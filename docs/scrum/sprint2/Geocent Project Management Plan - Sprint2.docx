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48838E0F" w14:textId="5A263AAE" w:rsidR="003405D7" w:rsidRDefault="003405D7" w:rsidP="007C103E">
      <w:pPr>
        <w:pStyle w:val="StyleTitleTopSinglesolidlineAuto05ptLinewidthFr"/>
      </w:pPr>
      <w:r>
        <w:t>Drug Interaction Query</w:t>
      </w:r>
    </w:p>
    <w:p w14:paraId="0F0EF4C0" w14:textId="0C2BB2A8" w:rsidR="003405D7" w:rsidRDefault="003405D7" w:rsidP="007C103E">
      <w:pPr>
        <w:pStyle w:val="StyleTitleTopSinglesolidlineAuto05ptLinewidthFr"/>
      </w:pPr>
      <w:r>
        <w:t>(Drug IQ)</w:t>
      </w:r>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r>
        <w:rPr>
          <w:sz w:val="44"/>
          <w:szCs w:val="44"/>
        </w:rPr>
        <w:t xml:space="preserve">Geocent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07A7F21A" w:rsidR="007C4415" w:rsidRPr="00481A32" w:rsidRDefault="007C4415" w:rsidP="00481A32">
      <w:pPr>
        <w:pStyle w:val="Subtitle"/>
      </w:pPr>
      <w:r w:rsidRPr="00481A32">
        <w:t>Rev</w:t>
      </w:r>
      <w:r w:rsidR="00F94E4F">
        <w:t xml:space="preserve">ision </w:t>
      </w:r>
      <w:r w:rsidR="006F1779">
        <w:t>-</w:t>
      </w:r>
      <w:r w:rsidR="00986B7D">
        <w:t xml:space="preserve"> </w:t>
      </w:r>
      <w:sdt>
        <w:sdtPr>
          <w:alias w:val="Version"/>
          <w:id w:val="1248765849"/>
          <w:placeholder>
            <w:docPart w:val="6E976B12FABA4EDBAA91B82869BAD18B"/>
          </w:placeholder>
          <w:dataBinding w:prefixMappings="xmlns:ns0='http://schemas.microsoft.com/office/2006/metadata/properties' xmlns:ns1='http://www.w3.org/2001/XMLSchema-instance' xmlns:ns2='http://schemas.microsoft.com/sharepoint/v3/fields' " w:xpath="/ns0:properties[1]/documentManagement[1]/ns2:_Version[1]" w:storeItemID="{E9DE1A1F-06FD-4855-AA6A-F0D1E5D83D00}"/>
          <w:text/>
        </w:sdtPr>
        <w:sdtContent>
          <w:proofErr w:type="spellStart"/>
          <w:r w:rsidR="00066F4F">
            <w:t>Dr</w:t>
          </w:r>
          <w:proofErr w:type="spellEnd"/>
        </w:sdtContent>
      </w:sdt>
    </w:p>
    <w:p w14:paraId="7542264E" w14:textId="79B5EA02" w:rsidR="006B58F8" w:rsidRDefault="00F15835" w:rsidP="001566AD">
      <w:pPr>
        <w:pStyle w:val="Subtitle"/>
        <w:rPr>
          <w:sz w:val="28"/>
          <w:szCs w:val="28"/>
        </w:rPr>
      </w:pPr>
      <w:r>
        <w:t>June 18,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D5BB52" w:rsidR="00481A32" w:rsidRDefault="003405D7" w:rsidP="007C4415">
      <w:pPr>
        <w:jc w:val="center"/>
        <w:rPr>
          <w:sz w:val="28"/>
          <w:szCs w:val="28"/>
        </w:rPr>
      </w:pPr>
      <w:r w:rsidRPr="0013393C">
        <w:rPr>
          <w:noProof/>
        </w:rPr>
        <w:drawing>
          <wp:inline distT="0" distB="0" distL="0" distR="0" wp14:anchorId="5D803EB0" wp14:editId="186D5F0E">
            <wp:extent cx="1564535"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1269" cy="1718652"/>
                    </a:xfrm>
                    <a:prstGeom prst="rect">
                      <a:avLst/>
                    </a:prstGeom>
                    <a:noFill/>
                    <a:ln>
                      <a:noFill/>
                    </a:ln>
                  </pic:spPr>
                </pic:pic>
              </a:graphicData>
            </a:graphic>
          </wp:inline>
        </w:drawing>
      </w: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3"/>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77777777" w:rsidR="00E141C7" w:rsidRPr="007C103E" w:rsidRDefault="00E141C7" w:rsidP="002B46CD">
            <w:pPr>
              <w:jc w:val="center"/>
              <w:rPr>
                <w:rFonts w:ascii="Arial" w:hAnsi="Arial" w:cs="Arial"/>
                <w:sz w:val="20"/>
                <w:szCs w:val="20"/>
              </w:rPr>
            </w:pP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77777777" w:rsidR="00666A57" w:rsidRPr="007C103E" w:rsidRDefault="00666A57" w:rsidP="002E6CA7">
            <w:pPr>
              <w:jc w:val="center"/>
              <w:rPr>
                <w:rFonts w:ascii="Arial" w:hAnsi="Arial" w:cs="Arial"/>
                <w:sz w:val="20"/>
                <w:szCs w:val="20"/>
              </w:rPr>
            </w:pPr>
          </w:p>
        </w:tc>
      </w:tr>
      <w:tr w:rsidR="00E141C7" w:rsidRPr="000701E4" w14:paraId="75422671" w14:textId="77777777">
        <w:trPr>
          <w:cantSplit/>
          <w:jc w:val="center"/>
        </w:trPr>
        <w:tc>
          <w:tcPr>
            <w:tcW w:w="3396" w:type="dxa"/>
            <w:tcBorders>
              <w:top w:val="single" w:sz="4" w:space="0" w:color="auto"/>
              <w:left w:val="single" w:sz="12" w:space="0" w:color="auto"/>
              <w:bottom w:val="single" w:sz="4" w:space="0" w:color="auto"/>
              <w:right w:val="nil"/>
            </w:tcBorders>
          </w:tcPr>
          <w:p w14:paraId="7542266E" w14:textId="77777777" w:rsidR="00E141C7" w:rsidRPr="007C103E" w:rsidRDefault="00E141C7" w:rsidP="00DF7B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6F" w14:textId="77777777" w:rsidR="00E141C7" w:rsidRPr="007C103E" w:rsidRDefault="004074D4" w:rsidP="00DF7B09">
            <w:pPr>
              <w:rPr>
                <w:rFonts w:ascii="Arial" w:hAnsi="Arial" w:cs="Arial"/>
                <w:sz w:val="20"/>
                <w:szCs w:val="20"/>
              </w:rPr>
            </w:pPr>
            <w:r>
              <w:rPr>
                <w:rFonts w:ascii="Arial" w:hAnsi="Arial" w:cs="Arial"/>
                <w:sz w:val="20"/>
                <w:szCs w:val="20"/>
              </w:rPr>
              <w:t>Senior Management</w:t>
            </w:r>
          </w:p>
        </w:tc>
        <w:tc>
          <w:tcPr>
            <w:tcW w:w="2880" w:type="dxa"/>
            <w:tcBorders>
              <w:left w:val="nil"/>
              <w:bottom w:val="single" w:sz="4" w:space="0" w:color="auto"/>
              <w:right w:val="single" w:sz="12" w:space="0" w:color="auto"/>
            </w:tcBorders>
          </w:tcPr>
          <w:p w14:paraId="75422670" w14:textId="77777777" w:rsidR="006F1779" w:rsidRPr="007C103E" w:rsidRDefault="006F1779" w:rsidP="002B46CD">
            <w:pPr>
              <w:jc w:val="center"/>
              <w:rPr>
                <w:rFonts w:ascii="Arial" w:hAnsi="Arial" w:cs="Arial"/>
                <w:sz w:val="20"/>
                <w:szCs w:val="20"/>
              </w:rPr>
            </w:pPr>
          </w:p>
        </w:tc>
      </w:tr>
      <w:tr w:rsidR="0024062E" w:rsidRPr="000701E4" w14:paraId="75422675" w14:textId="77777777" w:rsidTr="002360DC">
        <w:trPr>
          <w:cantSplit/>
          <w:jc w:val="center"/>
        </w:trPr>
        <w:tc>
          <w:tcPr>
            <w:tcW w:w="3396" w:type="dxa"/>
            <w:tcBorders>
              <w:top w:val="single" w:sz="4" w:space="0" w:color="auto"/>
              <w:left w:val="single" w:sz="12" w:space="0" w:color="auto"/>
              <w:bottom w:val="single" w:sz="4" w:space="0" w:color="auto"/>
              <w:right w:val="nil"/>
            </w:tcBorders>
          </w:tcPr>
          <w:p w14:paraId="75422672" w14:textId="77777777" w:rsidR="0024062E" w:rsidRPr="007C103E" w:rsidRDefault="0024062E" w:rsidP="002734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73" w14:textId="77777777" w:rsidR="0024062E" w:rsidRPr="007C103E" w:rsidRDefault="0024062E" w:rsidP="00273409">
            <w:pPr>
              <w:rPr>
                <w:rFonts w:ascii="Arial" w:hAnsi="Arial" w:cs="Arial"/>
                <w:sz w:val="20"/>
                <w:szCs w:val="20"/>
              </w:rPr>
            </w:pPr>
            <w:r>
              <w:rPr>
                <w:rFonts w:ascii="Arial" w:hAnsi="Arial" w:cs="Arial"/>
                <w:sz w:val="20"/>
                <w:szCs w:val="20"/>
              </w:rPr>
              <w:t>Contracts</w:t>
            </w:r>
          </w:p>
        </w:tc>
        <w:tc>
          <w:tcPr>
            <w:tcW w:w="2880" w:type="dxa"/>
            <w:tcBorders>
              <w:left w:val="nil"/>
              <w:bottom w:val="single" w:sz="4" w:space="0" w:color="auto"/>
              <w:right w:val="single" w:sz="12" w:space="0" w:color="auto"/>
            </w:tcBorders>
          </w:tcPr>
          <w:p w14:paraId="75422674" w14:textId="77777777" w:rsidR="0024062E" w:rsidRPr="007C103E" w:rsidRDefault="0024062E" w:rsidP="00273409">
            <w:pPr>
              <w:jc w:val="center"/>
              <w:rPr>
                <w:rFonts w:ascii="Arial" w:hAnsi="Arial" w:cs="Arial"/>
                <w:sz w:val="20"/>
                <w:szCs w:val="20"/>
              </w:rPr>
            </w:pP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77777777" w:rsidR="0024062E" w:rsidRPr="007C103E" w:rsidRDefault="0024062E" w:rsidP="002B46CD">
            <w:pPr>
              <w:jc w:val="center"/>
              <w:rPr>
                <w:rFonts w:ascii="Arial" w:hAnsi="Arial" w:cs="Arial"/>
                <w:sz w:val="20"/>
                <w:szCs w:val="20"/>
              </w:rPr>
            </w:pPr>
          </w:p>
        </w:tc>
      </w:tr>
    </w:tbl>
    <w:p w14:paraId="7542267A" w14:textId="77777777" w:rsidR="00365B8B" w:rsidRDefault="00365B8B" w:rsidP="00E141C7">
      <w:pPr>
        <w:rPr>
          <w:rFonts w:ascii="Arial" w:hAnsi="Arial" w:cs="Arial"/>
        </w:rPr>
      </w:pPr>
    </w:p>
    <w:p w14:paraId="7542267B" w14:textId="77777777"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E2622A" w:rsidRPr="003405D7">
        <w:rPr>
          <w:rFonts w:ascii="Arial" w:hAnsi="Arial" w:cs="Arial"/>
          <w:highlight w:val="yellow"/>
        </w:rPr>
        <w:t>&lt;DATE&gt;</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75422680" w14:textId="77777777" w:rsidR="007C4415" w:rsidRDefault="007C4415" w:rsidP="007C4415">
      <w:pPr>
        <w:spacing w:line="120" w:lineRule="auto"/>
        <w:jc w:val="center"/>
        <w:rPr>
          <w:rFonts w:ascii="Arial" w:hAnsi="Arial" w:cs="Arial"/>
          <w:b/>
          <w:bCs/>
          <w:sz w:val="16"/>
          <w:szCs w:val="16"/>
        </w:rPr>
      </w:pPr>
    </w:p>
    <w:tbl>
      <w:tblPr>
        <w:tblW w:w="10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4320"/>
        <w:gridCol w:w="1440"/>
        <w:gridCol w:w="1224"/>
        <w:gridCol w:w="2007"/>
      </w:tblGrid>
      <w:tr w:rsidR="007C4415" w14:paraId="75422686"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1" w14:textId="77777777" w:rsidR="007C4415" w:rsidRDefault="007C4415" w:rsidP="000D12C1">
            <w:pPr>
              <w:jc w:val="center"/>
              <w:rPr>
                <w:rFonts w:ascii="Arial" w:hAnsi="Arial" w:cs="Arial"/>
                <w:b/>
                <w:bCs/>
                <w:i/>
                <w:iCs/>
                <w:sz w:val="20"/>
                <w:szCs w:val="20"/>
              </w:rPr>
            </w:pPr>
            <w:r>
              <w:rPr>
                <w:rFonts w:ascii="Arial" w:hAnsi="Arial" w:cs="Arial"/>
                <w:b/>
                <w:bCs/>
                <w:i/>
                <w:iCs/>
                <w:sz w:val="20"/>
                <w:szCs w:val="20"/>
              </w:rPr>
              <w:t>Version/ Revision</w:t>
            </w:r>
          </w:p>
        </w:tc>
        <w:tc>
          <w:tcPr>
            <w:tcW w:w="4320" w:type="dxa"/>
            <w:tcBorders>
              <w:top w:val="single" w:sz="12" w:space="0" w:color="auto"/>
              <w:left w:val="single" w:sz="4" w:space="0" w:color="auto"/>
              <w:bottom w:val="single" w:sz="12" w:space="0" w:color="auto"/>
              <w:right w:val="single" w:sz="4" w:space="0" w:color="auto"/>
            </w:tcBorders>
          </w:tcPr>
          <w:p w14:paraId="75422682" w14:textId="77777777" w:rsidR="007C4415" w:rsidRDefault="007C4415" w:rsidP="007C4415">
            <w:pPr>
              <w:rPr>
                <w:rFonts w:ascii="Arial" w:hAnsi="Arial" w:cs="Arial"/>
                <w:b/>
                <w:bCs/>
                <w:i/>
                <w:iCs/>
                <w:sz w:val="20"/>
                <w:szCs w:val="20"/>
              </w:rPr>
            </w:pPr>
            <w:r>
              <w:rPr>
                <w:rFonts w:ascii="Arial" w:hAnsi="Arial" w:cs="Arial"/>
                <w:b/>
                <w:bCs/>
                <w:i/>
                <w:iCs/>
                <w:sz w:val="20"/>
                <w:szCs w:val="20"/>
              </w:rPr>
              <w:t>Description of Change</w:t>
            </w:r>
          </w:p>
        </w:tc>
        <w:tc>
          <w:tcPr>
            <w:tcW w:w="1440" w:type="dxa"/>
            <w:tcBorders>
              <w:top w:val="single" w:sz="12" w:space="0" w:color="auto"/>
              <w:left w:val="single" w:sz="4" w:space="0" w:color="auto"/>
              <w:bottom w:val="single" w:sz="12" w:space="0" w:color="auto"/>
              <w:right w:val="single" w:sz="4" w:space="0" w:color="auto"/>
            </w:tcBorders>
          </w:tcPr>
          <w:p w14:paraId="75422683" w14:textId="77777777" w:rsidR="007C4415" w:rsidRDefault="007C4415" w:rsidP="007C4415">
            <w:pPr>
              <w:jc w:val="center"/>
              <w:rPr>
                <w:rFonts w:ascii="Arial" w:hAnsi="Arial" w:cs="Arial"/>
                <w:b/>
                <w:bCs/>
                <w:i/>
                <w:iCs/>
                <w:sz w:val="20"/>
                <w:szCs w:val="20"/>
              </w:rPr>
            </w:pPr>
            <w:proofErr w:type="spellStart"/>
            <w:r>
              <w:rPr>
                <w:rFonts w:ascii="Arial" w:hAnsi="Arial" w:cs="Arial"/>
                <w:b/>
                <w:bCs/>
                <w:i/>
                <w:iCs/>
                <w:sz w:val="20"/>
                <w:szCs w:val="20"/>
              </w:rPr>
              <w:t>Chg’d</w:t>
            </w:r>
            <w:proofErr w:type="spellEnd"/>
            <w:r>
              <w:rPr>
                <w:rFonts w:ascii="Arial" w:hAnsi="Arial" w:cs="Arial"/>
                <w:b/>
                <w:bCs/>
                <w:i/>
                <w:iCs/>
                <w:sz w:val="20"/>
                <w:szCs w:val="20"/>
              </w:rPr>
              <w:t xml:space="preserve"> By</w:t>
            </w:r>
          </w:p>
        </w:tc>
        <w:tc>
          <w:tcPr>
            <w:tcW w:w="1224" w:type="dxa"/>
            <w:tcBorders>
              <w:top w:val="single" w:sz="12" w:space="0" w:color="auto"/>
              <w:left w:val="single" w:sz="4" w:space="0" w:color="auto"/>
              <w:bottom w:val="single" w:sz="12" w:space="0" w:color="auto"/>
              <w:right w:val="single" w:sz="4" w:space="0" w:color="auto"/>
            </w:tcBorders>
          </w:tcPr>
          <w:p w14:paraId="75422684" w14:textId="77777777" w:rsidR="007C4415" w:rsidRDefault="007C4415" w:rsidP="007C4415">
            <w:pPr>
              <w:jc w:val="center"/>
              <w:rPr>
                <w:rFonts w:ascii="Arial" w:hAnsi="Arial" w:cs="Arial"/>
                <w:b/>
                <w:bCs/>
                <w:i/>
                <w:iCs/>
                <w:sz w:val="20"/>
                <w:szCs w:val="20"/>
              </w:rPr>
            </w:pPr>
            <w:proofErr w:type="spellStart"/>
            <w:r>
              <w:rPr>
                <w:rFonts w:ascii="Arial" w:hAnsi="Arial" w:cs="Arial"/>
                <w:b/>
                <w:bCs/>
                <w:i/>
                <w:iCs/>
                <w:sz w:val="20"/>
                <w:szCs w:val="20"/>
              </w:rPr>
              <w:t>Chg</w:t>
            </w:r>
            <w:proofErr w:type="spellEnd"/>
            <w:r>
              <w:rPr>
                <w:rFonts w:ascii="Arial" w:hAnsi="Arial" w:cs="Arial"/>
                <w:b/>
                <w:bCs/>
                <w:i/>
                <w:iCs/>
                <w:sz w:val="20"/>
                <w:szCs w:val="20"/>
              </w:rPr>
              <w:t>/</w:t>
            </w:r>
            <w:proofErr w:type="spellStart"/>
            <w:r>
              <w:rPr>
                <w:rFonts w:ascii="Arial" w:hAnsi="Arial" w:cs="Arial"/>
                <w:b/>
                <w:bCs/>
                <w:i/>
                <w:iCs/>
                <w:sz w:val="20"/>
                <w:szCs w:val="20"/>
              </w:rPr>
              <w:t>Rel</w:t>
            </w:r>
            <w:proofErr w:type="spellEnd"/>
            <w:r>
              <w:rPr>
                <w:rFonts w:ascii="Arial" w:hAnsi="Arial" w:cs="Arial"/>
                <w:b/>
                <w:bCs/>
                <w:i/>
                <w:iCs/>
                <w:sz w:val="20"/>
                <w:szCs w:val="20"/>
              </w:rPr>
              <w:t xml:space="preserve"> #</w:t>
            </w:r>
          </w:p>
        </w:tc>
        <w:tc>
          <w:tcPr>
            <w:tcW w:w="2007" w:type="dxa"/>
            <w:tcBorders>
              <w:top w:val="single" w:sz="12" w:space="0" w:color="auto"/>
              <w:left w:val="single" w:sz="4" w:space="0" w:color="auto"/>
              <w:bottom w:val="single" w:sz="12" w:space="0" w:color="auto"/>
              <w:right w:val="single" w:sz="12" w:space="0" w:color="auto"/>
            </w:tcBorders>
          </w:tcPr>
          <w:p w14:paraId="75422685" w14:textId="77777777" w:rsidR="007C4415" w:rsidRDefault="007C4415" w:rsidP="007C4415">
            <w:pPr>
              <w:jc w:val="center"/>
              <w:rPr>
                <w:rFonts w:ascii="Arial" w:hAnsi="Arial" w:cs="Arial"/>
                <w:b/>
                <w:bCs/>
                <w:i/>
                <w:iCs/>
                <w:sz w:val="20"/>
                <w:szCs w:val="20"/>
              </w:rPr>
            </w:pPr>
            <w:r>
              <w:rPr>
                <w:rFonts w:ascii="Arial" w:hAnsi="Arial" w:cs="Arial"/>
                <w:b/>
                <w:bCs/>
                <w:i/>
                <w:iCs/>
                <w:sz w:val="20"/>
                <w:szCs w:val="20"/>
              </w:rPr>
              <w:t>Date</w:t>
            </w:r>
          </w:p>
        </w:tc>
      </w:tr>
      <w:tr w:rsidR="007C4415" w14:paraId="7542268C"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7" w14:textId="77777777" w:rsidR="007C4415" w:rsidRDefault="007C4415" w:rsidP="000D12C1">
            <w:pPr>
              <w:pStyle w:val="Table-Text"/>
              <w:jc w:val="center"/>
              <w:rPr>
                <w:rFonts w:ascii="Arial" w:hAnsi="Arial" w:cs="Arial"/>
              </w:rPr>
            </w:pPr>
          </w:p>
        </w:tc>
        <w:tc>
          <w:tcPr>
            <w:tcW w:w="4320" w:type="dxa"/>
            <w:tcBorders>
              <w:top w:val="single" w:sz="12" w:space="0" w:color="auto"/>
              <w:left w:val="single" w:sz="4" w:space="0" w:color="auto"/>
              <w:bottom w:val="single" w:sz="12" w:space="0" w:color="auto"/>
              <w:right w:val="single" w:sz="4" w:space="0" w:color="auto"/>
            </w:tcBorders>
          </w:tcPr>
          <w:p w14:paraId="75422688" w14:textId="77777777" w:rsidR="007C4415" w:rsidRDefault="007C4415" w:rsidP="007C4415">
            <w:pPr>
              <w:pStyle w:val="Table-Text"/>
              <w:rPr>
                <w:rFonts w:ascii="Arial" w:hAnsi="Arial" w:cs="Arial"/>
              </w:rPr>
            </w:pPr>
          </w:p>
        </w:tc>
        <w:tc>
          <w:tcPr>
            <w:tcW w:w="1440" w:type="dxa"/>
            <w:tcBorders>
              <w:top w:val="single" w:sz="12" w:space="0" w:color="auto"/>
              <w:left w:val="single" w:sz="4" w:space="0" w:color="auto"/>
              <w:bottom w:val="single" w:sz="12" w:space="0" w:color="auto"/>
              <w:right w:val="single" w:sz="4" w:space="0" w:color="auto"/>
            </w:tcBorders>
          </w:tcPr>
          <w:p w14:paraId="75422689" w14:textId="77777777" w:rsidR="007C4415" w:rsidRDefault="007C4415" w:rsidP="00F33599">
            <w:pPr>
              <w:pStyle w:val="Table-Text"/>
              <w:jc w:val="center"/>
              <w:rPr>
                <w:rFonts w:ascii="Arial" w:hAnsi="Arial" w:cs="Arial"/>
              </w:rPr>
            </w:pPr>
          </w:p>
        </w:tc>
        <w:tc>
          <w:tcPr>
            <w:tcW w:w="1224" w:type="dxa"/>
            <w:tcBorders>
              <w:top w:val="single" w:sz="12" w:space="0" w:color="auto"/>
              <w:left w:val="single" w:sz="4" w:space="0" w:color="auto"/>
              <w:bottom w:val="single" w:sz="12" w:space="0" w:color="auto"/>
              <w:right w:val="single" w:sz="4" w:space="0" w:color="auto"/>
            </w:tcBorders>
          </w:tcPr>
          <w:p w14:paraId="7542268A" w14:textId="77777777" w:rsidR="007C4415" w:rsidRDefault="007C4415" w:rsidP="00F33599">
            <w:pPr>
              <w:pStyle w:val="Table-Text"/>
              <w:jc w:val="center"/>
              <w:rPr>
                <w:rFonts w:ascii="Arial" w:hAnsi="Arial" w:cs="Arial"/>
              </w:rPr>
            </w:pPr>
          </w:p>
        </w:tc>
        <w:tc>
          <w:tcPr>
            <w:tcW w:w="2007" w:type="dxa"/>
            <w:tcBorders>
              <w:top w:val="single" w:sz="12" w:space="0" w:color="auto"/>
              <w:left w:val="single" w:sz="4" w:space="0" w:color="auto"/>
              <w:bottom w:val="single" w:sz="12" w:space="0" w:color="auto"/>
              <w:right w:val="single" w:sz="12" w:space="0" w:color="auto"/>
            </w:tcBorders>
          </w:tcPr>
          <w:p w14:paraId="7542268B" w14:textId="77777777" w:rsidR="007C4415" w:rsidRDefault="007C4415" w:rsidP="00F33599">
            <w:pPr>
              <w:pStyle w:val="Table-Text"/>
              <w:jc w:val="center"/>
              <w:rPr>
                <w:rFonts w:ascii="Arial" w:hAnsi="Arial" w:cs="Arial"/>
              </w:rPr>
            </w:pPr>
          </w:p>
        </w:tc>
      </w:tr>
      <w:tr w:rsidR="007C4415" w14:paraId="75422692"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D" w14:textId="77777777" w:rsidR="007C4415" w:rsidRDefault="007C4415" w:rsidP="000D12C1">
            <w:pPr>
              <w:pStyle w:val="Table-Text"/>
              <w:jc w:val="center"/>
              <w:rPr>
                <w:rFonts w:ascii="Arial" w:hAnsi="Arial" w:cs="Arial"/>
              </w:rPr>
            </w:pPr>
          </w:p>
        </w:tc>
        <w:tc>
          <w:tcPr>
            <w:tcW w:w="4320" w:type="dxa"/>
            <w:tcBorders>
              <w:top w:val="single" w:sz="12" w:space="0" w:color="auto"/>
              <w:left w:val="single" w:sz="4" w:space="0" w:color="auto"/>
              <w:bottom w:val="single" w:sz="12" w:space="0" w:color="auto"/>
              <w:right w:val="single" w:sz="4" w:space="0" w:color="auto"/>
            </w:tcBorders>
          </w:tcPr>
          <w:p w14:paraId="7542268E" w14:textId="77777777" w:rsidR="007C4415" w:rsidRDefault="007C4415" w:rsidP="007C4415">
            <w:pPr>
              <w:pStyle w:val="Table-Text"/>
              <w:rPr>
                <w:rFonts w:ascii="Arial" w:hAnsi="Arial" w:cs="Arial"/>
              </w:rPr>
            </w:pPr>
          </w:p>
        </w:tc>
        <w:tc>
          <w:tcPr>
            <w:tcW w:w="1440" w:type="dxa"/>
            <w:tcBorders>
              <w:top w:val="single" w:sz="12" w:space="0" w:color="auto"/>
              <w:left w:val="single" w:sz="4" w:space="0" w:color="auto"/>
              <w:bottom w:val="single" w:sz="12" w:space="0" w:color="auto"/>
              <w:right w:val="single" w:sz="4" w:space="0" w:color="auto"/>
            </w:tcBorders>
          </w:tcPr>
          <w:p w14:paraId="7542268F" w14:textId="77777777" w:rsidR="007C4415" w:rsidRDefault="007C4415" w:rsidP="00F33599">
            <w:pPr>
              <w:pStyle w:val="Table-Text"/>
              <w:jc w:val="center"/>
              <w:rPr>
                <w:rFonts w:ascii="Arial" w:hAnsi="Arial" w:cs="Arial"/>
              </w:rPr>
            </w:pPr>
          </w:p>
        </w:tc>
        <w:tc>
          <w:tcPr>
            <w:tcW w:w="1224" w:type="dxa"/>
            <w:tcBorders>
              <w:top w:val="single" w:sz="12" w:space="0" w:color="auto"/>
              <w:left w:val="single" w:sz="4" w:space="0" w:color="auto"/>
              <w:bottom w:val="single" w:sz="12" w:space="0" w:color="auto"/>
              <w:right w:val="single" w:sz="4" w:space="0" w:color="auto"/>
            </w:tcBorders>
          </w:tcPr>
          <w:p w14:paraId="75422690" w14:textId="77777777" w:rsidR="007C4415" w:rsidRDefault="007C4415" w:rsidP="00F33599">
            <w:pPr>
              <w:pStyle w:val="Table-Text"/>
              <w:jc w:val="center"/>
              <w:rPr>
                <w:rFonts w:ascii="Arial" w:hAnsi="Arial" w:cs="Arial"/>
              </w:rPr>
            </w:pPr>
          </w:p>
        </w:tc>
        <w:tc>
          <w:tcPr>
            <w:tcW w:w="2007" w:type="dxa"/>
            <w:tcBorders>
              <w:top w:val="single" w:sz="12" w:space="0" w:color="auto"/>
              <w:left w:val="single" w:sz="4" w:space="0" w:color="auto"/>
              <w:bottom w:val="single" w:sz="12" w:space="0" w:color="auto"/>
              <w:right w:val="single" w:sz="12" w:space="0" w:color="auto"/>
            </w:tcBorders>
          </w:tcPr>
          <w:p w14:paraId="75422691" w14:textId="77777777" w:rsidR="007C4415" w:rsidRDefault="007C4415" w:rsidP="00F33599">
            <w:pPr>
              <w:pStyle w:val="Table-Text"/>
              <w:jc w:val="center"/>
              <w:rPr>
                <w:rFonts w:ascii="Arial" w:hAnsi="Arial" w:cs="Arial"/>
              </w:rPr>
            </w:pPr>
          </w:p>
        </w:tc>
      </w:tr>
    </w:tbl>
    <w:p w14:paraId="75422693" w14:textId="77777777" w:rsidR="007C4415" w:rsidRDefault="007C4415" w:rsidP="007C4415">
      <w:pPr>
        <w:jc w:val="center"/>
        <w:rPr>
          <w:rFonts w:ascii="Arial" w:hAnsi="Arial" w:cs="Arial"/>
          <w:b/>
          <w:bCs/>
          <w:i/>
          <w:iCs/>
          <w:sz w:val="20"/>
          <w:szCs w:val="20"/>
        </w:rPr>
      </w:pPr>
    </w:p>
    <w:p w14:paraId="75422694" w14:textId="77777777" w:rsidR="000D12C1" w:rsidRDefault="000D12C1" w:rsidP="007C4415">
      <w:pPr>
        <w:jc w:val="center"/>
        <w:rPr>
          <w:rFonts w:ascii="Arial" w:hAnsi="Arial" w:cs="Arial"/>
          <w:b/>
          <w:bCs/>
          <w:sz w:val="20"/>
          <w:szCs w:val="20"/>
        </w:rPr>
      </w:pPr>
    </w:p>
    <w:p w14:paraId="75422695" w14:textId="77777777" w:rsidR="007C4415" w:rsidRDefault="007C4415" w:rsidP="007C4415">
      <w:pPr>
        <w:jc w:val="center"/>
        <w:rPr>
          <w:rFonts w:ascii="Arial" w:hAnsi="Arial" w:cs="Arial"/>
          <w:b/>
          <w:bCs/>
          <w:sz w:val="28"/>
          <w:szCs w:val="28"/>
        </w:rPr>
      </w:pPr>
      <w:r>
        <w:rPr>
          <w:i/>
          <w:iCs/>
          <w:color w:val="000000"/>
        </w:rPr>
        <w:br w:type="page"/>
      </w:r>
      <w:r>
        <w:rPr>
          <w:rFonts w:ascii="Arial" w:hAnsi="Arial" w:cs="Arial"/>
          <w:b/>
          <w:bCs/>
          <w:sz w:val="28"/>
          <w:szCs w:val="28"/>
        </w:rPr>
        <w:lastRenderedPageBreak/>
        <w:t>Table of Contents</w:t>
      </w:r>
    </w:p>
    <w:p w14:paraId="75422696" w14:textId="77777777" w:rsidR="00F12B5A" w:rsidRDefault="00F12B5A" w:rsidP="007C4415">
      <w:pPr>
        <w:jc w:val="center"/>
        <w:rPr>
          <w:rFonts w:ascii="Arial" w:hAnsi="Arial" w:cs="Arial"/>
          <w:b/>
          <w:bCs/>
          <w:sz w:val="28"/>
          <w:szCs w:val="28"/>
        </w:rPr>
      </w:pPr>
    </w:p>
    <w:p w14:paraId="4F3A5CF7" w14:textId="77777777" w:rsidR="000B6734" w:rsidRDefault="002B3212">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r w:rsidR="000B6734">
        <w:rPr>
          <w:noProof/>
        </w:rPr>
        <w:t>1</w:t>
      </w:r>
      <w:r w:rsidR="000B6734">
        <w:rPr>
          <w:rFonts w:asciiTheme="minorHAnsi" w:eastAsiaTheme="minorEastAsia" w:hAnsiTheme="minorHAnsi" w:cstheme="minorBidi"/>
          <w:b w:val="0"/>
          <w:bCs w:val="0"/>
          <w:iCs w:val="0"/>
          <w:noProof/>
          <w:sz w:val="24"/>
          <w:lang w:eastAsia="ja-JP"/>
        </w:rPr>
        <w:tab/>
      </w:r>
      <w:r w:rsidR="000B6734">
        <w:rPr>
          <w:noProof/>
        </w:rPr>
        <w:t>Project Overview</w:t>
      </w:r>
      <w:r w:rsidR="000B6734">
        <w:rPr>
          <w:noProof/>
        </w:rPr>
        <w:tab/>
      </w:r>
      <w:r w:rsidR="000B6734">
        <w:rPr>
          <w:noProof/>
        </w:rPr>
        <w:fldChar w:fldCharType="begin"/>
      </w:r>
      <w:r w:rsidR="000B6734">
        <w:rPr>
          <w:noProof/>
        </w:rPr>
        <w:instrText xml:space="preserve"> PAGEREF _Toc296427733 \h </w:instrText>
      </w:r>
      <w:r w:rsidR="000B6734">
        <w:rPr>
          <w:noProof/>
        </w:rPr>
      </w:r>
      <w:r w:rsidR="000B6734">
        <w:rPr>
          <w:noProof/>
        </w:rPr>
        <w:fldChar w:fldCharType="separate"/>
      </w:r>
      <w:r w:rsidR="000B6734">
        <w:rPr>
          <w:noProof/>
        </w:rPr>
        <w:t>6</w:t>
      </w:r>
      <w:r w:rsidR="000B6734">
        <w:rPr>
          <w:noProof/>
        </w:rPr>
        <w:fldChar w:fldCharType="end"/>
      </w:r>
    </w:p>
    <w:p w14:paraId="0D0D4706"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1.1</w:t>
      </w:r>
      <w:r>
        <w:rPr>
          <w:rFonts w:asciiTheme="minorHAnsi" w:eastAsiaTheme="minorEastAsia" w:hAnsiTheme="minorHAnsi" w:cstheme="minorBidi"/>
          <w:bCs w:val="0"/>
          <w:noProof/>
          <w:sz w:val="24"/>
          <w:szCs w:val="24"/>
          <w:lang w:eastAsia="ja-JP"/>
        </w:rPr>
        <w:tab/>
      </w:r>
      <w:r>
        <w:rPr>
          <w:noProof/>
        </w:rPr>
        <w:t>Project Scope and Objectives (Project Vision)</w:t>
      </w:r>
      <w:r>
        <w:rPr>
          <w:noProof/>
        </w:rPr>
        <w:tab/>
      </w:r>
      <w:r>
        <w:rPr>
          <w:noProof/>
        </w:rPr>
        <w:fldChar w:fldCharType="begin"/>
      </w:r>
      <w:r>
        <w:rPr>
          <w:noProof/>
        </w:rPr>
        <w:instrText xml:space="preserve"> PAGEREF _Toc296427734 \h </w:instrText>
      </w:r>
      <w:r>
        <w:rPr>
          <w:noProof/>
        </w:rPr>
      </w:r>
      <w:r>
        <w:rPr>
          <w:noProof/>
        </w:rPr>
        <w:fldChar w:fldCharType="separate"/>
      </w:r>
      <w:r>
        <w:rPr>
          <w:noProof/>
        </w:rPr>
        <w:t>6</w:t>
      </w:r>
      <w:r>
        <w:rPr>
          <w:noProof/>
        </w:rPr>
        <w:fldChar w:fldCharType="end"/>
      </w:r>
    </w:p>
    <w:p w14:paraId="516A7C1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Customer</w:t>
      </w:r>
      <w:r>
        <w:rPr>
          <w:noProof/>
        </w:rPr>
        <w:tab/>
      </w:r>
      <w:r>
        <w:rPr>
          <w:noProof/>
        </w:rPr>
        <w:fldChar w:fldCharType="begin"/>
      </w:r>
      <w:r>
        <w:rPr>
          <w:noProof/>
        </w:rPr>
        <w:instrText xml:space="preserve"> PAGEREF _Toc296427735 \h </w:instrText>
      </w:r>
      <w:r>
        <w:rPr>
          <w:noProof/>
        </w:rPr>
      </w:r>
      <w:r>
        <w:rPr>
          <w:noProof/>
        </w:rPr>
        <w:fldChar w:fldCharType="separate"/>
      </w:r>
      <w:r>
        <w:rPr>
          <w:noProof/>
        </w:rPr>
        <w:t>6</w:t>
      </w:r>
      <w:r>
        <w:rPr>
          <w:noProof/>
        </w:rPr>
        <w:fldChar w:fldCharType="end"/>
      </w:r>
    </w:p>
    <w:p w14:paraId="7D280A3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Project Vision</w:t>
      </w:r>
      <w:r>
        <w:rPr>
          <w:noProof/>
        </w:rPr>
        <w:tab/>
      </w:r>
      <w:r>
        <w:rPr>
          <w:noProof/>
        </w:rPr>
        <w:fldChar w:fldCharType="begin"/>
      </w:r>
      <w:r>
        <w:rPr>
          <w:noProof/>
        </w:rPr>
        <w:instrText xml:space="preserve"> PAGEREF _Toc296427736 \h </w:instrText>
      </w:r>
      <w:r>
        <w:rPr>
          <w:noProof/>
        </w:rPr>
      </w:r>
      <w:r>
        <w:rPr>
          <w:noProof/>
        </w:rPr>
        <w:fldChar w:fldCharType="separate"/>
      </w:r>
      <w:r>
        <w:rPr>
          <w:noProof/>
        </w:rPr>
        <w:t>6</w:t>
      </w:r>
      <w:r>
        <w:rPr>
          <w:noProof/>
        </w:rPr>
        <w:fldChar w:fldCharType="end"/>
      </w:r>
    </w:p>
    <w:p w14:paraId="041D149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Schedule Summary</w:t>
      </w:r>
      <w:r>
        <w:rPr>
          <w:noProof/>
        </w:rPr>
        <w:tab/>
      </w:r>
      <w:r>
        <w:rPr>
          <w:noProof/>
        </w:rPr>
        <w:fldChar w:fldCharType="begin"/>
      </w:r>
      <w:r>
        <w:rPr>
          <w:noProof/>
        </w:rPr>
        <w:instrText xml:space="preserve"> PAGEREF _Toc296427737 \h </w:instrText>
      </w:r>
      <w:r>
        <w:rPr>
          <w:noProof/>
        </w:rPr>
      </w:r>
      <w:r>
        <w:rPr>
          <w:noProof/>
        </w:rPr>
        <w:fldChar w:fldCharType="separate"/>
      </w:r>
      <w:r>
        <w:rPr>
          <w:noProof/>
        </w:rPr>
        <w:t>6</w:t>
      </w:r>
      <w:r>
        <w:rPr>
          <w:noProof/>
        </w:rPr>
        <w:fldChar w:fldCharType="end"/>
      </w:r>
    </w:p>
    <w:p w14:paraId="6AAA827F"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Deliverables</w:t>
      </w:r>
      <w:r>
        <w:rPr>
          <w:noProof/>
        </w:rPr>
        <w:tab/>
      </w:r>
      <w:r>
        <w:rPr>
          <w:noProof/>
        </w:rPr>
        <w:fldChar w:fldCharType="begin"/>
      </w:r>
      <w:r>
        <w:rPr>
          <w:noProof/>
        </w:rPr>
        <w:instrText xml:space="preserve"> PAGEREF _Toc296427738 \h </w:instrText>
      </w:r>
      <w:r>
        <w:rPr>
          <w:noProof/>
        </w:rPr>
      </w:r>
      <w:r>
        <w:rPr>
          <w:noProof/>
        </w:rPr>
        <w:fldChar w:fldCharType="separate"/>
      </w:r>
      <w:r>
        <w:rPr>
          <w:noProof/>
        </w:rPr>
        <w:t>6</w:t>
      </w:r>
      <w:r>
        <w:rPr>
          <w:noProof/>
        </w:rPr>
        <w:fldChar w:fldCharType="end"/>
      </w:r>
    </w:p>
    <w:p w14:paraId="2A5D2618"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2</w:t>
      </w:r>
      <w:r>
        <w:rPr>
          <w:rFonts w:asciiTheme="minorHAnsi" w:eastAsiaTheme="minorEastAsia" w:hAnsiTheme="minorHAnsi" w:cstheme="minorBidi"/>
          <w:b w:val="0"/>
          <w:bCs w:val="0"/>
          <w:iCs w:val="0"/>
          <w:noProof/>
          <w:sz w:val="24"/>
          <w:lang w:eastAsia="ja-JP"/>
        </w:rPr>
        <w:tab/>
      </w:r>
      <w:r>
        <w:rPr>
          <w:noProof/>
        </w:rPr>
        <w:t>References</w:t>
      </w:r>
      <w:r>
        <w:rPr>
          <w:noProof/>
        </w:rPr>
        <w:tab/>
      </w:r>
      <w:r>
        <w:rPr>
          <w:noProof/>
        </w:rPr>
        <w:fldChar w:fldCharType="begin"/>
      </w:r>
      <w:r>
        <w:rPr>
          <w:noProof/>
        </w:rPr>
        <w:instrText xml:space="preserve"> PAGEREF _Toc296427739 \h </w:instrText>
      </w:r>
      <w:r>
        <w:rPr>
          <w:noProof/>
        </w:rPr>
      </w:r>
      <w:r>
        <w:rPr>
          <w:noProof/>
        </w:rPr>
        <w:fldChar w:fldCharType="separate"/>
      </w:r>
      <w:r>
        <w:rPr>
          <w:noProof/>
        </w:rPr>
        <w:t>8</w:t>
      </w:r>
      <w:r>
        <w:rPr>
          <w:noProof/>
        </w:rPr>
        <w:fldChar w:fldCharType="end"/>
      </w:r>
    </w:p>
    <w:p w14:paraId="528B2608"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Source Documentation</w:t>
      </w:r>
      <w:r>
        <w:rPr>
          <w:noProof/>
        </w:rPr>
        <w:tab/>
      </w:r>
      <w:r>
        <w:rPr>
          <w:noProof/>
        </w:rPr>
        <w:fldChar w:fldCharType="begin"/>
      </w:r>
      <w:r>
        <w:rPr>
          <w:noProof/>
        </w:rPr>
        <w:instrText xml:space="preserve"> PAGEREF _Toc296427740 \h </w:instrText>
      </w:r>
      <w:r>
        <w:rPr>
          <w:noProof/>
        </w:rPr>
      </w:r>
      <w:r>
        <w:rPr>
          <w:noProof/>
        </w:rPr>
        <w:fldChar w:fldCharType="separate"/>
      </w:r>
      <w:r>
        <w:rPr>
          <w:noProof/>
        </w:rPr>
        <w:t>8</w:t>
      </w:r>
      <w:r>
        <w:rPr>
          <w:noProof/>
        </w:rPr>
        <w:fldChar w:fldCharType="end"/>
      </w:r>
    </w:p>
    <w:p w14:paraId="3F3EED67"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Project Working Documents</w:t>
      </w:r>
      <w:r>
        <w:rPr>
          <w:noProof/>
        </w:rPr>
        <w:tab/>
      </w:r>
      <w:r>
        <w:rPr>
          <w:noProof/>
        </w:rPr>
        <w:fldChar w:fldCharType="begin"/>
      </w:r>
      <w:r>
        <w:rPr>
          <w:noProof/>
        </w:rPr>
        <w:instrText xml:space="preserve"> PAGEREF _Toc296427741 \h </w:instrText>
      </w:r>
      <w:r>
        <w:rPr>
          <w:noProof/>
        </w:rPr>
      </w:r>
      <w:r>
        <w:rPr>
          <w:noProof/>
        </w:rPr>
        <w:fldChar w:fldCharType="separate"/>
      </w:r>
      <w:r>
        <w:rPr>
          <w:noProof/>
        </w:rPr>
        <w:t>8</w:t>
      </w:r>
      <w:r>
        <w:rPr>
          <w:noProof/>
        </w:rPr>
        <w:fldChar w:fldCharType="end"/>
      </w:r>
    </w:p>
    <w:p w14:paraId="6C2662DB"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3</w:t>
      </w:r>
      <w:r>
        <w:rPr>
          <w:rFonts w:asciiTheme="minorHAnsi" w:eastAsiaTheme="minorEastAsia" w:hAnsiTheme="minorHAnsi" w:cstheme="minorBidi"/>
          <w:b w:val="0"/>
          <w:bCs w:val="0"/>
          <w:iCs w:val="0"/>
          <w:noProof/>
          <w:sz w:val="24"/>
          <w:lang w:eastAsia="ja-JP"/>
        </w:rPr>
        <w:tab/>
      </w:r>
      <w:r>
        <w:rPr>
          <w:noProof/>
        </w:rPr>
        <w:t>Organization</w:t>
      </w:r>
      <w:r>
        <w:rPr>
          <w:noProof/>
        </w:rPr>
        <w:tab/>
      </w:r>
      <w:r>
        <w:rPr>
          <w:noProof/>
        </w:rPr>
        <w:fldChar w:fldCharType="begin"/>
      </w:r>
      <w:r>
        <w:rPr>
          <w:noProof/>
        </w:rPr>
        <w:instrText xml:space="preserve"> PAGEREF _Toc296427742 \h </w:instrText>
      </w:r>
      <w:r>
        <w:rPr>
          <w:noProof/>
        </w:rPr>
      </w:r>
      <w:r>
        <w:rPr>
          <w:noProof/>
        </w:rPr>
        <w:fldChar w:fldCharType="separate"/>
      </w:r>
      <w:r>
        <w:rPr>
          <w:noProof/>
        </w:rPr>
        <w:t>9</w:t>
      </w:r>
      <w:r>
        <w:rPr>
          <w:noProof/>
        </w:rPr>
        <w:fldChar w:fldCharType="end"/>
      </w:r>
    </w:p>
    <w:p w14:paraId="17AB4E9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External Interfaces: Who do you interface with outside of Geocent for this project?</w:t>
      </w:r>
      <w:r>
        <w:rPr>
          <w:noProof/>
        </w:rPr>
        <w:tab/>
      </w:r>
      <w:r>
        <w:rPr>
          <w:noProof/>
        </w:rPr>
        <w:fldChar w:fldCharType="begin"/>
      </w:r>
      <w:r>
        <w:rPr>
          <w:noProof/>
        </w:rPr>
        <w:instrText xml:space="preserve"> PAGEREF _Toc296427743 \h </w:instrText>
      </w:r>
      <w:r>
        <w:rPr>
          <w:noProof/>
        </w:rPr>
      </w:r>
      <w:r>
        <w:rPr>
          <w:noProof/>
        </w:rPr>
        <w:fldChar w:fldCharType="separate"/>
      </w:r>
      <w:r>
        <w:rPr>
          <w:noProof/>
        </w:rPr>
        <w:t>9</w:t>
      </w:r>
      <w:r>
        <w:rPr>
          <w:noProof/>
        </w:rPr>
        <w:fldChar w:fldCharType="end"/>
      </w:r>
    </w:p>
    <w:p w14:paraId="21F3BBF9"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3.2</w:t>
      </w:r>
      <w:r>
        <w:rPr>
          <w:rFonts w:asciiTheme="minorHAnsi" w:eastAsiaTheme="minorEastAsia" w:hAnsiTheme="minorHAnsi" w:cstheme="minorBidi"/>
          <w:bCs w:val="0"/>
          <w:noProof/>
          <w:sz w:val="24"/>
          <w:szCs w:val="24"/>
          <w:lang w:eastAsia="ja-JP"/>
        </w:rPr>
        <w:tab/>
      </w:r>
      <w:r>
        <w:rPr>
          <w:noProof/>
        </w:rPr>
        <w:t>Internal Structure:     Show a model of the Geocent program management structure for this project</w:t>
      </w:r>
      <w:r>
        <w:rPr>
          <w:noProof/>
        </w:rPr>
        <w:tab/>
      </w:r>
      <w:r>
        <w:rPr>
          <w:noProof/>
        </w:rPr>
        <w:fldChar w:fldCharType="begin"/>
      </w:r>
      <w:r>
        <w:rPr>
          <w:noProof/>
        </w:rPr>
        <w:instrText xml:space="preserve"> PAGEREF _Toc296427744 \h </w:instrText>
      </w:r>
      <w:r>
        <w:rPr>
          <w:noProof/>
        </w:rPr>
      </w:r>
      <w:r>
        <w:rPr>
          <w:noProof/>
        </w:rPr>
        <w:fldChar w:fldCharType="separate"/>
      </w:r>
      <w:r>
        <w:rPr>
          <w:noProof/>
        </w:rPr>
        <w:t>9</w:t>
      </w:r>
      <w:r>
        <w:rPr>
          <w:noProof/>
        </w:rPr>
        <w:fldChar w:fldCharType="end"/>
      </w:r>
    </w:p>
    <w:p w14:paraId="1E7EF841"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3.3</w:t>
      </w:r>
      <w:r>
        <w:rPr>
          <w:rFonts w:asciiTheme="minorHAnsi" w:eastAsiaTheme="minorEastAsia" w:hAnsiTheme="minorHAnsi" w:cstheme="minorBidi"/>
          <w:bCs w:val="0"/>
          <w:noProof/>
          <w:sz w:val="24"/>
          <w:szCs w:val="24"/>
          <w:lang w:eastAsia="ja-JP"/>
        </w:rPr>
        <w:tab/>
      </w:r>
      <w:r>
        <w:rPr>
          <w:noProof/>
        </w:rPr>
        <w:t>Roles and Responsibilities:  List the roles, responsibilities and individual within Geocent for your project.</w:t>
      </w:r>
      <w:r>
        <w:rPr>
          <w:noProof/>
        </w:rPr>
        <w:tab/>
      </w:r>
      <w:r>
        <w:rPr>
          <w:noProof/>
        </w:rPr>
        <w:fldChar w:fldCharType="begin"/>
      </w:r>
      <w:r>
        <w:rPr>
          <w:noProof/>
        </w:rPr>
        <w:instrText xml:space="preserve"> PAGEREF _Toc296427745 \h </w:instrText>
      </w:r>
      <w:r>
        <w:rPr>
          <w:noProof/>
        </w:rPr>
      </w:r>
      <w:r>
        <w:rPr>
          <w:noProof/>
        </w:rPr>
        <w:fldChar w:fldCharType="separate"/>
      </w:r>
      <w:r>
        <w:rPr>
          <w:noProof/>
        </w:rPr>
        <w:t>11</w:t>
      </w:r>
      <w:r>
        <w:rPr>
          <w:noProof/>
        </w:rPr>
        <w:fldChar w:fldCharType="end"/>
      </w:r>
    </w:p>
    <w:p w14:paraId="0806A351"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4</w:t>
      </w:r>
      <w:r>
        <w:rPr>
          <w:rFonts w:asciiTheme="minorHAnsi" w:eastAsiaTheme="minorEastAsia" w:hAnsiTheme="minorHAnsi" w:cstheme="minorBidi"/>
          <w:b w:val="0"/>
          <w:bCs w:val="0"/>
          <w:iCs w:val="0"/>
          <w:noProof/>
          <w:sz w:val="24"/>
          <w:lang w:eastAsia="ja-JP"/>
        </w:rPr>
        <w:tab/>
      </w:r>
      <w:r>
        <w:rPr>
          <w:noProof/>
        </w:rPr>
        <w:t>Managerial Plans</w:t>
      </w:r>
      <w:r>
        <w:rPr>
          <w:noProof/>
        </w:rPr>
        <w:tab/>
      </w:r>
      <w:r>
        <w:rPr>
          <w:noProof/>
        </w:rPr>
        <w:fldChar w:fldCharType="begin"/>
      </w:r>
      <w:r>
        <w:rPr>
          <w:noProof/>
        </w:rPr>
        <w:instrText xml:space="preserve"> PAGEREF _Toc296427746 \h </w:instrText>
      </w:r>
      <w:r>
        <w:rPr>
          <w:noProof/>
        </w:rPr>
      </w:r>
      <w:r>
        <w:rPr>
          <w:noProof/>
        </w:rPr>
        <w:fldChar w:fldCharType="separate"/>
      </w:r>
      <w:r>
        <w:rPr>
          <w:noProof/>
        </w:rPr>
        <w:t>12</w:t>
      </w:r>
      <w:r>
        <w:rPr>
          <w:noProof/>
        </w:rPr>
        <w:fldChar w:fldCharType="end"/>
      </w:r>
    </w:p>
    <w:p w14:paraId="01B41BC4"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Start-Up Plan</w:t>
      </w:r>
      <w:r>
        <w:rPr>
          <w:noProof/>
        </w:rPr>
        <w:tab/>
      </w:r>
      <w:r>
        <w:rPr>
          <w:noProof/>
        </w:rPr>
        <w:fldChar w:fldCharType="begin"/>
      </w:r>
      <w:r>
        <w:rPr>
          <w:noProof/>
        </w:rPr>
        <w:instrText xml:space="preserve"> PAGEREF _Toc296427747 \h </w:instrText>
      </w:r>
      <w:r>
        <w:rPr>
          <w:noProof/>
        </w:rPr>
      </w:r>
      <w:r>
        <w:rPr>
          <w:noProof/>
        </w:rPr>
        <w:fldChar w:fldCharType="separate"/>
      </w:r>
      <w:r>
        <w:rPr>
          <w:noProof/>
        </w:rPr>
        <w:t>12</w:t>
      </w:r>
      <w:r>
        <w:rPr>
          <w:noProof/>
        </w:rPr>
        <w:fldChar w:fldCharType="end"/>
      </w:r>
    </w:p>
    <w:p w14:paraId="7599F0A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Establish Resources</w:t>
      </w:r>
      <w:r>
        <w:rPr>
          <w:noProof/>
        </w:rPr>
        <w:tab/>
      </w:r>
      <w:r>
        <w:rPr>
          <w:noProof/>
        </w:rPr>
        <w:fldChar w:fldCharType="begin"/>
      </w:r>
      <w:r>
        <w:rPr>
          <w:noProof/>
        </w:rPr>
        <w:instrText xml:space="preserve"> PAGEREF _Toc296427748 \h </w:instrText>
      </w:r>
      <w:r>
        <w:rPr>
          <w:noProof/>
        </w:rPr>
      </w:r>
      <w:r>
        <w:rPr>
          <w:noProof/>
        </w:rPr>
        <w:fldChar w:fldCharType="separate"/>
      </w:r>
      <w:r>
        <w:rPr>
          <w:noProof/>
        </w:rPr>
        <w:t>12</w:t>
      </w:r>
      <w:r>
        <w:rPr>
          <w:noProof/>
        </w:rPr>
        <w:fldChar w:fldCharType="end"/>
      </w:r>
    </w:p>
    <w:p w14:paraId="2DB28805"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Execution Plan</w:t>
      </w:r>
      <w:r>
        <w:rPr>
          <w:noProof/>
        </w:rPr>
        <w:tab/>
      </w:r>
      <w:r>
        <w:rPr>
          <w:noProof/>
        </w:rPr>
        <w:fldChar w:fldCharType="begin"/>
      </w:r>
      <w:r>
        <w:rPr>
          <w:noProof/>
        </w:rPr>
        <w:instrText xml:space="preserve"> PAGEREF _Toc296427749 \h </w:instrText>
      </w:r>
      <w:r>
        <w:rPr>
          <w:noProof/>
        </w:rPr>
      </w:r>
      <w:r>
        <w:rPr>
          <w:noProof/>
        </w:rPr>
        <w:fldChar w:fldCharType="separate"/>
      </w:r>
      <w:r>
        <w:rPr>
          <w:noProof/>
        </w:rPr>
        <w:t>14</w:t>
      </w:r>
      <w:r>
        <w:rPr>
          <w:noProof/>
        </w:rPr>
        <w:fldChar w:fldCharType="end"/>
      </w:r>
    </w:p>
    <w:p w14:paraId="351905B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Manage Requirements</w:t>
      </w:r>
      <w:r>
        <w:rPr>
          <w:noProof/>
        </w:rPr>
        <w:tab/>
      </w:r>
      <w:r>
        <w:rPr>
          <w:noProof/>
        </w:rPr>
        <w:fldChar w:fldCharType="begin"/>
      </w:r>
      <w:r>
        <w:rPr>
          <w:noProof/>
        </w:rPr>
        <w:instrText xml:space="preserve"> PAGEREF _Toc296427750 \h </w:instrText>
      </w:r>
      <w:r>
        <w:rPr>
          <w:noProof/>
        </w:rPr>
      </w:r>
      <w:r>
        <w:rPr>
          <w:noProof/>
        </w:rPr>
        <w:fldChar w:fldCharType="separate"/>
      </w:r>
      <w:r>
        <w:rPr>
          <w:noProof/>
        </w:rPr>
        <w:t>14</w:t>
      </w:r>
      <w:r>
        <w:rPr>
          <w:noProof/>
        </w:rPr>
        <w:fldChar w:fldCharType="end"/>
      </w:r>
    </w:p>
    <w:p w14:paraId="1BFC94B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Manage Communications</w:t>
      </w:r>
      <w:r>
        <w:rPr>
          <w:noProof/>
        </w:rPr>
        <w:tab/>
      </w:r>
      <w:r>
        <w:rPr>
          <w:noProof/>
        </w:rPr>
        <w:fldChar w:fldCharType="begin"/>
      </w:r>
      <w:r>
        <w:rPr>
          <w:noProof/>
        </w:rPr>
        <w:instrText xml:space="preserve"> PAGEREF _Toc296427751 \h </w:instrText>
      </w:r>
      <w:r>
        <w:rPr>
          <w:noProof/>
        </w:rPr>
      </w:r>
      <w:r>
        <w:rPr>
          <w:noProof/>
        </w:rPr>
        <w:fldChar w:fldCharType="separate"/>
      </w:r>
      <w:r>
        <w:rPr>
          <w:noProof/>
        </w:rPr>
        <w:t>15</w:t>
      </w:r>
      <w:r>
        <w:rPr>
          <w:noProof/>
        </w:rPr>
        <w:fldChar w:fldCharType="end"/>
      </w:r>
    </w:p>
    <w:p w14:paraId="43E237E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4.2.3</w:t>
      </w:r>
      <w:r>
        <w:rPr>
          <w:rFonts w:asciiTheme="minorHAnsi" w:eastAsiaTheme="minorEastAsia" w:hAnsiTheme="minorHAnsi" w:cstheme="minorBidi"/>
          <w:noProof/>
          <w:sz w:val="24"/>
          <w:szCs w:val="24"/>
          <w:lang w:eastAsia="ja-JP"/>
        </w:rPr>
        <w:tab/>
      </w:r>
      <w:r>
        <w:rPr>
          <w:noProof/>
        </w:rPr>
        <w:t>Manage Quality</w:t>
      </w:r>
      <w:r>
        <w:rPr>
          <w:noProof/>
        </w:rPr>
        <w:tab/>
      </w:r>
      <w:r>
        <w:rPr>
          <w:noProof/>
        </w:rPr>
        <w:fldChar w:fldCharType="begin"/>
      </w:r>
      <w:r>
        <w:rPr>
          <w:noProof/>
        </w:rPr>
        <w:instrText xml:space="preserve"> PAGEREF _Toc296427752 \h </w:instrText>
      </w:r>
      <w:r>
        <w:rPr>
          <w:noProof/>
        </w:rPr>
      </w:r>
      <w:r>
        <w:rPr>
          <w:noProof/>
        </w:rPr>
        <w:fldChar w:fldCharType="separate"/>
      </w:r>
      <w:r>
        <w:rPr>
          <w:noProof/>
        </w:rPr>
        <w:t>16</w:t>
      </w:r>
      <w:r>
        <w:rPr>
          <w:noProof/>
        </w:rPr>
        <w:fldChar w:fldCharType="end"/>
      </w:r>
    </w:p>
    <w:p w14:paraId="58866ED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4.2.4</w:t>
      </w:r>
      <w:r>
        <w:rPr>
          <w:rFonts w:asciiTheme="minorHAnsi" w:eastAsiaTheme="minorEastAsia" w:hAnsiTheme="minorHAnsi" w:cstheme="minorBidi"/>
          <w:noProof/>
          <w:sz w:val="24"/>
          <w:szCs w:val="24"/>
          <w:lang w:eastAsia="ja-JP"/>
        </w:rPr>
        <w:tab/>
      </w:r>
      <w:r>
        <w:rPr>
          <w:noProof/>
        </w:rPr>
        <w:t>Manage Measurements (Metrics)</w:t>
      </w:r>
      <w:r>
        <w:rPr>
          <w:noProof/>
        </w:rPr>
        <w:tab/>
      </w:r>
      <w:r>
        <w:rPr>
          <w:noProof/>
        </w:rPr>
        <w:fldChar w:fldCharType="begin"/>
      </w:r>
      <w:r>
        <w:rPr>
          <w:noProof/>
        </w:rPr>
        <w:instrText xml:space="preserve"> PAGEREF _Toc296427753 \h </w:instrText>
      </w:r>
      <w:r>
        <w:rPr>
          <w:noProof/>
        </w:rPr>
      </w:r>
      <w:r>
        <w:rPr>
          <w:noProof/>
        </w:rPr>
        <w:fldChar w:fldCharType="separate"/>
      </w:r>
      <w:r>
        <w:rPr>
          <w:noProof/>
        </w:rPr>
        <w:t>16</w:t>
      </w:r>
      <w:r>
        <w:rPr>
          <w:noProof/>
        </w:rPr>
        <w:fldChar w:fldCharType="end"/>
      </w:r>
    </w:p>
    <w:p w14:paraId="3856AEC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4.2.5</w:t>
      </w:r>
      <w:r>
        <w:rPr>
          <w:rFonts w:asciiTheme="minorHAnsi" w:eastAsiaTheme="minorEastAsia" w:hAnsiTheme="minorHAnsi" w:cstheme="minorBidi"/>
          <w:noProof/>
          <w:sz w:val="24"/>
          <w:szCs w:val="24"/>
          <w:lang w:eastAsia="ja-JP"/>
        </w:rPr>
        <w:tab/>
      </w:r>
      <w:r>
        <w:rPr>
          <w:noProof/>
        </w:rPr>
        <w:t>Manage Issues</w:t>
      </w:r>
      <w:r>
        <w:rPr>
          <w:noProof/>
        </w:rPr>
        <w:tab/>
      </w:r>
      <w:r>
        <w:rPr>
          <w:noProof/>
        </w:rPr>
        <w:fldChar w:fldCharType="begin"/>
      </w:r>
      <w:r>
        <w:rPr>
          <w:noProof/>
        </w:rPr>
        <w:instrText xml:space="preserve"> PAGEREF _Toc296427754 \h </w:instrText>
      </w:r>
      <w:r>
        <w:rPr>
          <w:noProof/>
        </w:rPr>
      </w:r>
      <w:r>
        <w:rPr>
          <w:noProof/>
        </w:rPr>
        <w:fldChar w:fldCharType="separate"/>
      </w:r>
      <w:r>
        <w:rPr>
          <w:noProof/>
        </w:rPr>
        <w:t>16</w:t>
      </w:r>
      <w:r>
        <w:rPr>
          <w:noProof/>
        </w:rPr>
        <w:fldChar w:fldCharType="end"/>
      </w:r>
    </w:p>
    <w:p w14:paraId="707BFA7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4.2.6</w:t>
      </w:r>
      <w:r>
        <w:rPr>
          <w:rFonts w:asciiTheme="minorHAnsi" w:eastAsiaTheme="minorEastAsia" w:hAnsiTheme="minorHAnsi" w:cstheme="minorBidi"/>
          <w:noProof/>
          <w:sz w:val="24"/>
          <w:szCs w:val="24"/>
          <w:lang w:eastAsia="ja-JP"/>
        </w:rPr>
        <w:tab/>
      </w:r>
      <w:r>
        <w:rPr>
          <w:noProof/>
        </w:rPr>
        <w:t>Manage Contract Changes</w:t>
      </w:r>
      <w:r>
        <w:rPr>
          <w:noProof/>
        </w:rPr>
        <w:tab/>
      </w:r>
      <w:r>
        <w:rPr>
          <w:noProof/>
        </w:rPr>
        <w:fldChar w:fldCharType="begin"/>
      </w:r>
      <w:r>
        <w:rPr>
          <w:noProof/>
        </w:rPr>
        <w:instrText xml:space="preserve"> PAGEREF _Toc296427755 \h </w:instrText>
      </w:r>
      <w:r>
        <w:rPr>
          <w:noProof/>
        </w:rPr>
      </w:r>
      <w:r>
        <w:rPr>
          <w:noProof/>
        </w:rPr>
        <w:fldChar w:fldCharType="separate"/>
      </w:r>
      <w:r>
        <w:rPr>
          <w:noProof/>
        </w:rPr>
        <w:t>17</w:t>
      </w:r>
      <w:r>
        <w:rPr>
          <w:noProof/>
        </w:rPr>
        <w:fldChar w:fldCharType="end"/>
      </w:r>
    </w:p>
    <w:p w14:paraId="5F4539F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4.3</w:t>
      </w:r>
      <w:r>
        <w:rPr>
          <w:rFonts w:asciiTheme="minorHAnsi" w:eastAsiaTheme="minorEastAsia" w:hAnsiTheme="minorHAnsi" w:cstheme="minorBidi"/>
          <w:bCs w:val="0"/>
          <w:noProof/>
          <w:sz w:val="24"/>
          <w:szCs w:val="24"/>
          <w:lang w:eastAsia="ja-JP"/>
        </w:rPr>
        <w:tab/>
      </w:r>
      <w:r>
        <w:rPr>
          <w:noProof/>
        </w:rPr>
        <w:t>Work Plan</w:t>
      </w:r>
      <w:r>
        <w:rPr>
          <w:noProof/>
        </w:rPr>
        <w:tab/>
      </w:r>
      <w:r>
        <w:rPr>
          <w:noProof/>
        </w:rPr>
        <w:fldChar w:fldCharType="begin"/>
      </w:r>
      <w:r>
        <w:rPr>
          <w:noProof/>
        </w:rPr>
        <w:instrText xml:space="preserve"> PAGEREF _Toc296427756 \h </w:instrText>
      </w:r>
      <w:r>
        <w:rPr>
          <w:noProof/>
        </w:rPr>
      </w:r>
      <w:r>
        <w:rPr>
          <w:noProof/>
        </w:rPr>
        <w:fldChar w:fldCharType="separate"/>
      </w:r>
      <w:r>
        <w:rPr>
          <w:noProof/>
        </w:rPr>
        <w:t>18</w:t>
      </w:r>
      <w:r>
        <w:rPr>
          <w:noProof/>
        </w:rPr>
        <w:fldChar w:fldCharType="end"/>
      </w:r>
    </w:p>
    <w:p w14:paraId="7DCEA21B"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4.4</w:t>
      </w:r>
      <w:r>
        <w:rPr>
          <w:rFonts w:asciiTheme="minorHAnsi" w:eastAsiaTheme="minorEastAsia" w:hAnsiTheme="minorHAnsi" w:cstheme="minorBidi"/>
          <w:bCs w:val="0"/>
          <w:noProof/>
          <w:sz w:val="24"/>
          <w:szCs w:val="24"/>
          <w:lang w:eastAsia="ja-JP"/>
        </w:rPr>
        <w:tab/>
      </w:r>
      <w:r>
        <w:rPr>
          <w:noProof/>
        </w:rPr>
        <w:t>Closeout Plan</w:t>
      </w:r>
      <w:r>
        <w:rPr>
          <w:noProof/>
        </w:rPr>
        <w:tab/>
      </w:r>
      <w:r>
        <w:rPr>
          <w:noProof/>
        </w:rPr>
        <w:fldChar w:fldCharType="begin"/>
      </w:r>
      <w:r>
        <w:rPr>
          <w:noProof/>
        </w:rPr>
        <w:instrText xml:space="preserve"> PAGEREF _Toc296427757 \h </w:instrText>
      </w:r>
      <w:r>
        <w:rPr>
          <w:noProof/>
        </w:rPr>
      </w:r>
      <w:r>
        <w:rPr>
          <w:noProof/>
        </w:rPr>
        <w:fldChar w:fldCharType="separate"/>
      </w:r>
      <w:r>
        <w:rPr>
          <w:noProof/>
        </w:rPr>
        <w:t>18</w:t>
      </w:r>
      <w:r>
        <w:rPr>
          <w:noProof/>
        </w:rPr>
        <w:fldChar w:fldCharType="end"/>
      </w:r>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754226B6" w14:textId="77777777" w:rsidR="007C4415" w:rsidRPr="00707923" w:rsidRDefault="007C4415" w:rsidP="007C4415"/>
    <w:p w14:paraId="754226B7" w14:textId="77777777" w:rsidR="007C4415" w:rsidRDefault="007C4415" w:rsidP="007C4415">
      <w:pPr>
        <w:jc w:val="center"/>
        <w:rPr>
          <w:rFonts w:ascii="Arial" w:hAnsi="Arial" w:cs="Arial"/>
          <w:b/>
          <w:bCs/>
          <w:sz w:val="28"/>
          <w:szCs w:val="28"/>
        </w:rPr>
      </w:pPr>
      <w:r>
        <w:rPr>
          <w:rFonts w:ascii="Arial" w:hAnsi="Arial" w:cs="Arial"/>
          <w:b/>
          <w:bCs/>
          <w:sz w:val="28"/>
          <w:szCs w:val="28"/>
        </w:rPr>
        <w:t>Table of Figures</w:t>
      </w:r>
    </w:p>
    <w:p w14:paraId="754226B8" w14:textId="77777777" w:rsidR="007C4415" w:rsidRDefault="007C4415" w:rsidP="00481A32"/>
    <w:p w14:paraId="754226B9" w14:textId="77777777" w:rsidR="00296B48" w:rsidRDefault="002B3212">
      <w:pPr>
        <w:pStyle w:val="TableofFigures"/>
        <w:tabs>
          <w:tab w:val="right" w:leader="dot" w:pos="9350"/>
        </w:tabs>
        <w:rPr>
          <w:rFonts w:eastAsia="Batang"/>
          <w:smallCaps w:val="0"/>
          <w:noProof/>
          <w:sz w:val="24"/>
          <w:szCs w:val="24"/>
          <w:lang w:eastAsia="ko-KR"/>
        </w:rPr>
      </w:pPr>
      <w:r>
        <w:rPr>
          <w:b/>
          <w:bCs/>
        </w:rPr>
        <w:fldChar w:fldCharType="begin"/>
      </w:r>
      <w:r w:rsidR="00296B48">
        <w:rPr>
          <w:b/>
          <w:bCs/>
        </w:rPr>
        <w:instrText xml:space="preserve"> TOC \h \z \c "Figure" </w:instrText>
      </w:r>
      <w:r>
        <w:rPr>
          <w:b/>
          <w:bCs/>
        </w:rPr>
        <w:fldChar w:fldCharType="separate"/>
      </w:r>
      <w:hyperlink w:anchor="_Toc158536968" w:history="1">
        <w:r w:rsidR="00296B48" w:rsidRPr="005A5590">
          <w:rPr>
            <w:rStyle w:val="Hyperlink"/>
            <w:noProof/>
          </w:rPr>
          <w:t>Figure 1. Program Organization Chart</w:t>
        </w:r>
        <w:r w:rsidR="00296B48">
          <w:rPr>
            <w:noProof/>
            <w:webHidden/>
          </w:rPr>
          <w:tab/>
        </w:r>
        <w:r>
          <w:rPr>
            <w:noProof/>
            <w:webHidden/>
          </w:rPr>
          <w:fldChar w:fldCharType="begin"/>
        </w:r>
        <w:r w:rsidR="00296B48">
          <w:rPr>
            <w:noProof/>
            <w:webHidden/>
          </w:rPr>
          <w:instrText xml:space="preserve"> PAGEREF _Toc158536968 \h </w:instrText>
        </w:r>
        <w:r>
          <w:rPr>
            <w:noProof/>
            <w:webHidden/>
          </w:rPr>
        </w:r>
        <w:r>
          <w:rPr>
            <w:noProof/>
            <w:webHidden/>
          </w:rPr>
          <w:fldChar w:fldCharType="separate"/>
        </w:r>
        <w:r w:rsidR="005A6E65">
          <w:rPr>
            <w:noProof/>
            <w:webHidden/>
          </w:rPr>
          <w:t>9</w:t>
        </w:r>
        <w:r>
          <w:rPr>
            <w:noProof/>
            <w:webHidden/>
          </w:rPr>
          <w:fldChar w:fldCharType="end"/>
        </w:r>
      </w:hyperlink>
    </w:p>
    <w:p w14:paraId="754226BA" w14:textId="77777777" w:rsidR="007C4415" w:rsidRDefault="002B3212" w:rsidP="00481A32">
      <w:pPr>
        <w:sectPr w:rsidR="007C4415" w:rsidSect="00E47DE9">
          <w:headerReference w:type="default" r:id="rId14"/>
          <w:footerReference w:type="default" r:id="rId15"/>
          <w:pgSz w:w="12240" w:h="15840" w:code="1"/>
          <w:pgMar w:top="1440" w:right="1440" w:bottom="1440" w:left="1440" w:header="720" w:footer="390" w:gutter="0"/>
          <w:pgNumType w:fmt="lowerRoman"/>
          <w:cols w:space="720"/>
          <w:docGrid w:linePitch="360"/>
        </w:sectPr>
      </w:pPr>
      <w:r>
        <w:rPr>
          <w:b/>
          <w:bCs/>
          <w:sz w:val="20"/>
          <w:szCs w:val="20"/>
        </w:rPr>
        <w:fldChar w:fldCharType="end"/>
      </w: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0" w:name="_Toc296427733"/>
      <w:bookmarkStart w:id="1" w:name="_Toc81373042"/>
      <w:bookmarkStart w:id="2" w:name="_Toc81618161"/>
      <w:r>
        <w:lastRenderedPageBreak/>
        <w:t>Project</w:t>
      </w:r>
      <w:r w:rsidR="00C8542A">
        <w:t xml:space="preserve"> Overview</w:t>
      </w:r>
      <w:bookmarkEnd w:id="0"/>
    </w:p>
    <w:p w14:paraId="754226BC" w14:textId="64C7C011" w:rsidR="00A13F14" w:rsidRDefault="007C4415" w:rsidP="007C4415">
      <w:r>
        <w:t xml:space="preserve">This document establishes the </w:t>
      </w:r>
      <w:r w:rsidR="000D12C1">
        <w:t>Program</w:t>
      </w:r>
      <w:r>
        <w:t xml:space="preserve"> </w:t>
      </w:r>
      <w:r w:rsidR="00641AA0">
        <w:t xml:space="preserve">Management </w:t>
      </w:r>
      <w:r>
        <w:t xml:space="preserve">Plan for </w:t>
      </w:r>
      <w:r w:rsidR="00A13F14">
        <w:t xml:space="preserve">the </w:t>
      </w:r>
      <w:r w:rsidR="003405D7">
        <w:t>Drug Interaction Query (</w:t>
      </w:r>
      <w:r w:rsidR="00F106A6">
        <w:t>Drug IQ</w:t>
      </w:r>
      <w:r w:rsidR="003405D7">
        <w:t>)</w:t>
      </w:r>
      <w:r w:rsidR="00A13F14">
        <w:t xml:space="preserve"> program and serves as the execution plan required to manage the program.</w:t>
      </w:r>
    </w:p>
    <w:p w14:paraId="1489FC35" w14:textId="49713396" w:rsidR="00A9402E" w:rsidRPr="00A9402E" w:rsidRDefault="006007D3" w:rsidP="00A9402E">
      <w:pPr>
        <w:pStyle w:val="Heading2"/>
        <w:tabs>
          <w:tab w:val="left" w:pos="576"/>
          <w:tab w:val="num" w:pos="792"/>
        </w:tabs>
        <w:ind w:left="792" w:hanging="792"/>
        <w:jc w:val="both"/>
      </w:pPr>
      <w:bookmarkStart w:id="3" w:name="_Toc89056416"/>
      <w:bookmarkStart w:id="4" w:name="_Toc296427734"/>
      <w:r>
        <w:t>Project</w:t>
      </w:r>
      <w:r w:rsidR="007C4415">
        <w:t xml:space="preserve"> </w:t>
      </w:r>
      <w:r w:rsidR="009A0070">
        <w:t xml:space="preserve">Scope </w:t>
      </w:r>
      <w:bookmarkEnd w:id="3"/>
      <w:r w:rsidR="004A641A">
        <w:t>and Objectives</w:t>
      </w:r>
      <w:r w:rsidR="00FE261B">
        <w:t xml:space="preserve"> (Project Vision)</w:t>
      </w:r>
      <w:bookmarkEnd w:id="4"/>
      <w:r w:rsidR="00A9402E">
        <w:tab/>
      </w:r>
    </w:p>
    <w:p w14:paraId="754226BF" w14:textId="6BF32DD6" w:rsidR="0024062E" w:rsidRDefault="00140067" w:rsidP="0024062E">
      <w:pPr>
        <w:pStyle w:val="Heading3"/>
      </w:pPr>
      <w:bookmarkStart w:id="5" w:name="_Toc296427735"/>
      <w:r>
        <w:t>Customer</w:t>
      </w:r>
      <w:bookmarkEnd w:id="5"/>
    </w:p>
    <w:p w14:paraId="2DCB1011" w14:textId="543CC224" w:rsidR="00F106A6" w:rsidRPr="00F106A6" w:rsidRDefault="003405D7" w:rsidP="00F106A6">
      <w:r>
        <w:t xml:space="preserve">The customer for this project is </w:t>
      </w:r>
      <w:r w:rsidR="00F106A6">
        <w:t>GSA 18f</w:t>
      </w:r>
      <w:r>
        <w:t xml:space="preserve">. </w:t>
      </w:r>
      <w:r w:rsidR="00A10C33">
        <w:t xml:space="preserve">Drug IQ is designed to support customers (non-medical professionals) and medical professionals. </w:t>
      </w:r>
    </w:p>
    <w:p w14:paraId="754226C0" w14:textId="77777777" w:rsidR="00FE261B" w:rsidRDefault="00FE261B" w:rsidP="00FE261B">
      <w:pPr>
        <w:pStyle w:val="Heading3"/>
      </w:pPr>
      <w:bookmarkStart w:id="6" w:name="_Toc296427736"/>
      <w:r>
        <w:t>Project Vision</w:t>
      </w:r>
      <w:bookmarkEnd w:id="6"/>
    </w:p>
    <w:p w14:paraId="16D4E0BB" w14:textId="18750D4B" w:rsidR="00F106A6" w:rsidRPr="00F106A6" w:rsidRDefault="00F106A6" w:rsidP="00F106A6">
      <w:r>
        <w:t xml:space="preserve">The Project Vision is defined here: </w:t>
      </w:r>
      <w:hyperlink r:id="rId16" w:history="1">
        <w:r w:rsidR="00163164" w:rsidRPr="00A92EEC">
          <w:rPr>
            <w:rStyle w:val="Hyperlink"/>
          </w:rPr>
          <w:t>https://github.com/Geocent/18frototype/blob/master/docs/scrum/sprint0/Product%20Vision.docx</w:t>
        </w:r>
      </w:hyperlink>
    </w:p>
    <w:p w14:paraId="754226C1" w14:textId="77777777" w:rsidR="00FE261B" w:rsidRDefault="00FE261B" w:rsidP="00FE261B">
      <w:pPr>
        <w:pStyle w:val="Heading4"/>
      </w:pPr>
      <w:r>
        <w:t>Scope Definition/High-level needs</w:t>
      </w:r>
    </w:p>
    <w:p w14:paraId="3A1B4BBE" w14:textId="44357AEF" w:rsidR="00F106A6" w:rsidRPr="00F106A6" w:rsidRDefault="00F106A6" w:rsidP="00F106A6">
      <w:r>
        <w:t xml:space="preserve">As defined in </w:t>
      </w:r>
      <w:proofErr w:type="spellStart"/>
      <w:r>
        <w:t>ScrumDo</w:t>
      </w:r>
      <w:proofErr w:type="spellEnd"/>
      <w:r>
        <w:t xml:space="preserve"> Backlog </w:t>
      </w:r>
    </w:p>
    <w:p w14:paraId="754226C2" w14:textId="77777777" w:rsidR="00FE261B" w:rsidRDefault="00FE261B" w:rsidP="00FE261B">
      <w:pPr>
        <w:pStyle w:val="Heading4"/>
      </w:pPr>
      <w:r>
        <w:t>Measure of success/Acceptance Criteria</w:t>
      </w:r>
    </w:p>
    <w:p w14:paraId="52BA0488" w14:textId="454CA9DA" w:rsidR="00F106A6" w:rsidRPr="00F106A6" w:rsidRDefault="00F106A6" w:rsidP="00F106A6">
      <w:r>
        <w:t xml:space="preserve">As defined in </w:t>
      </w:r>
      <w:proofErr w:type="spellStart"/>
      <w:r>
        <w:t>ScrumDo</w:t>
      </w:r>
      <w:proofErr w:type="spellEnd"/>
      <w:r>
        <w:t xml:space="preserve"> Backlog</w:t>
      </w:r>
    </w:p>
    <w:p w14:paraId="754226C3" w14:textId="77777777" w:rsidR="00FE261B" w:rsidRDefault="00FE261B" w:rsidP="00FE261B">
      <w:pPr>
        <w:pStyle w:val="Heading4"/>
      </w:pPr>
      <w:r>
        <w:t>Assumptions</w:t>
      </w:r>
    </w:p>
    <w:p w14:paraId="754226C4" w14:textId="77777777" w:rsidR="00FE261B" w:rsidRDefault="00FE261B" w:rsidP="00FE261B">
      <w:pPr>
        <w:pStyle w:val="Heading4"/>
      </w:pPr>
      <w:r>
        <w:t>Constraints (from customer)</w:t>
      </w:r>
    </w:p>
    <w:p w14:paraId="39F0CFEC" w14:textId="77777777" w:rsidR="00A10C33" w:rsidRDefault="00A10C33" w:rsidP="00F106A6">
      <w:r>
        <w:t>GSA 18f provided the following constraint:</w:t>
      </w:r>
    </w:p>
    <w:p w14:paraId="291CDEDF" w14:textId="30884A08" w:rsidR="00F106A6" w:rsidRPr="00F106A6" w:rsidRDefault="00F106A6" w:rsidP="00163164">
      <w:pPr>
        <w:pStyle w:val="ListBullet3"/>
      </w:pPr>
      <w:r>
        <w:t xml:space="preserve">Use </w:t>
      </w:r>
      <w:r w:rsidR="00A10C33">
        <w:t xml:space="preserve">of </w:t>
      </w:r>
      <w:proofErr w:type="spellStart"/>
      <w:r>
        <w:t>OpenFDA</w:t>
      </w:r>
      <w:proofErr w:type="spellEnd"/>
      <w:r>
        <w:t xml:space="preserve"> dataset</w:t>
      </w:r>
    </w:p>
    <w:p w14:paraId="754226C5" w14:textId="77777777" w:rsidR="00FE261B" w:rsidRDefault="00FE261B" w:rsidP="00FE261B">
      <w:pPr>
        <w:pStyle w:val="Heading4"/>
      </w:pPr>
      <w:r>
        <w:t>Risks</w:t>
      </w:r>
    </w:p>
    <w:p w14:paraId="172B25AF" w14:textId="059607AD" w:rsidR="00663F20" w:rsidRDefault="003348CD" w:rsidP="00663F20">
      <w:r>
        <w:t>Risks are identified during daily scrums, sprint reviews and sprint planning meetings</w:t>
      </w:r>
    </w:p>
    <w:p w14:paraId="7F79FAC3" w14:textId="10EFC57A" w:rsidR="003348CD" w:rsidRPr="00663F20" w:rsidRDefault="003348CD" w:rsidP="00663F20">
      <w:r>
        <w:t>Scrum Master manages risks and tracks to completion</w:t>
      </w:r>
    </w:p>
    <w:p w14:paraId="754226C6" w14:textId="77777777" w:rsidR="00FE261B" w:rsidRDefault="00FE261B" w:rsidP="00FE261B">
      <w:pPr>
        <w:pStyle w:val="Heading4"/>
      </w:pPr>
      <w:r>
        <w:t>High-level Technical Approach</w:t>
      </w:r>
    </w:p>
    <w:p w14:paraId="754226C7" w14:textId="64DCD28A" w:rsidR="00FE261B" w:rsidRPr="00FE261B" w:rsidRDefault="00663F20" w:rsidP="00FE261B">
      <w:r>
        <w:t xml:space="preserve">Agile approach, technical documentation in </w:t>
      </w:r>
      <w:proofErr w:type="spellStart"/>
      <w:r>
        <w:t>GitHub</w:t>
      </w:r>
      <w:proofErr w:type="spellEnd"/>
      <w:r>
        <w:t xml:space="preserve"> repo</w:t>
      </w:r>
    </w:p>
    <w:p w14:paraId="754226C8" w14:textId="77777777" w:rsidR="00FE261B" w:rsidRDefault="00FE261B" w:rsidP="00FE261B">
      <w:pPr>
        <w:pStyle w:val="Heading3"/>
      </w:pPr>
      <w:bookmarkStart w:id="7" w:name="_Toc296427737"/>
      <w:r>
        <w:t>Schedule Summary</w:t>
      </w:r>
      <w:bookmarkEnd w:id="7"/>
    </w:p>
    <w:p w14:paraId="0685EF0C" w14:textId="59222E23" w:rsidR="00663F20" w:rsidRDefault="00A10C33" w:rsidP="00663F20">
      <w:r>
        <w:t xml:space="preserve">Drug IQ </w:t>
      </w:r>
      <w:r w:rsidR="003348CD">
        <w:t>will be</w:t>
      </w:r>
      <w:r>
        <w:t xml:space="preserve"> developed using an Agile scheduled based on four Sprints. These are</w:t>
      </w:r>
    </w:p>
    <w:p w14:paraId="7B715F20" w14:textId="6FFAE3E5" w:rsidR="00A10C33" w:rsidRDefault="00A10C33" w:rsidP="00163164">
      <w:pPr>
        <w:pStyle w:val="ListBullet3"/>
      </w:pPr>
      <w:r>
        <w:t>Sprint 0 – Capture Sprint</w:t>
      </w:r>
    </w:p>
    <w:p w14:paraId="5066839E" w14:textId="0705BCA2" w:rsidR="00A10C33" w:rsidRDefault="00A10C33" w:rsidP="00163164">
      <w:pPr>
        <w:pStyle w:val="ListBullet3"/>
      </w:pPr>
      <w:r>
        <w:t>Sprint 1 – Architecture, Development, Test Prototype</w:t>
      </w:r>
    </w:p>
    <w:p w14:paraId="05945909" w14:textId="79834414" w:rsidR="00A10C33" w:rsidRDefault="00A10C33" w:rsidP="00163164">
      <w:pPr>
        <w:pStyle w:val="ListBullet3"/>
      </w:pPr>
      <w:r>
        <w:t>Spring 2 – Finalization Sprint</w:t>
      </w:r>
    </w:p>
    <w:p w14:paraId="512BF03D" w14:textId="3BD7B186" w:rsidR="00A10C33" w:rsidRDefault="00A10C33" w:rsidP="00163164">
      <w:pPr>
        <w:pStyle w:val="ListBullet3"/>
      </w:pPr>
      <w:r>
        <w:t xml:space="preserve">Sprint 3 – </w:t>
      </w:r>
      <w:proofErr w:type="spellStart"/>
      <w:r>
        <w:t>Stablization</w:t>
      </w:r>
      <w:proofErr w:type="spellEnd"/>
      <w:r>
        <w:t xml:space="preserve"> Sprint</w:t>
      </w:r>
    </w:p>
    <w:p w14:paraId="50D389BC" w14:textId="298F9514" w:rsidR="00A10C33" w:rsidRPr="00663F20" w:rsidRDefault="00A10C33" w:rsidP="00A10C33">
      <w:r>
        <w:lastRenderedPageBreak/>
        <w:t>Th</w:t>
      </w:r>
      <w:r>
        <w:t>is</w:t>
      </w:r>
      <w:r>
        <w:t xml:space="preserve"> </w:t>
      </w:r>
      <w:r>
        <w:t>Agile schedule</w:t>
      </w:r>
      <w:r>
        <w:t xml:space="preserve"> </w:t>
      </w:r>
      <w:r w:rsidR="003348CD">
        <w:t>is</w:t>
      </w:r>
      <w:r>
        <w:t xml:space="preserve"> managed in </w:t>
      </w:r>
      <w:proofErr w:type="spellStart"/>
      <w:r>
        <w:t>ScrumDo</w:t>
      </w:r>
      <w:proofErr w:type="spellEnd"/>
      <w:r>
        <w:t>.</w:t>
      </w:r>
    </w:p>
    <w:p w14:paraId="754226C9" w14:textId="77777777" w:rsidR="00EE4022" w:rsidRDefault="00EE4022" w:rsidP="00FE261B">
      <w:pPr>
        <w:pStyle w:val="Heading4"/>
      </w:pPr>
      <w:r>
        <w:t>Period Of Performance</w:t>
      </w:r>
    </w:p>
    <w:p w14:paraId="60AF0312" w14:textId="1551C386" w:rsidR="00EF71D5" w:rsidRPr="00EF71D5" w:rsidRDefault="00A10C33" w:rsidP="00EF71D5">
      <w:r>
        <w:t xml:space="preserve">The </w:t>
      </w:r>
      <w:r w:rsidR="00EF71D5">
        <w:t>Period of Performance is from Wednesday June 17</w:t>
      </w:r>
      <w:r w:rsidR="00EF71D5" w:rsidRPr="00EF71D5">
        <w:rPr>
          <w:vertAlign w:val="superscript"/>
        </w:rPr>
        <w:t>th</w:t>
      </w:r>
      <w:r w:rsidR="00EF71D5">
        <w:t>, 2015 to Friday June 26</w:t>
      </w:r>
      <w:r w:rsidR="00EF71D5" w:rsidRPr="00EF71D5">
        <w:rPr>
          <w:vertAlign w:val="superscript"/>
        </w:rPr>
        <w:t>th</w:t>
      </w:r>
      <w:r w:rsidR="00EF71D5">
        <w:t>, 2015</w:t>
      </w:r>
      <w:r>
        <w:t>.</w:t>
      </w:r>
    </w:p>
    <w:p w14:paraId="754226CA" w14:textId="77777777" w:rsidR="00EE4022" w:rsidRDefault="00EE4022" w:rsidP="00FE261B">
      <w:pPr>
        <w:pStyle w:val="Heading4"/>
      </w:pPr>
      <w:r>
        <w:t>Milestones &amp; Releases</w:t>
      </w:r>
    </w:p>
    <w:p w14:paraId="754226CB" w14:textId="09961E7A" w:rsidR="00EE4022" w:rsidRDefault="00EF71D5" w:rsidP="00163164">
      <w:pPr>
        <w:pStyle w:val="ListBullet3"/>
      </w:pPr>
      <w:r>
        <w:t>Initial mock up design</w:t>
      </w:r>
    </w:p>
    <w:p w14:paraId="183D7AA1" w14:textId="76FFFBD9" w:rsidR="00EF71D5" w:rsidRDefault="00EF71D5" w:rsidP="00163164">
      <w:pPr>
        <w:pStyle w:val="ListBullet3"/>
      </w:pPr>
      <w:r>
        <w:t xml:space="preserve">Initial working prototype on AWS </w:t>
      </w:r>
    </w:p>
    <w:p w14:paraId="2CFCBD89" w14:textId="281627F0" w:rsidR="00EF71D5" w:rsidRPr="00EE4022" w:rsidRDefault="00EF71D5" w:rsidP="00163164">
      <w:pPr>
        <w:pStyle w:val="ListBullet3"/>
      </w:pPr>
      <w:r>
        <w:t>Final delivery</w:t>
      </w:r>
      <w:r w:rsidR="00163164">
        <w:t xml:space="preserve"> </w:t>
      </w:r>
      <w:r w:rsidR="00163164">
        <w:t>of Drug IQ</w:t>
      </w:r>
    </w:p>
    <w:p w14:paraId="754226CC" w14:textId="77777777" w:rsidR="00176FAA" w:rsidRDefault="00176FAA" w:rsidP="00176FAA">
      <w:pPr>
        <w:pStyle w:val="Heading3"/>
      </w:pPr>
      <w:bookmarkStart w:id="8" w:name="_Toc296427738"/>
      <w:r>
        <w:t>Deliverables</w:t>
      </w:r>
      <w:bookmarkEnd w:id="8"/>
    </w:p>
    <w:p w14:paraId="754226CD" w14:textId="77777777" w:rsidR="00176FAA" w:rsidRDefault="00176FAA" w:rsidP="00176FAA">
      <w:pPr>
        <w:tabs>
          <w:tab w:val="left" w:pos="1440"/>
          <w:tab w:val="left" w:pos="2016"/>
          <w:tab w:val="left" w:pos="8496"/>
        </w:tabs>
        <w:spacing w:before="0" w:after="0"/>
        <w:jc w:val="both"/>
      </w:pPr>
      <w:r>
        <w:t>The following list</w:t>
      </w:r>
      <w:r w:rsidR="009704BA">
        <w:t>s are the</w:t>
      </w:r>
      <w:r>
        <w:t xml:space="preserve"> services, products, documentation, and other deliverables associated with the </w:t>
      </w:r>
      <w:r w:rsidR="008F011B">
        <w:t>program:</w:t>
      </w:r>
    </w:p>
    <w:p w14:paraId="754226CE" w14:textId="2281C975" w:rsidR="0089269F" w:rsidRDefault="00EF71D5" w:rsidP="00163164">
      <w:pPr>
        <w:pStyle w:val="ListBullet3"/>
      </w:pPr>
      <w:r>
        <w:t xml:space="preserve">Working </w:t>
      </w:r>
      <w:r w:rsidRPr="00163164">
        <w:t>Prototype</w:t>
      </w:r>
      <w:r>
        <w:t xml:space="preserve"> </w:t>
      </w:r>
      <w:r w:rsidRPr="00163164">
        <w:t>on</w:t>
      </w:r>
      <w:r w:rsidR="00163164">
        <w:t xml:space="preserve"> P</w:t>
      </w:r>
      <w:r>
        <w:t>ublic Site (AWS)</w:t>
      </w:r>
    </w:p>
    <w:p w14:paraId="0553617E" w14:textId="55384C74" w:rsidR="00EF71D5" w:rsidRDefault="00EF71D5" w:rsidP="00163164">
      <w:pPr>
        <w:numPr>
          <w:ilvl w:val="0"/>
          <w:numId w:val="12"/>
        </w:numPr>
        <w:tabs>
          <w:tab w:val="clear" w:pos="1710"/>
          <w:tab w:val="left" w:pos="720"/>
          <w:tab w:val="num" w:pos="1080"/>
        </w:tabs>
        <w:spacing w:before="0" w:line="260" w:lineRule="atLeast"/>
        <w:ind w:left="1080"/>
        <w:jc w:val="both"/>
      </w:pPr>
      <w:r>
        <w:t>Complete Agile Delivery Services RFQ Comp</w:t>
      </w:r>
      <w:r w:rsidR="00163164">
        <w:t>liance Review Checklist Google F</w:t>
      </w:r>
      <w:r>
        <w:t xml:space="preserve">orm </w:t>
      </w:r>
    </w:p>
    <w:p w14:paraId="6ACFD492" w14:textId="2DB73ACA" w:rsidR="00EF71D5" w:rsidRDefault="00EF71D5" w:rsidP="00163164">
      <w:pPr>
        <w:numPr>
          <w:ilvl w:val="0"/>
          <w:numId w:val="12"/>
        </w:numPr>
        <w:tabs>
          <w:tab w:val="clear" w:pos="1710"/>
          <w:tab w:val="left" w:pos="720"/>
          <w:tab w:val="num" w:pos="1080"/>
        </w:tabs>
        <w:spacing w:before="0" w:line="260" w:lineRule="atLeast"/>
        <w:ind w:left="1080"/>
        <w:jc w:val="both"/>
      </w:pPr>
      <w:r>
        <w:t>Attachment B</w:t>
      </w:r>
    </w:p>
    <w:p w14:paraId="421ACEEA" w14:textId="5E61190E" w:rsidR="00EF71D5" w:rsidRDefault="00EF71D5" w:rsidP="00163164">
      <w:pPr>
        <w:numPr>
          <w:ilvl w:val="0"/>
          <w:numId w:val="12"/>
        </w:numPr>
        <w:tabs>
          <w:tab w:val="clear" w:pos="1710"/>
          <w:tab w:val="left" w:pos="720"/>
          <w:tab w:val="num" w:pos="1080"/>
        </w:tabs>
        <w:spacing w:before="0" w:line="260" w:lineRule="atLeast"/>
        <w:ind w:left="1080"/>
        <w:jc w:val="both"/>
      </w:pPr>
      <w:r>
        <w:t xml:space="preserve">Technical Approach hosted in </w:t>
      </w:r>
      <w:proofErr w:type="spellStart"/>
      <w:r>
        <w:t>GitHub</w:t>
      </w:r>
      <w:proofErr w:type="spellEnd"/>
    </w:p>
    <w:p w14:paraId="54B832D8" w14:textId="229AB446" w:rsidR="00EF71D5" w:rsidRDefault="00EF71D5" w:rsidP="00163164">
      <w:pPr>
        <w:numPr>
          <w:ilvl w:val="0"/>
          <w:numId w:val="12"/>
        </w:numPr>
        <w:tabs>
          <w:tab w:val="clear" w:pos="1710"/>
          <w:tab w:val="left" w:pos="720"/>
          <w:tab w:val="num" w:pos="1080"/>
        </w:tabs>
        <w:spacing w:before="0" w:line="260" w:lineRule="atLeast"/>
        <w:ind w:left="1080"/>
        <w:jc w:val="both"/>
      </w:pPr>
      <w:r>
        <w:t>Attachment C</w:t>
      </w:r>
    </w:p>
    <w:p w14:paraId="754226D0" w14:textId="77777777" w:rsidR="0066683F" w:rsidRDefault="0066683F" w:rsidP="0024062E">
      <w:pPr>
        <w:tabs>
          <w:tab w:val="left" w:pos="1440"/>
          <w:tab w:val="left" w:pos="2016"/>
          <w:tab w:val="left" w:pos="8496"/>
        </w:tabs>
        <w:spacing w:before="0" w:after="0"/>
        <w:jc w:val="both"/>
      </w:pPr>
      <w:bookmarkStart w:id="9" w:name="_Toc89056472"/>
    </w:p>
    <w:p w14:paraId="754226D1" w14:textId="77777777" w:rsidR="0066683F" w:rsidRDefault="0066683F" w:rsidP="0066683F">
      <w:pPr>
        <w:pStyle w:val="Heading1"/>
        <w:numPr>
          <w:ilvl w:val="0"/>
          <w:numId w:val="2"/>
        </w:numPr>
      </w:pPr>
      <w:r>
        <w:br w:type="page"/>
      </w:r>
      <w:bookmarkStart w:id="10" w:name="_Toc296427739"/>
      <w:r>
        <w:lastRenderedPageBreak/>
        <w:t>References</w:t>
      </w:r>
      <w:bookmarkEnd w:id="10"/>
    </w:p>
    <w:p w14:paraId="754226D2" w14:textId="77777777" w:rsidR="004A2A6C" w:rsidRDefault="004A2A6C" w:rsidP="004A2A6C">
      <w:pPr>
        <w:pStyle w:val="Heading2"/>
        <w:ind w:hanging="756"/>
      </w:pPr>
      <w:bookmarkStart w:id="11" w:name="_Toc296427740"/>
      <w:r>
        <w:t>Source Documentation</w:t>
      </w:r>
      <w:bookmarkEnd w:id="11"/>
    </w:p>
    <w:p w14:paraId="754226D3" w14:textId="0456F34A" w:rsidR="0066683F" w:rsidRDefault="00D42499" w:rsidP="00E8762B">
      <w:pPr>
        <w:tabs>
          <w:tab w:val="left" w:pos="1440"/>
          <w:tab w:val="left" w:pos="2016"/>
          <w:tab w:val="left" w:pos="8496"/>
        </w:tabs>
        <w:spacing w:before="0" w:after="0"/>
      </w:pPr>
      <w:r>
        <w:fldChar w:fldCharType="begin"/>
      </w:r>
      <w:r>
        <w:instrText xml:space="preserve"> REF _Ref422862029 \h </w:instrText>
      </w:r>
      <w:r>
        <w:fldChar w:fldCharType="separate"/>
      </w:r>
      <w:r>
        <w:t xml:space="preserve">Table </w:t>
      </w:r>
      <w:r>
        <w:rPr>
          <w:noProof/>
        </w:rPr>
        <w:t>1</w:t>
      </w:r>
      <w:r>
        <w:fldChar w:fldCharType="end"/>
      </w:r>
      <w:r>
        <w:t xml:space="preserve"> lists the</w:t>
      </w:r>
      <w:r w:rsidR="0066683F">
        <w:t xml:space="preserve"> documents </w:t>
      </w:r>
      <w:r>
        <w:t xml:space="preserve">that </w:t>
      </w:r>
      <w:r w:rsidR="0066683F">
        <w:t xml:space="preserve">form the foundation for establishing </w:t>
      </w:r>
      <w:r>
        <w:t xml:space="preserve">the Drug IQ </w:t>
      </w:r>
      <w:r w:rsidR="004A2A6C">
        <w:t>Project</w:t>
      </w:r>
      <w:r w:rsidR="0066683F">
        <w:t xml:space="preserve"> Management Plan.  The documents are listed in order of precedence in the event there are competing statements within multiple documents.</w:t>
      </w:r>
    </w:p>
    <w:p w14:paraId="6C34E3A1" w14:textId="76B72536" w:rsidR="00D42499" w:rsidRPr="00D42499" w:rsidRDefault="00D42499" w:rsidP="00D42499">
      <w:pPr>
        <w:pStyle w:val="Caption"/>
      </w:pPr>
      <w:bookmarkStart w:id="12" w:name="_Ref422862029"/>
      <w:r>
        <w:t xml:space="preserve">Table </w:t>
      </w:r>
      <w:fldSimple w:instr=" SEQ Table \* ARABIC ">
        <w:r w:rsidR="00423181">
          <w:rPr>
            <w:noProof/>
          </w:rPr>
          <w:t>1</w:t>
        </w:r>
      </w:fldSimple>
      <w:bookmarkEnd w:id="12"/>
      <w:r>
        <w:t>: Project Source Documents</w:t>
      </w:r>
    </w:p>
    <w:tbl>
      <w:tblPr>
        <w:tblStyle w:val="TableGrid"/>
        <w:tblW w:w="9576" w:type="dxa"/>
        <w:jc w:val="center"/>
        <w:tblLayout w:type="fixed"/>
        <w:tblLook w:val="01E0" w:firstRow="1" w:lastRow="1" w:firstColumn="1" w:lastColumn="1" w:noHBand="0" w:noVBand="0"/>
      </w:tblPr>
      <w:tblGrid>
        <w:gridCol w:w="1672"/>
        <w:gridCol w:w="6986"/>
        <w:gridCol w:w="918"/>
      </w:tblGrid>
      <w:tr w:rsidR="007A3F16" w:rsidRPr="00141749" w14:paraId="754226D6" w14:textId="77777777" w:rsidTr="00163164">
        <w:trPr>
          <w:jc w:val="center"/>
        </w:trPr>
        <w:tc>
          <w:tcPr>
            <w:tcW w:w="9576"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6D5" w14:textId="77777777" w:rsidR="007A3F16" w:rsidRPr="00177DF7" w:rsidRDefault="007A3F16" w:rsidP="00D42499">
            <w:pPr>
              <w:pStyle w:val="StyleCaptionCentered"/>
            </w:pPr>
            <w:r w:rsidRPr="00177DF7">
              <w:t xml:space="preserve">Project </w:t>
            </w:r>
            <w:r>
              <w:t>Source Documents</w:t>
            </w:r>
          </w:p>
        </w:tc>
      </w:tr>
      <w:tr w:rsidR="007A3F16" w:rsidRPr="00141749" w14:paraId="754226DA" w14:textId="77777777" w:rsidTr="00163164">
        <w:trPr>
          <w:jc w:val="center"/>
        </w:trPr>
        <w:tc>
          <w:tcPr>
            <w:tcW w:w="1672" w:type="dxa"/>
            <w:tcBorders>
              <w:top w:val="single" w:sz="12" w:space="0" w:color="auto"/>
              <w:left w:val="single" w:sz="12" w:space="0" w:color="auto"/>
              <w:bottom w:val="single" w:sz="12" w:space="0" w:color="auto"/>
            </w:tcBorders>
            <w:shd w:val="clear" w:color="auto" w:fill="D9D9D9"/>
            <w:vAlign w:val="center"/>
          </w:tcPr>
          <w:p w14:paraId="754226D7"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6986" w:type="dxa"/>
            <w:tcBorders>
              <w:top w:val="single" w:sz="12" w:space="0" w:color="auto"/>
              <w:bottom w:val="single" w:sz="12" w:space="0" w:color="auto"/>
            </w:tcBorders>
            <w:shd w:val="clear" w:color="auto" w:fill="D9D9D9"/>
            <w:vAlign w:val="center"/>
          </w:tcPr>
          <w:p w14:paraId="754226D8"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Path / Storage Location</w:t>
            </w:r>
          </w:p>
        </w:tc>
        <w:tc>
          <w:tcPr>
            <w:tcW w:w="918" w:type="dxa"/>
            <w:tcBorders>
              <w:top w:val="single" w:sz="12" w:space="0" w:color="auto"/>
              <w:bottom w:val="single" w:sz="12" w:space="0" w:color="auto"/>
              <w:right w:val="single" w:sz="4" w:space="0" w:color="auto"/>
            </w:tcBorders>
            <w:shd w:val="clear" w:color="auto" w:fill="D9D9D9"/>
            <w:vAlign w:val="center"/>
          </w:tcPr>
          <w:p w14:paraId="754226D9" w14:textId="77777777" w:rsidR="007A3F16" w:rsidRPr="00177DF7" w:rsidRDefault="007A3F16" w:rsidP="00D51D1C">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7A3F16" w:rsidRPr="00141749" w14:paraId="754226DE" w14:textId="77777777" w:rsidTr="00163164">
        <w:trPr>
          <w:jc w:val="center"/>
        </w:trPr>
        <w:tc>
          <w:tcPr>
            <w:tcW w:w="1672" w:type="dxa"/>
            <w:tcBorders>
              <w:top w:val="single" w:sz="12" w:space="0" w:color="auto"/>
              <w:left w:val="single" w:sz="12" w:space="0" w:color="auto"/>
              <w:bottom w:val="single" w:sz="4" w:space="0" w:color="auto"/>
            </w:tcBorders>
          </w:tcPr>
          <w:p w14:paraId="754226DB" w14:textId="77777777" w:rsidR="007A3F16" w:rsidRDefault="007A3F16" w:rsidP="00D51D1C">
            <w:pPr>
              <w:spacing w:before="0" w:after="0"/>
              <w:jc w:val="center"/>
              <w:rPr>
                <w:rFonts w:ascii="Arial" w:hAnsi="Arial" w:cs="Arial"/>
                <w:sz w:val="20"/>
                <w:szCs w:val="20"/>
              </w:rPr>
            </w:pPr>
            <w:r>
              <w:rPr>
                <w:rFonts w:ascii="Arial" w:hAnsi="Arial" w:cs="Arial"/>
                <w:sz w:val="20"/>
                <w:szCs w:val="20"/>
              </w:rPr>
              <w:t>SOW/RFP/RFQ/Initial Requirements</w:t>
            </w:r>
          </w:p>
        </w:tc>
        <w:tc>
          <w:tcPr>
            <w:tcW w:w="6986" w:type="dxa"/>
            <w:tcBorders>
              <w:top w:val="single" w:sz="12" w:space="0" w:color="auto"/>
              <w:bottom w:val="single" w:sz="4" w:space="0" w:color="auto"/>
            </w:tcBorders>
          </w:tcPr>
          <w:p w14:paraId="754226DC" w14:textId="08DEA57D" w:rsidR="007A3F16" w:rsidRPr="0082048C" w:rsidRDefault="00727CFB" w:rsidP="00D51D1C">
            <w:pPr>
              <w:spacing w:before="0" w:after="0"/>
              <w:rPr>
                <w:rFonts w:ascii="Arial" w:hAnsi="Arial" w:cs="Arial"/>
                <w:sz w:val="20"/>
                <w:szCs w:val="20"/>
              </w:rPr>
            </w:pPr>
            <w:hyperlink r:id="rId17"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top w:val="single" w:sz="12" w:space="0" w:color="auto"/>
              <w:bottom w:val="single" w:sz="4" w:space="0" w:color="auto"/>
              <w:right w:val="single" w:sz="4" w:space="0" w:color="auto"/>
            </w:tcBorders>
            <w:shd w:val="clear" w:color="auto" w:fill="auto"/>
          </w:tcPr>
          <w:p w14:paraId="754226DD" w14:textId="77777777" w:rsidR="007A3F16" w:rsidRDefault="007A3F16" w:rsidP="00D51D1C">
            <w:pPr>
              <w:spacing w:before="0" w:after="0"/>
              <w:jc w:val="center"/>
              <w:rPr>
                <w:rFonts w:ascii="Arial" w:hAnsi="Arial" w:cs="Arial"/>
                <w:sz w:val="20"/>
                <w:szCs w:val="20"/>
              </w:rPr>
            </w:pPr>
          </w:p>
        </w:tc>
      </w:tr>
      <w:tr w:rsidR="007A3F16" w:rsidRPr="00141749" w14:paraId="754226E2" w14:textId="77777777" w:rsidTr="00163164">
        <w:trPr>
          <w:jc w:val="center"/>
        </w:trPr>
        <w:tc>
          <w:tcPr>
            <w:tcW w:w="1672" w:type="dxa"/>
            <w:tcBorders>
              <w:top w:val="single" w:sz="4" w:space="0" w:color="auto"/>
              <w:left w:val="single" w:sz="12" w:space="0" w:color="auto"/>
              <w:bottom w:val="single" w:sz="4" w:space="0" w:color="auto"/>
            </w:tcBorders>
          </w:tcPr>
          <w:p w14:paraId="754226DF" w14:textId="77777777" w:rsidR="007A3F16" w:rsidRPr="00177DF7" w:rsidRDefault="007A3F16" w:rsidP="00D51D1C">
            <w:pPr>
              <w:spacing w:before="0" w:after="0"/>
              <w:jc w:val="center"/>
              <w:rPr>
                <w:rFonts w:ascii="Arial" w:hAnsi="Arial" w:cs="Arial"/>
                <w:sz w:val="20"/>
                <w:szCs w:val="20"/>
              </w:rPr>
            </w:pPr>
            <w:r>
              <w:rPr>
                <w:rFonts w:ascii="Arial" w:hAnsi="Arial" w:cs="Arial"/>
                <w:sz w:val="20"/>
                <w:szCs w:val="20"/>
              </w:rPr>
              <w:t>Contract</w:t>
            </w:r>
          </w:p>
        </w:tc>
        <w:tc>
          <w:tcPr>
            <w:tcW w:w="6986" w:type="dxa"/>
            <w:tcBorders>
              <w:top w:val="single" w:sz="4" w:space="0" w:color="auto"/>
              <w:bottom w:val="single" w:sz="4" w:space="0" w:color="auto"/>
            </w:tcBorders>
          </w:tcPr>
          <w:p w14:paraId="754226E0" w14:textId="574B8FF6" w:rsidR="007A3F16" w:rsidRPr="00141749" w:rsidRDefault="00727CFB" w:rsidP="003A4099">
            <w:pPr>
              <w:tabs>
                <w:tab w:val="left" w:pos="1625"/>
              </w:tabs>
              <w:spacing w:before="0" w:after="0"/>
              <w:rPr>
                <w:rFonts w:ascii="Arial" w:hAnsi="Arial" w:cs="Arial"/>
                <w:sz w:val="20"/>
                <w:szCs w:val="20"/>
              </w:rPr>
            </w:pPr>
            <w:hyperlink r:id="rId18"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top w:val="single" w:sz="4" w:space="0" w:color="auto"/>
              <w:bottom w:val="single" w:sz="4" w:space="0" w:color="auto"/>
              <w:right w:val="single" w:sz="4" w:space="0" w:color="auto"/>
            </w:tcBorders>
            <w:shd w:val="clear" w:color="auto" w:fill="auto"/>
          </w:tcPr>
          <w:p w14:paraId="754226E1" w14:textId="77777777" w:rsidR="007A3F16" w:rsidRPr="00141749" w:rsidRDefault="007A3F16" w:rsidP="00D51D1C">
            <w:pPr>
              <w:spacing w:before="0" w:after="0"/>
              <w:jc w:val="center"/>
              <w:rPr>
                <w:rFonts w:ascii="Arial" w:hAnsi="Arial" w:cs="Arial"/>
                <w:sz w:val="20"/>
                <w:szCs w:val="20"/>
              </w:rPr>
            </w:pPr>
          </w:p>
        </w:tc>
      </w:tr>
      <w:tr w:rsidR="007A3F16" w:rsidRPr="00141749" w14:paraId="754226E6" w14:textId="77777777" w:rsidTr="00163164">
        <w:trPr>
          <w:jc w:val="center"/>
        </w:trPr>
        <w:tc>
          <w:tcPr>
            <w:tcW w:w="1672" w:type="dxa"/>
            <w:tcBorders>
              <w:left w:val="single" w:sz="12" w:space="0" w:color="auto"/>
            </w:tcBorders>
          </w:tcPr>
          <w:p w14:paraId="754226E3" w14:textId="77777777" w:rsidR="007A3F16" w:rsidRPr="00177DF7" w:rsidRDefault="004A2A6C" w:rsidP="00D51D1C">
            <w:pPr>
              <w:spacing w:before="0" w:after="0"/>
              <w:jc w:val="center"/>
              <w:rPr>
                <w:rFonts w:ascii="Arial" w:hAnsi="Arial" w:cs="Arial"/>
                <w:sz w:val="20"/>
                <w:szCs w:val="20"/>
              </w:rPr>
            </w:pPr>
            <w:r>
              <w:rPr>
                <w:rFonts w:ascii="Arial" w:hAnsi="Arial" w:cs="Arial"/>
                <w:sz w:val="20"/>
                <w:szCs w:val="20"/>
              </w:rPr>
              <w:t>Proposal</w:t>
            </w:r>
          </w:p>
        </w:tc>
        <w:tc>
          <w:tcPr>
            <w:tcW w:w="6986" w:type="dxa"/>
          </w:tcPr>
          <w:p w14:paraId="754226E4" w14:textId="3B05599C" w:rsidR="007A3F16" w:rsidRPr="00141749" w:rsidRDefault="00727CFB" w:rsidP="003A4099">
            <w:pPr>
              <w:tabs>
                <w:tab w:val="left" w:pos="1682"/>
              </w:tabs>
              <w:spacing w:before="0" w:after="0"/>
              <w:rPr>
                <w:rFonts w:ascii="Arial" w:hAnsi="Arial" w:cs="Arial"/>
                <w:sz w:val="20"/>
                <w:szCs w:val="20"/>
              </w:rPr>
            </w:pPr>
            <w:hyperlink r:id="rId19"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right w:val="single" w:sz="4" w:space="0" w:color="auto"/>
            </w:tcBorders>
            <w:shd w:val="clear" w:color="auto" w:fill="auto"/>
          </w:tcPr>
          <w:p w14:paraId="754226E5" w14:textId="77777777" w:rsidR="007A3F16" w:rsidRPr="00141749" w:rsidRDefault="007A3F16" w:rsidP="00D51D1C">
            <w:pPr>
              <w:spacing w:before="0" w:after="0"/>
              <w:jc w:val="center"/>
              <w:rPr>
                <w:rFonts w:ascii="Arial" w:hAnsi="Arial" w:cs="Arial"/>
                <w:sz w:val="20"/>
                <w:szCs w:val="20"/>
              </w:rPr>
            </w:pPr>
          </w:p>
        </w:tc>
      </w:tr>
    </w:tbl>
    <w:p w14:paraId="754226E7" w14:textId="77777777" w:rsidR="00840468" w:rsidRDefault="00840468" w:rsidP="009C138E">
      <w:pPr>
        <w:tabs>
          <w:tab w:val="left" w:pos="1440"/>
          <w:tab w:val="left" w:pos="2016"/>
          <w:tab w:val="left" w:pos="8496"/>
        </w:tabs>
        <w:spacing w:before="0" w:after="0"/>
        <w:jc w:val="both"/>
      </w:pPr>
    </w:p>
    <w:p w14:paraId="754226E8" w14:textId="77777777" w:rsidR="00F81FFA" w:rsidRPr="00F81FFA" w:rsidRDefault="00F81FFA" w:rsidP="00F81FFA">
      <w:pPr>
        <w:pStyle w:val="Heading2"/>
      </w:pPr>
      <w:bookmarkStart w:id="13" w:name="_Toc296427741"/>
      <w:r>
        <w:t xml:space="preserve">Project </w:t>
      </w:r>
      <w:r w:rsidR="004A2A6C">
        <w:t>Working Documents</w:t>
      </w:r>
      <w:bookmarkEnd w:id="13"/>
      <w:r w:rsidR="00840468">
        <w:t xml:space="preserve"> </w:t>
      </w:r>
      <w:r w:rsidR="004549E6">
        <w:t xml:space="preserve"> </w:t>
      </w:r>
    </w:p>
    <w:p w14:paraId="754226E9" w14:textId="16C01B40" w:rsidR="00F81FFA" w:rsidRDefault="00D42499" w:rsidP="00F81FFA">
      <w:pPr>
        <w:tabs>
          <w:tab w:val="left" w:pos="1440"/>
          <w:tab w:val="left" w:pos="2016"/>
          <w:tab w:val="left" w:pos="8496"/>
        </w:tabs>
        <w:spacing w:before="0" w:after="0"/>
        <w:jc w:val="both"/>
      </w:pPr>
      <w:r>
        <w:fldChar w:fldCharType="begin"/>
      </w:r>
      <w:r>
        <w:instrText xml:space="preserve"> REF _Ref422862123 \h </w:instrText>
      </w:r>
      <w:r>
        <w:fldChar w:fldCharType="separate"/>
      </w:r>
      <w:r>
        <w:t xml:space="preserve">Table </w:t>
      </w:r>
      <w:r>
        <w:rPr>
          <w:noProof/>
        </w:rPr>
        <w:t>2</w:t>
      </w:r>
      <w:r>
        <w:fldChar w:fldCharType="end"/>
      </w:r>
      <w:r>
        <w:t xml:space="preserve"> </w:t>
      </w:r>
      <w:r>
        <w:t>lists</w:t>
      </w:r>
      <w:r>
        <w:t xml:space="preserve"> the </w:t>
      </w:r>
      <w:r w:rsidR="00F81FFA">
        <w:t xml:space="preserve">documents </w:t>
      </w:r>
      <w:r>
        <w:t xml:space="preserve">that </w:t>
      </w:r>
      <w:r w:rsidR="00F81FFA">
        <w:t xml:space="preserve">are used for the regular tracking and management of all aspects of </w:t>
      </w:r>
      <w:r>
        <w:t>the Drug IQ project</w:t>
      </w:r>
      <w:r w:rsidR="00F81FFA">
        <w:t>.</w:t>
      </w:r>
      <w:r>
        <w:t xml:space="preserve"> This table includes the name of the work product, the link/path to the document’s location, and the level of Configuration Management (CM) control.</w:t>
      </w:r>
    </w:p>
    <w:p w14:paraId="16207C97" w14:textId="77777777" w:rsidR="00D42499" w:rsidRDefault="00D42499" w:rsidP="00F81FFA">
      <w:pPr>
        <w:tabs>
          <w:tab w:val="left" w:pos="1440"/>
          <w:tab w:val="left" w:pos="2016"/>
          <w:tab w:val="left" w:pos="8496"/>
        </w:tabs>
        <w:spacing w:before="0" w:after="0"/>
        <w:jc w:val="both"/>
      </w:pPr>
    </w:p>
    <w:p w14:paraId="754226EA" w14:textId="34792824" w:rsidR="00F81FFA" w:rsidRDefault="00D42499" w:rsidP="00D42499">
      <w:pPr>
        <w:pStyle w:val="Caption"/>
      </w:pPr>
      <w:bookmarkStart w:id="14" w:name="_Ref422862123"/>
      <w:r>
        <w:t xml:space="preserve">Table </w:t>
      </w:r>
      <w:fldSimple w:instr=" SEQ Table \* ARABIC ">
        <w:r w:rsidR="00423181">
          <w:rPr>
            <w:noProof/>
          </w:rPr>
          <w:t>2</w:t>
        </w:r>
      </w:fldSimple>
      <w:bookmarkEnd w:id="14"/>
      <w:r>
        <w:t>: Project Internal Working Documents</w:t>
      </w:r>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AF5284">
        <w:trPr>
          <w:jc w:val="center"/>
        </w:trPr>
        <w:tc>
          <w:tcPr>
            <w:tcW w:w="9252" w:type="dxa"/>
            <w:gridSpan w:val="4"/>
            <w:tcBorders>
              <w:top w:val="single" w:sz="12" w:space="0" w:color="auto"/>
              <w:left w:val="single" w:sz="12" w:space="0" w:color="auto"/>
              <w:bottom w:val="single" w:sz="12" w:space="0" w:color="auto"/>
              <w:right w:val="single" w:sz="12" w:space="0" w:color="auto"/>
            </w:tcBorders>
            <w:shd w:val="clear" w:color="auto" w:fill="D9D9D9"/>
            <w:vAlign w:val="center"/>
          </w:tcPr>
          <w:p w14:paraId="754226EB" w14:textId="77777777" w:rsidR="00176FAA" w:rsidRPr="00177DF7" w:rsidRDefault="00176FAA" w:rsidP="00D42499">
            <w:pPr>
              <w:pStyle w:val="StyleCaptionCentered"/>
            </w:pPr>
            <w:r w:rsidRPr="00177DF7">
              <w:t xml:space="preserve">Project </w:t>
            </w:r>
            <w:r>
              <w:t>Internal</w:t>
            </w:r>
            <w:r w:rsidRPr="00177DF7">
              <w:t xml:space="preserve"> </w:t>
            </w:r>
            <w:r w:rsidR="00F81FFA">
              <w:t>Working Documents</w:t>
            </w:r>
          </w:p>
        </w:tc>
      </w:tr>
      <w:tr w:rsidR="00AF5284" w:rsidRPr="00141749" w14:paraId="754226F0" w14:textId="77777777" w:rsidTr="00AF5284">
        <w:trPr>
          <w:gridAfter w:val="1"/>
          <w:wAfter w:w="9" w:type="dxa"/>
          <w:jc w:val="center"/>
        </w:trPr>
        <w:tc>
          <w:tcPr>
            <w:tcW w:w="2722" w:type="dxa"/>
            <w:tcBorders>
              <w:top w:val="single" w:sz="12" w:space="0" w:color="auto"/>
              <w:left w:val="single" w:sz="12" w:space="0" w:color="auto"/>
              <w:bottom w:val="single" w:sz="12"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12" w:space="0" w:color="auto"/>
              <w:bottom w:val="single" w:sz="12"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12" w:space="0" w:color="auto"/>
              <w:bottom w:val="single" w:sz="12"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AF5284">
        <w:trPr>
          <w:gridAfter w:val="1"/>
          <w:wAfter w:w="9" w:type="dxa"/>
          <w:jc w:val="center"/>
        </w:trPr>
        <w:tc>
          <w:tcPr>
            <w:tcW w:w="2722" w:type="dxa"/>
            <w:tcBorders>
              <w:top w:val="single" w:sz="12" w:space="0" w:color="auto"/>
              <w:left w:val="single" w:sz="12" w:space="0" w:color="auto"/>
              <w:bottom w:val="single" w:sz="4" w:space="0" w:color="auto"/>
            </w:tcBorders>
          </w:tcPr>
          <w:p w14:paraId="754226F1" w14:textId="77777777" w:rsidR="00AF5284" w:rsidRDefault="00AF5284" w:rsidP="00F81FFA">
            <w:pPr>
              <w:spacing w:before="0" w:after="0"/>
              <w:jc w:val="center"/>
              <w:rPr>
                <w:rFonts w:ascii="Arial" w:hAnsi="Arial" w:cs="Arial"/>
                <w:sz w:val="20"/>
                <w:szCs w:val="20"/>
              </w:rPr>
            </w:pPr>
            <w:r>
              <w:rPr>
                <w:rFonts w:ascii="Arial" w:hAnsi="Arial" w:cs="Arial"/>
                <w:sz w:val="20"/>
                <w:szCs w:val="20"/>
              </w:rPr>
              <w:t xml:space="preserve"> Project Management Plan</w:t>
            </w:r>
          </w:p>
        </w:tc>
        <w:tc>
          <w:tcPr>
            <w:tcW w:w="4604" w:type="dxa"/>
            <w:tcBorders>
              <w:top w:val="single" w:sz="12" w:space="0" w:color="auto"/>
              <w:bottom w:val="single" w:sz="4" w:space="0" w:color="auto"/>
            </w:tcBorders>
          </w:tcPr>
          <w:p w14:paraId="754226F2" w14:textId="161B93E4" w:rsidR="00AF5284" w:rsidRPr="0082048C" w:rsidRDefault="00727CFB" w:rsidP="00BD4D22">
            <w:pPr>
              <w:spacing w:before="0" w:after="0"/>
              <w:rPr>
                <w:rFonts w:ascii="Arial" w:hAnsi="Arial" w:cs="Arial"/>
                <w:sz w:val="20"/>
                <w:szCs w:val="20"/>
              </w:rPr>
            </w:pPr>
            <w:hyperlink r:id="rId20" w:history="1">
              <w:r w:rsidR="003A4099" w:rsidRPr="003A4099">
                <w:rPr>
                  <w:rStyle w:val="Hyperlink"/>
                  <w:rFonts w:ascii="Arial" w:hAnsi="Arial" w:cs="Arial"/>
                  <w:sz w:val="20"/>
                  <w:szCs w:val="20"/>
                </w:rPr>
                <w:t>PMP</w:t>
              </w:r>
            </w:hyperlink>
          </w:p>
        </w:tc>
        <w:tc>
          <w:tcPr>
            <w:tcW w:w="1917" w:type="dxa"/>
            <w:tcBorders>
              <w:top w:val="single" w:sz="12" w:space="0" w:color="auto"/>
              <w:bottom w:val="single" w:sz="4" w:space="0" w:color="auto"/>
              <w:right w:val="single" w:sz="4" w:space="0" w:color="auto"/>
            </w:tcBorders>
            <w:shd w:val="clear" w:color="auto" w:fill="auto"/>
          </w:tcPr>
          <w:p w14:paraId="754226F3" w14:textId="77777777" w:rsidR="00AF5284" w:rsidRDefault="00AF5284" w:rsidP="002B2055">
            <w:pPr>
              <w:spacing w:before="0" w:after="0"/>
              <w:jc w:val="center"/>
              <w:rPr>
                <w:rFonts w:ascii="Arial" w:hAnsi="Arial" w:cs="Arial"/>
                <w:sz w:val="20"/>
                <w:szCs w:val="20"/>
              </w:rPr>
            </w:pPr>
            <w:r>
              <w:rPr>
                <w:rFonts w:ascii="Arial" w:hAnsi="Arial" w:cs="Arial"/>
                <w:sz w:val="20"/>
                <w:szCs w:val="20"/>
              </w:rPr>
              <w:t>Project Manager</w:t>
            </w:r>
          </w:p>
        </w:tc>
      </w:tr>
      <w:tr w:rsidR="00AF5284" w:rsidRPr="00141749" w14:paraId="754226F8" w14:textId="77777777" w:rsidTr="00AF5284">
        <w:trPr>
          <w:gridAfter w:val="1"/>
          <w:wAfter w:w="9" w:type="dxa"/>
          <w:jc w:val="center"/>
        </w:trPr>
        <w:tc>
          <w:tcPr>
            <w:tcW w:w="2722" w:type="dxa"/>
            <w:tcBorders>
              <w:top w:val="single" w:sz="4" w:space="0" w:color="auto"/>
              <w:left w:val="single" w:sz="12" w:space="0" w:color="auto"/>
              <w:bottom w:val="single" w:sz="4" w:space="0" w:color="auto"/>
            </w:tcBorders>
          </w:tcPr>
          <w:p w14:paraId="754226F5"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141749" w:rsidRDefault="00727CFB" w:rsidP="00537CCD">
            <w:pPr>
              <w:spacing w:before="0" w:after="0"/>
              <w:rPr>
                <w:rFonts w:ascii="Arial" w:hAnsi="Arial" w:cs="Arial"/>
                <w:sz w:val="20"/>
                <w:szCs w:val="20"/>
              </w:rPr>
            </w:pPr>
            <w:hyperlink r:id="rId21" w:history="1">
              <w:r w:rsidR="003A4099" w:rsidRPr="003A4099">
                <w:rPr>
                  <w:rStyle w:val="Hyperlink"/>
                  <w:rFonts w:ascii="Arial" w:hAnsi="Arial" w:cs="Arial"/>
                  <w:sz w:val="20"/>
                  <w:szCs w:val="20"/>
                </w:rPr>
                <w:t xml:space="preserve">Scrumdo.com </w:t>
              </w:r>
              <w:r w:rsidR="00F87CB7" w:rsidRPr="003A4099">
                <w:rPr>
                  <w:rStyle w:val="Hyperlink"/>
                  <w:rFonts w:ascii="Arial" w:hAnsi="Arial"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Team</w:t>
            </w:r>
          </w:p>
        </w:tc>
      </w:tr>
      <w:tr w:rsidR="00AF5284" w:rsidRPr="00141749" w14:paraId="754226FC" w14:textId="77777777" w:rsidTr="00AF5284">
        <w:trPr>
          <w:gridAfter w:val="1"/>
          <w:wAfter w:w="9" w:type="dxa"/>
          <w:jc w:val="center"/>
        </w:trPr>
        <w:tc>
          <w:tcPr>
            <w:tcW w:w="2722" w:type="dxa"/>
            <w:tcBorders>
              <w:left w:val="single" w:sz="12" w:space="0" w:color="auto"/>
            </w:tcBorders>
          </w:tcPr>
          <w:p w14:paraId="754226F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Backlog Grooming Forms</w:t>
            </w:r>
          </w:p>
        </w:tc>
        <w:tc>
          <w:tcPr>
            <w:tcW w:w="4604" w:type="dxa"/>
          </w:tcPr>
          <w:p w14:paraId="754226FA" w14:textId="72B48C1C" w:rsidR="00AF5284" w:rsidRPr="00141749" w:rsidRDefault="00AF5284" w:rsidP="00537CCD">
            <w:pPr>
              <w:spacing w:before="0" w:after="0"/>
              <w:rPr>
                <w:rFonts w:ascii="Arial" w:hAnsi="Arial" w:cs="Arial"/>
                <w:sz w:val="20"/>
                <w:szCs w:val="20"/>
              </w:rPr>
            </w:pPr>
          </w:p>
        </w:tc>
        <w:tc>
          <w:tcPr>
            <w:tcW w:w="1917" w:type="dxa"/>
            <w:tcBorders>
              <w:right w:val="single" w:sz="4" w:space="0" w:color="auto"/>
            </w:tcBorders>
            <w:shd w:val="clear" w:color="auto" w:fill="auto"/>
          </w:tcPr>
          <w:p w14:paraId="754226F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0" w14:textId="77777777" w:rsidTr="00AF5284">
        <w:trPr>
          <w:gridAfter w:val="1"/>
          <w:wAfter w:w="9" w:type="dxa"/>
          <w:jc w:val="center"/>
        </w:trPr>
        <w:tc>
          <w:tcPr>
            <w:tcW w:w="2722" w:type="dxa"/>
            <w:tcBorders>
              <w:left w:val="single" w:sz="12" w:space="0" w:color="auto"/>
            </w:tcBorders>
          </w:tcPr>
          <w:p w14:paraId="754226FD" w14:textId="77777777" w:rsidR="00AF5284" w:rsidRPr="00177DF7" w:rsidRDefault="00AF5284" w:rsidP="00F81FFA">
            <w:pPr>
              <w:spacing w:before="0" w:after="0"/>
              <w:jc w:val="center"/>
              <w:rPr>
                <w:rFonts w:ascii="Arial" w:hAnsi="Arial" w:cs="Arial"/>
                <w:sz w:val="20"/>
                <w:szCs w:val="20"/>
              </w:rPr>
            </w:pPr>
            <w:r>
              <w:rPr>
                <w:rFonts w:ascii="Arial" w:hAnsi="Arial" w:cs="Arial"/>
                <w:sz w:val="20"/>
                <w:szCs w:val="20"/>
              </w:rPr>
              <w:t>Sprint Review Forms</w:t>
            </w:r>
          </w:p>
        </w:tc>
        <w:tc>
          <w:tcPr>
            <w:tcW w:w="4604" w:type="dxa"/>
          </w:tcPr>
          <w:p w14:paraId="754226FE" w14:textId="77777777" w:rsidR="00AF5284" w:rsidRPr="008F011B" w:rsidRDefault="00537CCD" w:rsidP="00537CCD">
            <w:pPr>
              <w:spacing w:before="0" w:after="0"/>
              <w:rPr>
                <w:rFonts w:ascii="Arial" w:hAnsi="Arial" w:cs="Arial"/>
                <w:sz w:val="20"/>
                <w:szCs w:val="20"/>
              </w:rPr>
            </w:pPr>
            <w:r>
              <w:rPr>
                <w:rFonts w:ascii="Arial" w:hAnsi="Arial" w:cs="Arial"/>
                <w:sz w:val="20"/>
                <w:szCs w:val="20"/>
              </w:rPr>
              <w:t>&lt;</w:t>
            </w:r>
            <w:proofErr w:type="gramStart"/>
            <w:r>
              <w:rPr>
                <w:rFonts w:ascii="Arial" w:hAnsi="Arial" w:cs="Arial"/>
                <w:sz w:val="20"/>
                <w:szCs w:val="20"/>
              </w:rPr>
              <w:t>project</w:t>
            </w:r>
            <w:proofErr w:type="gramEnd"/>
            <w:r>
              <w:rPr>
                <w:rFonts w:ascii="Arial" w:hAnsi="Arial" w:cs="Arial"/>
                <w:sz w:val="20"/>
                <w:szCs w:val="20"/>
              </w:rPr>
              <w:t>&gt;/ REQM</w:t>
            </w:r>
            <w:r w:rsidR="00F87CB7">
              <w:rPr>
                <w:rFonts w:ascii="Arial" w:hAnsi="Arial" w:cs="Arial"/>
                <w:sz w:val="20"/>
                <w:szCs w:val="20"/>
              </w:rPr>
              <w:t>/Reviews</w:t>
            </w:r>
          </w:p>
        </w:tc>
        <w:tc>
          <w:tcPr>
            <w:tcW w:w="1917" w:type="dxa"/>
            <w:tcBorders>
              <w:right w:val="single" w:sz="4" w:space="0" w:color="auto"/>
            </w:tcBorders>
            <w:shd w:val="clear" w:color="auto" w:fill="auto"/>
          </w:tcPr>
          <w:p w14:paraId="754226FF"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4" w14:textId="77777777" w:rsidTr="00AF5284">
        <w:trPr>
          <w:gridAfter w:val="1"/>
          <w:wAfter w:w="9" w:type="dxa"/>
          <w:jc w:val="center"/>
        </w:trPr>
        <w:tc>
          <w:tcPr>
            <w:tcW w:w="2722" w:type="dxa"/>
            <w:tcBorders>
              <w:left w:val="single" w:sz="12" w:space="0" w:color="auto"/>
            </w:tcBorders>
          </w:tcPr>
          <w:p w14:paraId="75422701" w14:textId="77777777" w:rsidR="00AF5284" w:rsidRDefault="00AF5284" w:rsidP="00F81FFA">
            <w:pPr>
              <w:spacing w:before="0" w:after="0"/>
              <w:jc w:val="center"/>
              <w:rPr>
                <w:rFonts w:ascii="Arial" w:hAnsi="Arial" w:cs="Arial"/>
                <w:sz w:val="20"/>
                <w:szCs w:val="20"/>
              </w:rPr>
            </w:pPr>
            <w:r>
              <w:rPr>
                <w:rFonts w:ascii="Arial" w:hAnsi="Arial" w:cs="Arial"/>
                <w:sz w:val="20"/>
                <w:szCs w:val="20"/>
              </w:rPr>
              <w:t>Sprint Launch Forms</w:t>
            </w:r>
          </w:p>
        </w:tc>
        <w:tc>
          <w:tcPr>
            <w:tcW w:w="4604" w:type="dxa"/>
          </w:tcPr>
          <w:p w14:paraId="75422702" w14:textId="77777777" w:rsidR="00AF5284" w:rsidRPr="00141749" w:rsidRDefault="00537CCD" w:rsidP="00BD4D22">
            <w:pPr>
              <w:spacing w:before="0" w:after="0"/>
              <w:rPr>
                <w:rFonts w:ascii="Arial" w:hAnsi="Arial" w:cs="Arial"/>
                <w:sz w:val="20"/>
                <w:szCs w:val="20"/>
              </w:rPr>
            </w:pPr>
            <w:r>
              <w:rPr>
                <w:rFonts w:ascii="Arial" w:hAnsi="Arial" w:cs="Arial"/>
                <w:sz w:val="20"/>
                <w:szCs w:val="20"/>
              </w:rPr>
              <w:t>&lt;</w:t>
            </w:r>
            <w:proofErr w:type="gramStart"/>
            <w:r>
              <w:rPr>
                <w:rFonts w:ascii="Arial" w:hAnsi="Arial" w:cs="Arial"/>
                <w:sz w:val="20"/>
                <w:szCs w:val="20"/>
              </w:rPr>
              <w:t>project</w:t>
            </w:r>
            <w:proofErr w:type="gramEnd"/>
            <w:r>
              <w:rPr>
                <w:rFonts w:ascii="Arial" w:hAnsi="Arial" w:cs="Arial"/>
                <w:sz w:val="20"/>
                <w:szCs w:val="20"/>
              </w:rPr>
              <w:t>&gt;/</w:t>
            </w:r>
            <w:r w:rsidR="00BD4D22">
              <w:rPr>
                <w:rFonts w:ascii="Arial" w:hAnsi="Arial" w:cs="Arial"/>
                <w:sz w:val="20"/>
                <w:szCs w:val="20"/>
              </w:rPr>
              <w:t>PP</w:t>
            </w:r>
            <w:r w:rsidR="00F87CB7">
              <w:rPr>
                <w:rFonts w:ascii="Arial" w:hAnsi="Arial" w:cs="Arial"/>
                <w:sz w:val="20"/>
                <w:szCs w:val="20"/>
              </w:rPr>
              <w:t>/Launch</w:t>
            </w:r>
          </w:p>
        </w:tc>
        <w:tc>
          <w:tcPr>
            <w:tcW w:w="1917" w:type="dxa"/>
            <w:tcBorders>
              <w:right w:val="single" w:sz="4" w:space="0" w:color="auto"/>
            </w:tcBorders>
            <w:shd w:val="clear" w:color="auto" w:fill="auto"/>
          </w:tcPr>
          <w:p w14:paraId="75422703"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8" w14:textId="77777777" w:rsidTr="00AF5284">
        <w:trPr>
          <w:gridAfter w:val="1"/>
          <w:wAfter w:w="9" w:type="dxa"/>
          <w:jc w:val="center"/>
        </w:trPr>
        <w:tc>
          <w:tcPr>
            <w:tcW w:w="2722" w:type="dxa"/>
            <w:tcBorders>
              <w:left w:val="single" w:sz="12" w:space="0" w:color="auto"/>
            </w:tcBorders>
            <w:vAlign w:val="center"/>
          </w:tcPr>
          <w:p w14:paraId="75422705" w14:textId="77777777" w:rsidR="00AF5284" w:rsidRPr="00AE530A" w:rsidRDefault="00AF5284" w:rsidP="002E6CA7">
            <w:pPr>
              <w:pStyle w:val="BodyText"/>
              <w:spacing w:before="0" w:after="0"/>
              <w:rPr>
                <w:i w:val="0"/>
                <w:sz w:val="20"/>
                <w:szCs w:val="20"/>
              </w:rPr>
            </w:pPr>
            <w:r>
              <w:rPr>
                <w:i w:val="0"/>
                <w:sz w:val="20"/>
                <w:szCs w:val="20"/>
              </w:rPr>
              <w:t>Sprint Retrospective Forms</w:t>
            </w:r>
          </w:p>
        </w:tc>
        <w:tc>
          <w:tcPr>
            <w:tcW w:w="4604" w:type="dxa"/>
            <w:vAlign w:val="center"/>
          </w:tcPr>
          <w:p w14:paraId="75422706" w14:textId="77777777" w:rsidR="00AF5284" w:rsidRPr="00AE530A" w:rsidRDefault="00537CCD" w:rsidP="00537CCD">
            <w:pPr>
              <w:pStyle w:val="BodyText"/>
              <w:spacing w:before="0" w:after="0"/>
              <w:jc w:val="left"/>
              <w:rPr>
                <w:i w:val="0"/>
                <w:sz w:val="20"/>
                <w:szCs w:val="20"/>
              </w:rPr>
            </w:pPr>
            <w:r>
              <w:rPr>
                <w:i w:val="0"/>
                <w:sz w:val="20"/>
                <w:szCs w:val="20"/>
              </w:rPr>
              <w:t>&lt;</w:t>
            </w:r>
            <w:proofErr w:type="gramStart"/>
            <w:r>
              <w:rPr>
                <w:i w:val="0"/>
                <w:sz w:val="20"/>
                <w:szCs w:val="20"/>
              </w:rPr>
              <w:t>project</w:t>
            </w:r>
            <w:proofErr w:type="gramEnd"/>
            <w:r>
              <w:rPr>
                <w:i w:val="0"/>
                <w:sz w:val="20"/>
                <w:szCs w:val="20"/>
              </w:rPr>
              <w:t>&gt;/Quality</w:t>
            </w:r>
            <w:r w:rsidR="00F87CB7">
              <w:rPr>
                <w:i w:val="0"/>
                <w:sz w:val="20"/>
                <w:szCs w:val="20"/>
              </w:rPr>
              <w:t>/Retrospective</w:t>
            </w:r>
          </w:p>
        </w:tc>
        <w:tc>
          <w:tcPr>
            <w:tcW w:w="1917" w:type="dxa"/>
            <w:tcBorders>
              <w:right w:val="single" w:sz="4" w:space="0" w:color="auto"/>
            </w:tcBorders>
            <w:shd w:val="clear" w:color="auto" w:fill="auto"/>
          </w:tcPr>
          <w:p w14:paraId="75422707" w14:textId="77777777" w:rsidR="00AF5284" w:rsidRPr="008706E7" w:rsidRDefault="00AF5284" w:rsidP="002E6CA7">
            <w:pPr>
              <w:numPr>
                <w:ilvl w:val="12"/>
                <w:numId w:val="0"/>
              </w:num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C" w14:textId="77777777" w:rsidTr="00AF5284">
        <w:trPr>
          <w:gridAfter w:val="1"/>
          <w:wAfter w:w="9" w:type="dxa"/>
          <w:jc w:val="center"/>
        </w:trPr>
        <w:tc>
          <w:tcPr>
            <w:tcW w:w="2722" w:type="dxa"/>
            <w:tcBorders>
              <w:left w:val="single" w:sz="12" w:space="0" w:color="auto"/>
            </w:tcBorders>
          </w:tcPr>
          <w:p w14:paraId="7542270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Code Review Forms</w:t>
            </w:r>
          </w:p>
        </w:tc>
        <w:tc>
          <w:tcPr>
            <w:tcW w:w="4604" w:type="dxa"/>
          </w:tcPr>
          <w:p w14:paraId="7542270A" w14:textId="77777777" w:rsidR="00AF5284" w:rsidRPr="006E6437" w:rsidRDefault="00537CCD" w:rsidP="00537CCD">
            <w:pPr>
              <w:spacing w:before="0" w:after="0"/>
              <w:rPr>
                <w:rFonts w:ascii="Arial" w:hAnsi="Arial" w:cs="Arial"/>
                <w:sz w:val="20"/>
                <w:szCs w:val="20"/>
              </w:rPr>
            </w:pPr>
            <w:r>
              <w:rPr>
                <w:rFonts w:ascii="Arial" w:hAnsi="Arial" w:cs="Arial"/>
                <w:sz w:val="20"/>
                <w:szCs w:val="20"/>
              </w:rPr>
              <w:t>&lt;</w:t>
            </w:r>
            <w:proofErr w:type="gramStart"/>
            <w:r>
              <w:rPr>
                <w:rFonts w:ascii="Arial" w:hAnsi="Arial" w:cs="Arial"/>
                <w:sz w:val="20"/>
                <w:szCs w:val="20"/>
              </w:rPr>
              <w:t>project</w:t>
            </w:r>
            <w:proofErr w:type="gramEnd"/>
            <w:r>
              <w:rPr>
                <w:rFonts w:ascii="Arial" w:hAnsi="Arial" w:cs="Arial"/>
                <w:sz w:val="20"/>
                <w:szCs w:val="20"/>
              </w:rPr>
              <w:t>&gt;/Quality</w:t>
            </w:r>
            <w:r w:rsidR="00F87CB7">
              <w:rPr>
                <w:rFonts w:ascii="Arial" w:hAnsi="Arial" w:cs="Arial"/>
                <w:sz w:val="20"/>
                <w:szCs w:val="20"/>
              </w:rPr>
              <w:t>/Reviews</w:t>
            </w:r>
          </w:p>
        </w:tc>
        <w:tc>
          <w:tcPr>
            <w:tcW w:w="1917" w:type="dxa"/>
            <w:tcBorders>
              <w:right w:val="single" w:sz="4" w:space="0" w:color="auto"/>
            </w:tcBorders>
            <w:shd w:val="clear" w:color="auto" w:fill="auto"/>
          </w:tcPr>
          <w:p w14:paraId="7542270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Reviewers</w:t>
            </w:r>
          </w:p>
        </w:tc>
      </w:tr>
      <w:tr w:rsidR="00AF5284" w:rsidRPr="00141749" w14:paraId="75422710" w14:textId="77777777" w:rsidTr="00537CCD">
        <w:trPr>
          <w:gridAfter w:val="1"/>
          <w:wAfter w:w="9" w:type="dxa"/>
          <w:jc w:val="center"/>
        </w:trPr>
        <w:tc>
          <w:tcPr>
            <w:tcW w:w="2722" w:type="dxa"/>
            <w:tcBorders>
              <w:left w:val="single" w:sz="12" w:space="0" w:color="auto"/>
            </w:tcBorders>
          </w:tcPr>
          <w:p w14:paraId="7542270D" w14:textId="77777777" w:rsidR="00AF5284" w:rsidRDefault="00537CCD" w:rsidP="002B2055">
            <w:pPr>
              <w:spacing w:before="0" w:after="0"/>
              <w:jc w:val="center"/>
              <w:rPr>
                <w:rFonts w:ascii="Arial" w:hAnsi="Arial" w:cs="Arial"/>
                <w:sz w:val="20"/>
                <w:szCs w:val="20"/>
              </w:rPr>
            </w:pPr>
            <w:r>
              <w:rPr>
                <w:rFonts w:ascii="Arial" w:hAnsi="Arial" w:cs="Arial"/>
                <w:sz w:val="20"/>
                <w:szCs w:val="20"/>
              </w:rPr>
              <w:t>Sprint Status Reports</w:t>
            </w:r>
          </w:p>
        </w:tc>
        <w:tc>
          <w:tcPr>
            <w:tcW w:w="4604" w:type="dxa"/>
          </w:tcPr>
          <w:p w14:paraId="7542270E" w14:textId="6E93FF70" w:rsidR="00AF5284" w:rsidRPr="006E6437" w:rsidRDefault="00727CFB" w:rsidP="00BD4D22">
            <w:pPr>
              <w:spacing w:before="0" w:after="0"/>
              <w:rPr>
                <w:rFonts w:ascii="Arial" w:hAnsi="Arial" w:cs="Arial"/>
                <w:sz w:val="20"/>
                <w:szCs w:val="20"/>
              </w:rPr>
            </w:pPr>
            <w:hyperlink r:id="rId22" w:history="1">
              <w:proofErr w:type="spellStart"/>
              <w:r w:rsidR="003A4099" w:rsidRPr="003A4099">
                <w:rPr>
                  <w:rStyle w:val="Hyperlink"/>
                  <w:rFonts w:ascii="Arial" w:hAnsi="Arial" w:cs="Arial"/>
                  <w:sz w:val="20"/>
                  <w:szCs w:val="20"/>
                </w:rPr>
                <w:t>Scrumdo</w:t>
              </w:r>
              <w:proofErr w:type="spellEnd"/>
            </w:hyperlink>
            <w:r w:rsidR="003A4099">
              <w:rPr>
                <w:rFonts w:ascii="Arial" w:hAnsi="Arial" w:cs="Arial"/>
                <w:sz w:val="20"/>
                <w:szCs w:val="20"/>
              </w:rPr>
              <w:t xml:space="preserve"> and export to </w:t>
            </w:r>
            <w:hyperlink r:id="rId23" w:history="1">
              <w:proofErr w:type="spellStart"/>
              <w:r w:rsidR="003A4099" w:rsidRPr="003A4099">
                <w:rPr>
                  <w:rStyle w:val="Hyperlink"/>
                  <w:rFonts w:ascii="Arial" w:hAnsi="Arial" w:cs="Arial"/>
                  <w:sz w:val="20"/>
                  <w:szCs w:val="20"/>
                </w:rPr>
                <w:t>GitHub</w:t>
              </w:r>
              <w:proofErr w:type="spellEnd"/>
              <w:r w:rsidR="003A4099" w:rsidRPr="003A4099">
                <w:rPr>
                  <w:rStyle w:val="Hyperlink"/>
                  <w:rFonts w:ascii="Arial" w:hAnsi="Arial" w:cs="Arial"/>
                  <w:sz w:val="20"/>
                  <w:szCs w:val="20"/>
                </w:rPr>
                <w:t xml:space="preserve"> Repo</w:t>
              </w:r>
            </w:hyperlink>
          </w:p>
        </w:tc>
        <w:tc>
          <w:tcPr>
            <w:tcW w:w="1917" w:type="dxa"/>
            <w:tcBorders>
              <w:right w:val="single" w:sz="4" w:space="0" w:color="auto"/>
            </w:tcBorders>
            <w:shd w:val="clear" w:color="auto" w:fill="auto"/>
          </w:tcPr>
          <w:p w14:paraId="7542270F" w14:textId="77777777" w:rsidR="00AF5284" w:rsidRPr="00141749" w:rsidRDefault="00537CCD"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14" w14:textId="77777777" w:rsidTr="00BD4D22">
        <w:trPr>
          <w:gridAfter w:val="1"/>
          <w:wAfter w:w="9" w:type="dxa"/>
          <w:jc w:val="center"/>
        </w:trPr>
        <w:tc>
          <w:tcPr>
            <w:tcW w:w="2722" w:type="dxa"/>
            <w:tcBorders>
              <w:left w:val="single" w:sz="12" w:space="0" w:color="auto"/>
            </w:tcBorders>
          </w:tcPr>
          <w:p w14:paraId="75422711"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Status Reports</w:t>
            </w:r>
          </w:p>
        </w:tc>
        <w:tc>
          <w:tcPr>
            <w:tcW w:w="4604" w:type="dxa"/>
          </w:tcPr>
          <w:p w14:paraId="75422712" w14:textId="40B86025" w:rsidR="003A4099" w:rsidRPr="006E6437" w:rsidRDefault="00727CFB" w:rsidP="004A2A6C">
            <w:pPr>
              <w:spacing w:before="0" w:after="0"/>
              <w:rPr>
                <w:rFonts w:ascii="Arial" w:hAnsi="Arial" w:cs="Arial"/>
                <w:sz w:val="20"/>
                <w:szCs w:val="20"/>
              </w:rPr>
            </w:pPr>
            <w:hyperlink r:id="rId24"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25" w:history="1">
              <w:proofErr w:type="spellStart"/>
              <w:r w:rsidR="003A4099" w:rsidRPr="001B21DD">
                <w:rPr>
                  <w:rStyle w:val="Hyperlink"/>
                  <w:rFonts w:ascii="Arial" w:hAnsi="Arial" w:cs="Arial"/>
                  <w:sz w:val="20"/>
                  <w:szCs w:val="20"/>
                </w:rPr>
                <w:t>GitHub</w:t>
              </w:r>
              <w:proofErr w:type="spellEnd"/>
              <w:r w:rsidR="003A4099" w:rsidRPr="001B21DD">
                <w:rPr>
                  <w:rStyle w:val="Hyperlink"/>
                  <w:rFonts w:ascii="Arial" w:hAnsi="Arial" w:cs="Arial"/>
                  <w:sz w:val="20"/>
                  <w:szCs w:val="20"/>
                </w:rPr>
                <w:t xml:space="preserve"> Repo</w:t>
              </w:r>
            </w:hyperlink>
          </w:p>
        </w:tc>
        <w:tc>
          <w:tcPr>
            <w:tcW w:w="1917" w:type="dxa"/>
            <w:tcBorders>
              <w:right w:val="single" w:sz="4" w:space="0" w:color="auto"/>
            </w:tcBorders>
            <w:shd w:val="clear" w:color="auto" w:fill="auto"/>
          </w:tcPr>
          <w:p w14:paraId="75422713"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8" w14:textId="77777777" w:rsidTr="004A2A6C">
        <w:trPr>
          <w:gridAfter w:val="1"/>
          <w:wAfter w:w="9" w:type="dxa"/>
          <w:jc w:val="center"/>
        </w:trPr>
        <w:tc>
          <w:tcPr>
            <w:tcW w:w="2722" w:type="dxa"/>
            <w:tcBorders>
              <w:left w:val="single" w:sz="12"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3CCC1CCB" w:rsidR="003A4099" w:rsidRDefault="00727CFB" w:rsidP="00537CCD">
            <w:pPr>
              <w:spacing w:before="0" w:after="0"/>
              <w:rPr>
                <w:rFonts w:ascii="Arial" w:hAnsi="Arial" w:cs="Arial"/>
                <w:sz w:val="20"/>
                <w:szCs w:val="20"/>
              </w:rPr>
            </w:pPr>
            <w:hyperlink r:id="rId26"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27" w:history="1">
              <w:proofErr w:type="spellStart"/>
              <w:r w:rsidR="003A4099" w:rsidRPr="001B21DD">
                <w:rPr>
                  <w:rStyle w:val="Hyperlink"/>
                  <w:rFonts w:ascii="Arial" w:hAnsi="Arial" w:cs="Arial"/>
                  <w:sz w:val="20"/>
                  <w:szCs w:val="20"/>
                </w:rPr>
                <w:t>GitHub</w:t>
              </w:r>
              <w:proofErr w:type="spellEnd"/>
              <w:r w:rsidR="003A4099" w:rsidRPr="001B21DD">
                <w:rPr>
                  <w:rStyle w:val="Hyperlink"/>
                  <w:rFonts w:ascii="Arial" w:hAnsi="Arial" w:cs="Arial"/>
                  <w:sz w:val="20"/>
                  <w:szCs w:val="20"/>
                </w:rPr>
                <w:t xml:space="preserve"> Repo</w:t>
              </w:r>
            </w:hyperlink>
          </w:p>
        </w:tc>
        <w:tc>
          <w:tcPr>
            <w:tcW w:w="1917" w:type="dxa"/>
            <w:tcBorders>
              <w:right w:val="single" w:sz="4" w:space="0" w:color="auto"/>
            </w:tcBorders>
            <w:shd w:val="clear" w:color="auto" w:fill="auto"/>
          </w:tcPr>
          <w:p w14:paraId="75422717"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C" w14:textId="77777777" w:rsidTr="004A2A6C">
        <w:trPr>
          <w:gridAfter w:val="1"/>
          <w:wAfter w:w="9" w:type="dxa"/>
          <w:jc w:val="center"/>
        </w:trPr>
        <w:tc>
          <w:tcPr>
            <w:tcW w:w="2722" w:type="dxa"/>
            <w:tcBorders>
              <w:left w:val="single" w:sz="12"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35246EE4" w:rsidR="003A4099" w:rsidRDefault="00727CFB" w:rsidP="00537CCD">
            <w:pPr>
              <w:spacing w:before="0" w:after="0"/>
              <w:rPr>
                <w:rFonts w:ascii="Arial" w:hAnsi="Arial" w:cs="Arial"/>
                <w:sz w:val="20"/>
                <w:szCs w:val="20"/>
              </w:rPr>
            </w:pPr>
            <w:hyperlink r:id="rId28"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29" w:history="1">
              <w:proofErr w:type="spellStart"/>
              <w:r w:rsidR="003A4099" w:rsidRPr="001B21DD">
                <w:rPr>
                  <w:rStyle w:val="Hyperlink"/>
                  <w:rFonts w:ascii="Arial" w:hAnsi="Arial" w:cs="Arial"/>
                  <w:sz w:val="20"/>
                  <w:szCs w:val="20"/>
                </w:rPr>
                <w:t>GitHub</w:t>
              </w:r>
              <w:proofErr w:type="spellEnd"/>
              <w:r w:rsidR="003A4099" w:rsidRPr="001B21DD">
                <w:rPr>
                  <w:rStyle w:val="Hyperlink"/>
                  <w:rFonts w:ascii="Arial" w:hAnsi="Arial" w:cs="Arial"/>
                  <w:sz w:val="20"/>
                  <w:szCs w:val="20"/>
                </w:rPr>
                <w:t xml:space="preserve"> Repo</w:t>
              </w:r>
            </w:hyperlink>
          </w:p>
        </w:tc>
        <w:tc>
          <w:tcPr>
            <w:tcW w:w="1917" w:type="dxa"/>
            <w:tcBorders>
              <w:right w:val="single" w:sz="4" w:space="0" w:color="auto"/>
            </w:tcBorders>
            <w:shd w:val="clear" w:color="auto" w:fill="auto"/>
          </w:tcPr>
          <w:p w14:paraId="7542271B" w14:textId="77777777" w:rsidR="003A4099" w:rsidRDefault="003A4099"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20" w14:textId="77777777" w:rsidTr="00AF5284">
        <w:trPr>
          <w:gridAfter w:val="1"/>
          <w:wAfter w:w="9" w:type="dxa"/>
          <w:jc w:val="center"/>
        </w:trPr>
        <w:tc>
          <w:tcPr>
            <w:tcW w:w="2722" w:type="dxa"/>
            <w:tcBorders>
              <w:left w:val="single" w:sz="12" w:space="0" w:color="auto"/>
              <w:bottom w:val="single" w:sz="12" w:space="0" w:color="auto"/>
            </w:tcBorders>
          </w:tcPr>
          <w:p w14:paraId="7542271D"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Project Estimator</w:t>
            </w:r>
          </w:p>
        </w:tc>
        <w:tc>
          <w:tcPr>
            <w:tcW w:w="4604" w:type="dxa"/>
            <w:tcBorders>
              <w:bottom w:val="single" w:sz="12" w:space="0" w:color="auto"/>
            </w:tcBorders>
          </w:tcPr>
          <w:p w14:paraId="7542271E" w14:textId="26DCC135" w:rsidR="003A4099" w:rsidRDefault="00727CFB" w:rsidP="00537CCD">
            <w:pPr>
              <w:spacing w:before="0" w:after="0"/>
              <w:rPr>
                <w:rFonts w:ascii="Arial" w:hAnsi="Arial" w:cs="Arial"/>
                <w:sz w:val="20"/>
                <w:szCs w:val="20"/>
              </w:rPr>
            </w:pPr>
            <w:hyperlink r:id="rId30"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31" w:history="1">
              <w:proofErr w:type="spellStart"/>
              <w:r w:rsidR="003A4099" w:rsidRPr="001B21DD">
                <w:rPr>
                  <w:rStyle w:val="Hyperlink"/>
                  <w:rFonts w:ascii="Arial" w:hAnsi="Arial" w:cs="Arial"/>
                  <w:sz w:val="20"/>
                  <w:szCs w:val="20"/>
                </w:rPr>
                <w:t>GitHub</w:t>
              </w:r>
              <w:proofErr w:type="spellEnd"/>
              <w:r w:rsidR="003A4099" w:rsidRPr="001B21DD">
                <w:rPr>
                  <w:rStyle w:val="Hyperlink"/>
                  <w:rFonts w:ascii="Arial" w:hAnsi="Arial" w:cs="Arial"/>
                  <w:sz w:val="20"/>
                  <w:szCs w:val="20"/>
                </w:rPr>
                <w:t xml:space="preserve"> Repo</w:t>
              </w:r>
            </w:hyperlink>
          </w:p>
        </w:tc>
        <w:tc>
          <w:tcPr>
            <w:tcW w:w="1917" w:type="dxa"/>
            <w:tcBorders>
              <w:bottom w:val="single" w:sz="12" w:space="0" w:color="auto"/>
              <w:right w:val="single" w:sz="4" w:space="0" w:color="auto"/>
            </w:tcBorders>
            <w:shd w:val="clear" w:color="auto" w:fill="auto"/>
          </w:tcPr>
          <w:p w14:paraId="7542271F"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bl>
    <w:p w14:paraId="75422721" w14:textId="77777777" w:rsidR="004A2A6C" w:rsidRDefault="004A2A6C" w:rsidP="004A2A6C">
      <w:pPr>
        <w:pStyle w:val="Heading1"/>
        <w:ind w:left="432"/>
        <w:rPr>
          <w:szCs w:val="28"/>
        </w:rPr>
      </w:pPr>
      <w:bookmarkStart w:id="15" w:name="_Toc89056421"/>
      <w:bookmarkEnd w:id="9"/>
    </w:p>
    <w:p w14:paraId="75422736" w14:textId="77777777" w:rsidR="004A641A" w:rsidRPr="004A2A6C" w:rsidRDefault="009F347F" w:rsidP="004A2A6C">
      <w:pPr>
        <w:pStyle w:val="Heading1"/>
        <w:numPr>
          <w:ilvl w:val="0"/>
          <w:numId w:val="2"/>
        </w:numPr>
        <w:rPr>
          <w:szCs w:val="28"/>
        </w:rPr>
      </w:pPr>
      <w:r>
        <w:br w:type="page"/>
      </w:r>
      <w:bookmarkStart w:id="16" w:name="_Toc296427742"/>
      <w:bookmarkEnd w:id="15"/>
      <w:r w:rsidR="004A641A" w:rsidRPr="004A2A6C">
        <w:rPr>
          <w:szCs w:val="28"/>
        </w:rPr>
        <w:lastRenderedPageBreak/>
        <w:t>Organization</w:t>
      </w:r>
      <w:bookmarkEnd w:id="16"/>
    </w:p>
    <w:p w14:paraId="75422737" w14:textId="7C674124" w:rsidR="004A641A" w:rsidRDefault="004A641A" w:rsidP="004A641A">
      <w:pPr>
        <w:pStyle w:val="Heading2"/>
        <w:ind w:hanging="756"/>
        <w:rPr>
          <w:highlight w:val="yellow"/>
        </w:rPr>
      </w:pPr>
      <w:bookmarkStart w:id="17" w:name="_Toc296427743"/>
      <w:r w:rsidRPr="00B06E5A">
        <w:t>External Interfaces</w:t>
      </w:r>
      <w:bookmarkEnd w:id="17"/>
    </w:p>
    <w:p w14:paraId="71B51C9F" w14:textId="505984E5" w:rsidR="00D42499" w:rsidRPr="00D42499" w:rsidRDefault="00D42499" w:rsidP="00D42499">
      <w:r w:rsidRPr="00D42499">
        <w:fldChar w:fldCharType="begin"/>
      </w:r>
      <w:r w:rsidRPr="00D42499">
        <w:instrText xml:space="preserve"> REF _Ref422862294 \h </w:instrText>
      </w:r>
      <w:r>
        <w:instrText xml:space="preserve"> \* MERGEFORMAT </w:instrText>
      </w:r>
      <w:r w:rsidRPr="00D42499">
        <w:fldChar w:fldCharType="separate"/>
      </w:r>
      <w:r w:rsidRPr="00D42499">
        <w:t xml:space="preserve">Table </w:t>
      </w:r>
      <w:r w:rsidRPr="00D42499">
        <w:rPr>
          <w:noProof/>
        </w:rPr>
        <w:t>3</w:t>
      </w:r>
      <w:r w:rsidRPr="00D42499">
        <w:fldChar w:fldCharType="end"/>
      </w:r>
      <w:r w:rsidRPr="00D42499">
        <w:t xml:space="preserve"> provides the external interfaces utilized for the Drug IQ project.</w:t>
      </w:r>
    </w:p>
    <w:p w14:paraId="75422738" w14:textId="15657E90" w:rsidR="00EF756B" w:rsidRPr="00EF756B" w:rsidRDefault="00D42499" w:rsidP="00D42499">
      <w:pPr>
        <w:pStyle w:val="Caption"/>
      </w:pPr>
      <w:bookmarkStart w:id="18" w:name="_Ref422862294"/>
      <w:r>
        <w:t xml:space="preserve">Table </w:t>
      </w:r>
      <w:fldSimple w:instr=" SEQ Table \* ARABIC ">
        <w:r w:rsidR="00423181">
          <w:rPr>
            <w:noProof/>
          </w:rPr>
          <w:t>3</w:t>
        </w:r>
      </w:fldSimple>
      <w:bookmarkEnd w:id="18"/>
      <w:r>
        <w:t>: External Interfaces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55"/>
        <w:gridCol w:w="3240"/>
        <w:gridCol w:w="3015"/>
      </w:tblGrid>
      <w:tr w:rsidR="004A641A" w:rsidRPr="00730589" w14:paraId="7542273A" w14:textId="77777777">
        <w:trPr>
          <w:tblHeader/>
          <w:jc w:val="center"/>
        </w:trPr>
        <w:tc>
          <w:tcPr>
            <w:tcW w:w="891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739" w14:textId="77777777" w:rsidR="004A641A" w:rsidRPr="00730589" w:rsidRDefault="004A641A" w:rsidP="002E3B40">
            <w:pPr>
              <w:tabs>
                <w:tab w:val="left" w:pos="7992"/>
              </w:tabs>
              <w:ind w:right="72"/>
              <w:jc w:val="center"/>
              <w:rPr>
                <w:rFonts w:ascii="Arial" w:hAnsi="Arial" w:cs="Arial"/>
                <w:b/>
                <w:sz w:val="20"/>
                <w:szCs w:val="20"/>
              </w:rPr>
            </w:pPr>
            <w:r w:rsidRPr="00730589">
              <w:rPr>
                <w:rFonts w:ascii="Arial" w:hAnsi="Arial" w:cs="Arial"/>
                <w:b/>
                <w:sz w:val="20"/>
                <w:szCs w:val="20"/>
              </w:rPr>
              <w:t xml:space="preserve">External </w:t>
            </w:r>
            <w:r w:rsidR="00040A3A" w:rsidRPr="00730589">
              <w:rPr>
                <w:rFonts w:ascii="Arial" w:hAnsi="Arial" w:cs="Arial"/>
                <w:b/>
                <w:sz w:val="20"/>
                <w:szCs w:val="20"/>
              </w:rPr>
              <w:t xml:space="preserve">Administrative, Managerial, and Customer </w:t>
            </w:r>
            <w:r w:rsidRPr="00730589">
              <w:rPr>
                <w:rFonts w:ascii="Arial" w:hAnsi="Arial" w:cs="Arial"/>
                <w:b/>
                <w:sz w:val="20"/>
                <w:szCs w:val="20"/>
              </w:rPr>
              <w:t>Interfaces</w:t>
            </w:r>
          </w:p>
        </w:tc>
      </w:tr>
      <w:tr w:rsidR="004A641A" w:rsidRPr="00730589" w14:paraId="7542273E" w14:textId="77777777" w:rsidTr="00845E19">
        <w:trPr>
          <w:tblHeader/>
          <w:jc w:val="center"/>
        </w:trPr>
        <w:tc>
          <w:tcPr>
            <w:tcW w:w="2655" w:type="dxa"/>
            <w:tcBorders>
              <w:top w:val="single" w:sz="12" w:space="0" w:color="auto"/>
              <w:left w:val="single" w:sz="12" w:space="0" w:color="auto"/>
              <w:bottom w:val="single" w:sz="12" w:space="0" w:color="auto"/>
            </w:tcBorders>
            <w:shd w:val="clear" w:color="auto" w:fill="D9D9D9"/>
          </w:tcPr>
          <w:p w14:paraId="7542273B" w14:textId="77777777" w:rsidR="004A641A" w:rsidRPr="00730589" w:rsidRDefault="00845E19" w:rsidP="00845E19">
            <w:pPr>
              <w:spacing w:before="0" w:after="0"/>
              <w:ind w:right="72"/>
              <w:jc w:val="center"/>
              <w:rPr>
                <w:rFonts w:ascii="Arial" w:hAnsi="Arial" w:cs="Arial"/>
                <w:b/>
                <w:sz w:val="20"/>
                <w:szCs w:val="20"/>
              </w:rPr>
            </w:pPr>
            <w:r>
              <w:rPr>
                <w:rFonts w:ascii="Arial" w:hAnsi="Arial" w:cs="Arial"/>
                <w:b/>
                <w:sz w:val="20"/>
                <w:szCs w:val="20"/>
              </w:rPr>
              <w:t>External Contact Info</w:t>
            </w:r>
          </w:p>
        </w:tc>
        <w:tc>
          <w:tcPr>
            <w:tcW w:w="3240" w:type="dxa"/>
            <w:tcBorders>
              <w:top w:val="single" w:sz="12" w:space="0" w:color="auto"/>
              <w:bottom w:val="single" w:sz="12" w:space="0" w:color="auto"/>
              <w:right w:val="single" w:sz="4" w:space="0" w:color="auto"/>
            </w:tcBorders>
            <w:shd w:val="clear" w:color="auto" w:fill="D9D9D9"/>
          </w:tcPr>
          <w:p w14:paraId="7542273C" w14:textId="77777777" w:rsidR="004A641A" w:rsidRPr="00730589" w:rsidRDefault="00845E19" w:rsidP="00040A3A">
            <w:pPr>
              <w:spacing w:before="0" w:after="0"/>
              <w:jc w:val="center"/>
              <w:rPr>
                <w:rFonts w:ascii="Arial" w:hAnsi="Arial" w:cs="Arial"/>
                <w:b/>
                <w:sz w:val="20"/>
                <w:szCs w:val="20"/>
              </w:rPr>
            </w:pPr>
            <w:r>
              <w:rPr>
                <w:rFonts w:ascii="Arial" w:hAnsi="Arial" w:cs="Arial"/>
                <w:b/>
                <w:sz w:val="20"/>
                <w:szCs w:val="20"/>
              </w:rPr>
              <w:t>Organization/Role</w:t>
            </w:r>
          </w:p>
        </w:tc>
        <w:tc>
          <w:tcPr>
            <w:tcW w:w="3015" w:type="dxa"/>
            <w:tcBorders>
              <w:top w:val="single" w:sz="12" w:space="0" w:color="auto"/>
              <w:left w:val="single" w:sz="4" w:space="0" w:color="auto"/>
              <w:bottom w:val="single" w:sz="12" w:space="0" w:color="auto"/>
              <w:right w:val="single" w:sz="12" w:space="0" w:color="auto"/>
            </w:tcBorders>
            <w:shd w:val="clear" w:color="auto" w:fill="D9D9D9"/>
          </w:tcPr>
          <w:p w14:paraId="7542273D" w14:textId="77777777" w:rsidR="004A641A" w:rsidRPr="00730589" w:rsidRDefault="00845E19" w:rsidP="00040A3A">
            <w:pPr>
              <w:spacing w:before="0" w:after="0"/>
              <w:ind w:right="72"/>
              <w:jc w:val="center"/>
              <w:rPr>
                <w:rFonts w:ascii="Arial" w:hAnsi="Arial" w:cs="Arial"/>
                <w:b/>
                <w:sz w:val="20"/>
                <w:szCs w:val="20"/>
              </w:rPr>
            </w:pPr>
            <w:r>
              <w:rPr>
                <w:rFonts w:ascii="Arial" w:hAnsi="Arial" w:cs="Arial"/>
                <w:b/>
                <w:sz w:val="20"/>
                <w:szCs w:val="20"/>
              </w:rPr>
              <w:t xml:space="preserve">Geocent </w:t>
            </w:r>
            <w:proofErr w:type="spellStart"/>
            <w:r>
              <w:rPr>
                <w:rFonts w:ascii="Arial" w:hAnsi="Arial" w:cs="Arial"/>
                <w:b/>
                <w:sz w:val="20"/>
                <w:szCs w:val="20"/>
              </w:rPr>
              <w:t>Liason</w:t>
            </w:r>
            <w:proofErr w:type="spellEnd"/>
          </w:p>
        </w:tc>
      </w:tr>
      <w:tr w:rsidR="004A641A" w:rsidRPr="00730589" w14:paraId="75422742" w14:textId="77777777" w:rsidTr="00845E19">
        <w:trPr>
          <w:jc w:val="center"/>
        </w:trPr>
        <w:tc>
          <w:tcPr>
            <w:tcW w:w="2655" w:type="dxa"/>
            <w:tcBorders>
              <w:top w:val="single" w:sz="12" w:space="0" w:color="auto"/>
              <w:left w:val="single" w:sz="12" w:space="0" w:color="auto"/>
            </w:tcBorders>
          </w:tcPr>
          <w:p w14:paraId="7542273F" w14:textId="4A90BC9B" w:rsidR="00BF3972" w:rsidRPr="00730589" w:rsidRDefault="0097515C" w:rsidP="009F5EA7">
            <w:pPr>
              <w:spacing w:before="0" w:after="0"/>
              <w:ind w:right="72"/>
              <w:jc w:val="center"/>
              <w:rPr>
                <w:rFonts w:ascii="Arial" w:hAnsi="Arial" w:cs="Arial"/>
                <w:sz w:val="20"/>
                <w:szCs w:val="20"/>
              </w:rPr>
            </w:pPr>
            <w:r>
              <w:rPr>
                <w:rFonts w:ascii="Arial" w:hAnsi="Arial" w:cs="Arial"/>
                <w:sz w:val="20"/>
                <w:szCs w:val="20"/>
              </w:rPr>
              <w:t>GSA</w:t>
            </w:r>
          </w:p>
        </w:tc>
        <w:tc>
          <w:tcPr>
            <w:tcW w:w="3240" w:type="dxa"/>
            <w:tcBorders>
              <w:top w:val="single" w:sz="12" w:space="0" w:color="auto"/>
              <w:right w:val="single" w:sz="4" w:space="0" w:color="auto"/>
            </w:tcBorders>
            <w:shd w:val="clear" w:color="auto" w:fill="auto"/>
          </w:tcPr>
          <w:p w14:paraId="75422740" w14:textId="28A0A2B9" w:rsidR="004A641A" w:rsidRPr="00762545" w:rsidRDefault="0097515C" w:rsidP="00BF3972">
            <w:pPr>
              <w:spacing w:before="0" w:after="0"/>
              <w:ind w:right="72"/>
              <w:jc w:val="center"/>
              <w:rPr>
                <w:rFonts w:ascii="Arial" w:hAnsi="Arial" w:cs="Arial"/>
                <w:sz w:val="20"/>
                <w:szCs w:val="20"/>
                <w:highlight w:val="yellow"/>
              </w:rPr>
            </w:pPr>
            <w:r>
              <w:rPr>
                <w:rFonts w:ascii="Arial" w:hAnsi="Arial" w:cs="Arial"/>
                <w:sz w:val="20"/>
                <w:szCs w:val="20"/>
                <w:highlight w:val="yellow"/>
              </w:rPr>
              <w:t>Receives Deliverables</w:t>
            </w:r>
          </w:p>
        </w:tc>
        <w:tc>
          <w:tcPr>
            <w:tcW w:w="3015" w:type="dxa"/>
            <w:tcBorders>
              <w:top w:val="single" w:sz="12" w:space="0" w:color="auto"/>
              <w:left w:val="single" w:sz="4" w:space="0" w:color="auto"/>
              <w:right w:val="single" w:sz="12" w:space="0" w:color="auto"/>
            </w:tcBorders>
            <w:shd w:val="clear" w:color="auto" w:fill="auto"/>
          </w:tcPr>
          <w:p w14:paraId="75422741" w14:textId="296261C4" w:rsidR="00762545" w:rsidRPr="00085E20" w:rsidRDefault="0097515C" w:rsidP="00845E19">
            <w:pPr>
              <w:spacing w:before="0" w:after="0"/>
              <w:ind w:right="72"/>
              <w:jc w:val="center"/>
              <w:rPr>
                <w:rFonts w:ascii="Arial" w:hAnsi="Arial" w:cs="Arial"/>
                <w:sz w:val="20"/>
                <w:szCs w:val="20"/>
              </w:rPr>
            </w:pPr>
            <w:r>
              <w:rPr>
                <w:rFonts w:ascii="Arial" w:hAnsi="Arial" w:cs="Arial"/>
                <w:sz w:val="20"/>
                <w:szCs w:val="20"/>
              </w:rPr>
              <w:t>Contracts@geocent.com</w:t>
            </w:r>
          </w:p>
        </w:tc>
      </w:tr>
      <w:tr w:rsidR="00762545" w:rsidRPr="00730589" w14:paraId="75422746" w14:textId="77777777" w:rsidTr="00845E19">
        <w:trPr>
          <w:jc w:val="center"/>
        </w:trPr>
        <w:tc>
          <w:tcPr>
            <w:tcW w:w="2655" w:type="dxa"/>
            <w:tcBorders>
              <w:left w:val="single" w:sz="12" w:space="0" w:color="auto"/>
            </w:tcBorders>
          </w:tcPr>
          <w:p w14:paraId="75422743" w14:textId="77777777" w:rsidR="00BF3972" w:rsidRPr="00730589" w:rsidRDefault="00BF3972" w:rsidP="009F5EA7">
            <w:pPr>
              <w:spacing w:before="0" w:after="0"/>
              <w:ind w:right="72"/>
              <w:jc w:val="center"/>
              <w:rPr>
                <w:rFonts w:ascii="Arial" w:hAnsi="Arial" w:cs="Arial"/>
                <w:sz w:val="20"/>
                <w:szCs w:val="20"/>
              </w:rPr>
            </w:pPr>
          </w:p>
        </w:tc>
        <w:tc>
          <w:tcPr>
            <w:tcW w:w="3240" w:type="dxa"/>
            <w:tcBorders>
              <w:right w:val="single" w:sz="4" w:space="0" w:color="auto"/>
            </w:tcBorders>
            <w:shd w:val="clear" w:color="auto" w:fill="auto"/>
          </w:tcPr>
          <w:p w14:paraId="75422744" w14:textId="77777777" w:rsidR="00BF3972" w:rsidRPr="00435C60" w:rsidRDefault="00BF3972" w:rsidP="003E313F">
            <w:pPr>
              <w:spacing w:before="0" w:after="0"/>
              <w:jc w:val="center"/>
              <w:rPr>
                <w:szCs w:val="20"/>
                <w:highlight w:val="yellow"/>
              </w:rPr>
            </w:pPr>
          </w:p>
        </w:tc>
        <w:tc>
          <w:tcPr>
            <w:tcW w:w="3015" w:type="dxa"/>
            <w:tcBorders>
              <w:left w:val="single" w:sz="4" w:space="0" w:color="auto"/>
              <w:right w:val="single" w:sz="12" w:space="0" w:color="auto"/>
            </w:tcBorders>
            <w:shd w:val="clear" w:color="auto" w:fill="auto"/>
          </w:tcPr>
          <w:p w14:paraId="75422745" w14:textId="77777777" w:rsidR="00762545" w:rsidRPr="00435C60" w:rsidRDefault="00762545" w:rsidP="00845E19">
            <w:pPr>
              <w:spacing w:before="0" w:after="0"/>
              <w:ind w:right="72"/>
              <w:jc w:val="center"/>
              <w:rPr>
                <w:szCs w:val="20"/>
              </w:rPr>
            </w:pPr>
          </w:p>
        </w:tc>
      </w:tr>
    </w:tbl>
    <w:p w14:paraId="7542274F" w14:textId="501CC9A5" w:rsidR="004A641A" w:rsidRDefault="004A641A" w:rsidP="004A641A">
      <w:pPr>
        <w:pStyle w:val="Heading2"/>
        <w:ind w:hanging="756"/>
      </w:pPr>
      <w:bookmarkStart w:id="19" w:name="_Toc296427744"/>
      <w:r>
        <w:t>Internal Structure</w:t>
      </w:r>
      <w:r w:rsidR="00F43109">
        <w:t>: Show a model of the Geocent program management structure for this project</w:t>
      </w:r>
      <w:bookmarkEnd w:id="19"/>
      <w:r w:rsidR="00F43109">
        <w:t xml:space="preserve"> </w:t>
      </w:r>
    </w:p>
    <w:p w14:paraId="75422750" w14:textId="4615AFA3" w:rsidR="004A641A" w:rsidRDefault="002B3212" w:rsidP="004A641A">
      <w:r>
        <w:fldChar w:fldCharType="begin"/>
      </w:r>
      <w:r w:rsidR="001D0CE6">
        <w:instrText xml:space="preserve"> REF _Ref151364333 \h </w:instrText>
      </w:r>
      <w:r>
        <w:fldChar w:fldCharType="separate"/>
      </w:r>
      <w:r w:rsidR="005A6E65">
        <w:t xml:space="preserve">Figure </w:t>
      </w:r>
      <w:r w:rsidR="005A6E65">
        <w:rPr>
          <w:noProof/>
        </w:rPr>
        <w:t>1</w:t>
      </w:r>
      <w:r>
        <w:fldChar w:fldCharType="end"/>
      </w:r>
      <w:r w:rsidR="004A641A">
        <w:t xml:space="preserve"> illustrates the </w:t>
      </w:r>
      <w:r w:rsidR="00395F21">
        <w:rPr>
          <w:rFonts w:ascii="Arial" w:hAnsi="Arial" w:cs="Arial"/>
          <w:b/>
        </w:rPr>
        <w:t>18f ADS Prototype</w:t>
      </w:r>
      <w:r w:rsidR="004A641A">
        <w:t xml:space="preserve"> program </w:t>
      </w:r>
      <w:r w:rsidR="00040A3A">
        <w:t>management structure</w:t>
      </w:r>
      <w:r w:rsidR="004A641A">
        <w:t xml:space="preserve"> for </w:t>
      </w:r>
      <w:r w:rsidR="00762545">
        <w:t>the</w:t>
      </w:r>
      <w:r w:rsidR="001D0CE6">
        <w:t xml:space="preserve"> effort.</w:t>
      </w:r>
      <w:r w:rsidR="00040A3A">
        <w:t xml:space="preserve"> This figure also represents the program’s relation to the </w:t>
      </w:r>
      <w:r w:rsidR="00395F21">
        <w:t xml:space="preserve">Geocent </w:t>
      </w:r>
      <w:r w:rsidR="00040A3A">
        <w:t>organization.</w:t>
      </w:r>
    </w:p>
    <w:p w14:paraId="203AFE9C" w14:textId="77777777" w:rsidR="00D42499" w:rsidRDefault="00D42499" w:rsidP="004A641A"/>
    <w:p w14:paraId="7542276A" w14:textId="359E9981" w:rsidR="004A641A" w:rsidRDefault="001D0CE6" w:rsidP="00D42499">
      <w:pPr>
        <w:pStyle w:val="StyleCaptionCentered"/>
      </w:pPr>
      <w:bookmarkStart w:id="20" w:name="_Ref151364333"/>
      <w:bookmarkStart w:id="21" w:name="_Toc158536968"/>
      <w:proofErr w:type="gramStart"/>
      <w:r>
        <w:t xml:space="preserve">Figure </w:t>
      </w:r>
      <w:r w:rsidR="002B3212">
        <w:fldChar w:fldCharType="begin"/>
      </w:r>
      <w:r w:rsidR="00D0189A">
        <w:instrText xml:space="preserve"> SEQ Figure \* ARABIC </w:instrText>
      </w:r>
      <w:r w:rsidR="002B3212">
        <w:fldChar w:fldCharType="separate"/>
      </w:r>
      <w:r w:rsidR="005A6E65">
        <w:rPr>
          <w:noProof/>
        </w:rPr>
        <w:t>1</w:t>
      </w:r>
      <w:r w:rsidR="002B3212">
        <w:fldChar w:fldCharType="end"/>
      </w:r>
      <w:bookmarkEnd w:id="20"/>
      <w:r>
        <w:t>.</w:t>
      </w:r>
      <w:proofErr w:type="gramEnd"/>
      <w:r>
        <w:t xml:space="preserve"> Program Organization Chart</w:t>
      </w:r>
      <w:bookmarkEnd w:id="21"/>
    </w:p>
    <w:p w14:paraId="7542276B" w14:textId="2073CABF" w:rsidR="004A641A" w:rsidRDefault="00303A30" w:rsidP="00D42499">
      <w:pPr>
        <w:pStyle w:val="StyleCaptionCentered"/>
      </w:pPr>
      <w:r w:rsidRPr="00303A30">
        <w:rPr>
          <w:noProof/>
        </w:rPr>
        <w:lastRenderedPageBreak/>
        <w:drawing>
          <wp:inline distT="0" distB="0" distL="0" distR="0" wp14:anchorId="1535D5E9" wp14:editId="4CBE2EED">
            <wp:extent cx="6140450" cy="4669777"/>
            <wp:effectExtent l="0" t="0" r="0" b="298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7542276C" w14:textId="56530DA1" w:rsidR="004A641A" w:rsidRDefault="008D70EC" w:rsidP="004A641A">
      <w:pPr>
        <w:pStyle w:val="Heading2"/>
        <w:ind w:hanging="756"/>
      </w:pPr>
      <w:r>
        <w:br w:type="page"/>
      </w:r>
      <w:bookmarkStart w:id="22" w:name="_Toc296427745"/>
      <w:r w:rsidR="004A641A">
        <w:lastRenderedPageBreak/>
        <w:t>Roles</w:t>
      </w:r>
      <w:r w:rsidR="00040A3A">
        <w:t xml:space="preserve"> and R</w:t>
      </w:r>
      <w:r w:rsidR="004A641A">
        <w:t>esponsibilities</w:t>
      </w:r>
      <w:bookmarkEnd w:id="22"/>
      <w:r w:rsidR="00926926">
        <w:t xml:space="preserve"> </w:t>
      </w:r>
    </w:p>
    <w:p w14:paraId="5819ADFF" w14:textId="7BAC6832" w:rsidR="00D42499" w:rsidRDefault="0039319D" w:rsidP="00D42499">
      <w:r>
        <w:fldChar w:fldCharType="begin"/>
      </w:r>
      <w:r>
        <w:instrText xml:space="preserve"> REF _Ref422862428 \h </w:instrText>
      </w:r>
      <w:r>
        <w:fldChar w:fldCharType="separate"/>
      </w:r>
      <w:r w:rsidRPr="00163164">
        <w:t xml:space="preserve">Table </w:t>
      </w:r>
      <w:r>
        <w:rPr>
          <w:noProof/>
        </w:rPr>
        <w:t>4</w:t>
      </w:r>
      <w:r>
        <w:fldChar w:fldCharType="end"/>
      </w:r>
      <w:r>
        <w:t xml:space="preserve"> </w:t>
      </w:r>
      <w:r>
        <w:t>details the roles, labor categories, and personnel supporting the Drug IQ project.</w:t>
      </w:r>
    </w:p>
    <w:p w14:paraId="337DC99D" w14:textId="77777777" w:rsidR="0039319D" w:rsidRPr="00D42499" w:rsidRDefault="0039319D" w:rsidP="00D42499"/>
    <w:p w14:paraId="7542276E" w14:textId="7CEAD5D1" w:rsidR="00EF756B" w:rsidRPr="00163164" w:rsidRDefault="00163164" w:rsidP="00D42499">
      <w:pPr>
        <w:pStyle w:val="StyleCaptionCentered"/>
        <w:rPr>
          <w:color w:val="FF0000"/>
          <w:u w:val="single"/>
        </w:rPr>
      </w:pPr>
      <w:bookmarkStart w:id="23" w:name="_Ref422862428"/>
      <w:r w:rsidRPr="00163164">
        <w:t xml:space="preserve">Table </w:t>
      </w:r>
      <w:fldSimple w:instr=" SEQ Table \* ARABIC ">
        <w:r w:rsidR="00423181">
          <w:rPr>
            <w:noProof/>
          </w:rPr>
          <w:t>4</w:t>
        </w:r>
      </w:fldSimple>
      <w:bookmarkEnd w:id="23"/>
      <w:r>
        <w:t>: Drug IQ Roles</w:t>
      </w:r>
      <w:r w:rsidR="00D42499">
        <w:t>, Labor Categories, and Personnel</w:t>
      </w:r>
    </w:p>
    <w:tbl>
      <w:tblPr>
        <w:tblW w:w="9090" w:type="dxa"/>
        <w:tblInd w:w="288" w:type="dxa"/>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Look w:val="00A0" w:firstRow="1" w:lastRow="0" w:firstColumn="1" w:lastColumn="0" w:noHBand="0" w:noVBand="0"/>
      </w:tblPr>
      <w:tblGrid>
        <w:gridCol w:w="1530"/>
        <w:gridCol w:w="4050"/>
        <w:gridCol w:w="1710"/>
        <w:gridCol w:w="1800"/>
      </w:tblGrid>
      <w:tr w:rsidR="002317A5" w14:paraId="1ABFD36C" w14:textId="77777777" w:rsidTr="002317A5">
        <w:trPr>
          <w:trHeight w:val="429"/>
          <w:tblHeader/>
        </w:trPr>
        <w:tc>
          <w:tcPr>
            <w:tcW w:w="9090" w:type="dxa"/>
            <w:gridSpan w:val="4"/>
            <w:tcBorders>
              <w:top w:val="single" w:sz="12" w:space="0" w:color="auto"/>
              <w:bottom w:val="single" w:sz="12" w:space="0" w:color="auto"/>
            </w:tcBorders>
            <w:shd w:val="clear" w:color="auto" w:fill="D9D9D9"/>
          </w:tcPr>
          <w:p w14:paraId="05F4C896" w14:textId="7A9F4B5C" w:rsidR="002317A5" w:rsidRPr="00876C6F" w:rsidRDefault="002317A5" w:rsidP="002317A5">
            <w:pPr>
              <w:ind w:right="162"/>
              <w:jc w:val="center"/>
              <w:rPr>
                <w:rFonts w:ascii="Arial" w:hAnsi="Arial" w:cs="Arial"/>
                <w:b/>
                <w:sz w:val="20"/>
                <w:szCs w:val="20"/>
              </w:rPr>
            </w:pPr>
            <w:r>
              <w:rPr>
                <w:rFonts w:ascii="Arial" w:hAnsi="Arial" w:cs="Arial"/>
                <w:b/>
                <w:sz w:val="20"/>
                <w:szCs w:val="20"/>
              </w:rPr>
              <w:t>Program Roles</w:t>
            </w:r>
          </w:p>
        </w:tc>
      </w:tr>
      <w:tr w:rsidR="002317A5" w14:paraId="75422774" w14:textId="77777777" w:rsidTr="002317A5">
        <w:trPr>
          <w:tblHeader/>
        </w:trPr>
        <w:tc>
          <w:tcPr>
            <w:tcW w:w="1530" w:type="dxa"/>
            <w:tcBorders>
              <w:top w:val="single" w:sz="12" w:space="0" w:color="auto"/>
              <w:bottom w:val="single" w:sz="12" w:space="0" w:color="auto"/>
            </w:tcBorders>
            <w:shd w:val="clear" w:color="auto" w:fill="D9D9D9"/>
          </w:tcPr>
          <w:p w14:paraId="75422771" w14:textId="77777777" w:rsidR="002317A5" w:rsidRPr="00876C6F" w:rsidRDefault="002317A5"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4050" w:type="dxa"/>
            <w:tcBorders>
              <w:top w:val="single" w:sz="12" w:space="0" w:color="auto"/>
              <w:bottom w:val="single" w:sz="12" w:space="0" w:color="auto"/>
            </w:tcBorders>
            <w:shd w:val="clear" w:color="auto" w:fill="D9D9D9"/>
          </w:tcPr>
          <w:p w14:paraId="75422772" w14:textId="77777777" w:rsidR="002317A5" w:rsidRPr="00876C6F" w:rsidRDefault="002317A5"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Pr>
                <w:rFonts w:ascii="Arial" w:hAnsi="Arial" w:cs="Arial"/>
                <w:b/>
                <w:sz w:val="20"/>
                <w:szCs w:val="20"/>
              </w:rPr>
              <w:t>, Required Knowledge/Skills</w:t>
            </w:r>
          </w:p>
        </w:tc>
        <w:tc>
          <w:tcPr>
            <w:tcW w:w="1710" w:type="dxa"/>
            <w:tcBorders>
              <w:top w:val="single" w:sz="12" w:space="0" w:color="auto"/>
              <w:bottom w:val="single" w:sz="12" w:space="0" w:color="auto"/>
            </w:tcBorders>
            <w:shd w:val="clear" w:color="auto" w:fill="D9D9D9"/>
          </w:tcPr>
          <w:p w14:paraId="20C6B419" w14:textId="2D9E7987" w:rsidR="002317A5" w:rsidRPr="00876C6F" w:rsidRDefault="002317A5" w:rsidP="00040A3A">
            <w:pPr>
              <w:spacing w:before="0" w:after="0"/>
              <w:ind w:right="162"/>
              <w:jc w:val="center"/>
              <w:rPr>
                <w:rFonts w:ascii="Arial" w:hAnsi="Arial" w:cs="Arial"/>
                <w:b/>
                <w:sz w:val="20"/>
                <w:szCs w:val="20"/>
              </w:rPr>
            </w:pPr>
            <w:r>
              <w:rPr>
                <w:rFonts w:ascii="Arial" w:hAnsi="Arial" w:cs="Arial"/>
                <w:b/>
                <w:sz w:val="20"/>
                <w:szCs w:val="20"/>
              </w:rPr>
              <w:t>Labor Category</w:t>
            </w:r>
          </w:p>
        </w:tc>
        <w:tc>
          <w:tcPr>
            <w:tcW w:w="1800" w:type="dxa"/>
            <w:tcBorders>
              <w:top w:val="single" w:sz="12" w:space="0" w:color="auto"/>
              <w:bottom w:val="single" w:sz="12" w:space="0" w:color="auto"/>
            </w:tcBorders>
            <w:shd w:val="clear" w:color="auto" w:fill="D9D9D9"/>
          </w:tcPr>
          <w:p w14:paraId="75422773" w14:textId="5E9BF9B0" w:rsidR="002317A5" w:rsidRPr="00876C6F" w:rsidRDefault="002317A5"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2317A5" w14:paraId="75422780" w14:textId="77777777" w:rsidTr="002317A5">
        <w:tc>
          <w:tcPr>
            <w:tcW w:w="1530" w:type="dxa"/>
          </w:tcPr>
          <w:p w14:paraId="75422779" w14:textId="5E19DD5E" w:rsidR="002317A5" w:rsidRPr="003313A0" w:rsidRDefault="002317A5" w:rsidP="002317A5">
            <w:pPr>
              <w:spacing w:before="0" w:after="0"/>
              <w:ind w:right="72"/>
              <w:rPr>
                <w:rFonts w:ascii="Arial" w:hAnsi="Arial" w:cs="Arial"/>
                <w:b/>
                <w:sz w:val="20"/>
                <w:szCs w:val="20"/>
              </w:rPr>
            </w:pPr>
            <w:r>
              <w:rPr>
                <w:rFonts w:ascii="Arial" w:hAnsi="Arial" w:cs="Arial"/>
                <w:b/>
                <w:sz w:val="20"/>
                <w:szCs w:val="20"/>
              </w:rPr>
              <w:t>Product Owner</w:t>
            </w:r>
          </w:p>
        </w:tc>
        <w:tc>
          <w:tcPr>
            <w:tcW w:w="4050" w:type="dxa"/>
          </w:tcPr>
          <w:p w14:paraId="7542277E" w14:textId="5BF3A0CC" w:rsidR="002317A5" w:rsidRPr="00876C6F"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1FDD105C" w14:textId="0A9225F7"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Product Manager</w:t>
            </w:r>
          </w:p>
        </w:tc>
        <w:tc>
          <w:tcPr>
            <w:tcW w:w="1800" w:type="dxa"/>
          </w:tcPr>
          <w:p w14:paraId="7542277F" w14:textId="01F7F0C9" w:rsidR="002317A5" w:rsidRPr="00876C6F" w:rsidRDefault="002317A5"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2317A5" w14:paraId="75422786" w14:textId="77777777" w:rsidTr="002317A5">
        <w:tc>
          <w:tcPr>
            <w:tcW w:w="1530" w:type="dxa"/>
          </w:tcPr>
          <w:p w14:paraId="75422781" w14:textId="52124664" w:rsidR="002317A5" w:rsidRPr="003313A0" w:rsidRDefault="002317A5"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Project Lead</w:t>
            </w:r>
          </w:p>
        </w:tc>
        <w:tc>
          <w:tcPr>
            <w:tcW w:w="4050" w:type="dxa"/>
          </w:tcPr>
          <w:p w14:paraId="75422784" w14:textId="2DC5F592" w:rsidR="002317A5" w:rsidRPr="002360DC"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710" w:type="dxa"/>
          </w:tcPr>
          <w:p w14:paraId="0DD6E25E" w14:textId="23C725A9"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 xml:space="preserve">Technical </w:t>
            </w:r>
            <w:proofErr w:type="spellStart"/>
            <w:r w:rsidRPr="002317A5">
              <w:rPr>
                <w:rFonts w:ascii="Arial" w:hAnsi="Arial" w:cs="Arial"/>
                <w:sz w:val="20"/>
                <w:szCs w:val="20"/>
              </w:rPr>
              <w:t>Archtiect</w:t>
            </w:r>
            <w:proofErr w:type="spellEnd"/>
          </w:p>
        </w:tc>
        <w:tc>
          <w:tcPr>
            <w:tcW w:w="1800" w:type="dxa"/>
          </w:tcPr>
          <w:p w14:paraId="75422785" w14:textId="7EC95BE2"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2317A5" w14:paraId="7542278C" w14:textId="77777777" w:rsidTr="002317A5">
        <w:tc>
          <w:tcPr>
            <w:tcW w:w="1530" w:type="dxa"/>
          </w:tcPr>
          <w:p w14:paraId="75422788" w14:textId="3E28F539" w:rsidR="002317A5" w:rsidRPr="003313A0" w:rsidRDefault="002317A5" w:rsidP="002317A5">
            <w:pPr>
              <w:pStyle w:val="Header"/>
              <w:tabs>
                <w:tab w:val="clear" w:pos="4320"/>
                <w:tab w:val="clear" w:pos="8640"/>
              </w:tabs>
              <w:spacing w:before="0" w:after="0"/>
              <w:rPr>
                <w:rFonts w:ascii="Arial" w:hAnsi="Arial" w:cs="Arial"/>
                <w:b/>
                <w:sz w:val="20"/>
                <w:szCs w:val="20"/>
              </w:rPr>
            </w:pPr>
            <w:r>
              <w:rPr>
                <w:rFonts w:ascii="Arial" w:hAnsi="Arial" w:cs="Arial"/>
                <w:b/>
                <w:sz w:val="20"/>
                <w:szCs w:val="20"/>
              </w:rPr>
              <w:t>Scrum Master</w:t>
            </w:r>
          </w:p>
        </w:tc>
        <w:tc>
          <w:tcPr>
            <w:tcW w:w="4050" w:type="dxa"/>
          </w:tcPr>
          <w:p w14:paraId="7542278A" w14:textId="043F2931" w:rsidR="002317A5" w:rsidRPr="00876C6F" w:rsidRDefault="002317A5"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0FD3F0F4" w14:textId="29FC8F53"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Agile Coach</w:t>
            </w:r>
          </w:p>
        </w:tc>
        <w:tc>
          <w:tcPr>
            <w:tcW w:w="1800" w:type="dxa"/>
          </w:tcPr>
          <w:p w14:paraId="7542278B" w14:textId="07B6EDF8"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 xml:space="preserve">Roberta </w:t>
            </w:r>
            <w:proofErr w:type="spellStart"/>
            <w:r>
              <w:rPr>
                <w:rFonts w:ascii="Arial" w:hAnsi="Arial" w:cs="Arial"/>
                <w:sz w:val="20"/>
                <w:szCs w:val="20"/>
              </w:rPr>
              <w:t>Hazelbaker</w:t>
            </w:r>
            <w:proofErr w:type="spellEnd"/>
          </w:p>
        </w:tc>
      </w:tr>
      <w:tr w:rsidR="002317A5" w14:paraId="75422790" w14:textId="77777777" w:rsidTr="002317A5">
        <w:tc>
          <w:tcPr>
            <w:tcW w:w="1530" w:type="dxa"/>
          </w:tcPr>
          <w:p w14:paraId="7542278D" w14:textId="76552BAE" w:rsidR="002317A5" w:rsidRPr="003313A0" w:rsidRDefault="002317A5"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QA Lead</w:t>
            </w:r>
          </w:p>
        </w:tc>
        <w:tc>
          <w:tcPr>
            <w:tcW w:w="4050" w:type="dxa"/>
          </w:tcPr>
          <w:p w14:paraId="7542278E" w14:textId="782E4D5A" w:rsidR="002317A5" w:rsidRPr="00876C6F" w:rsidRDefault="002317A5"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4297E9B5" w14:textId="59132F34"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Delivery Manager</w:t>
            </w:r>
          </w:p>
        </w:tc>
        <w:tc>
          <w:tcPr>
            <w:tcW w:w="1800" w:type="dxa"/>
          </w:tcPr>
          <w:p w14:paraId="7542278F" w14:textId="50CF7A69"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Brian Priest</w:t>
            </w:r>
          </w:p>
        </w:tc>
      </w:tr>
      <w:tr w:rsidR="002317A5" w14:paraId="75422795" w14:textId="77777777" w:rsidTr="002317A5">
        <w:tc>
          <w:tcPr>
            <w:tcW w:w="1530" w:type="dxa"/>
          </w:tcPr>
          <w:p w14:paraId="75422791" w14:textId="24AFD365" w:rsidR="002317A5" w:rsidRPr="003313A0" w:rsidRDefault="002317A5" w:rsidP="002317A5">
            <w:pPr>
              <w:spacing w:before="0" w:after="0"/>
              <w:ind w:right="72"/>
              <w:rPr>
                <w:rFonts w:ascii="Arial" w:hAnsi="Arial" w:cs="Arial"/>
                <w:b/>
                <w:sz w:val="20"/>
                <w:szCs w:val="20"/>
                <w:lang w:val="fr-FR"/>
              </w:rPr>
            </w:pPr>
            <w:proofErr w:type="spellStart"/>
            <w:r>
              <w:rPr>
                <w:rFonts w:ascii="Arial" w:hAnsi="Arial" w:cs="Arial"/>
                <w:b/>
                <w:sz w:val="20"/>
                <w:szCs w:val="20"/>
                <w:lang w:val="fr-FR"/>
              </w:rPr>
              <w:t>DevOPS</w:t>
            </w:r>
            <w:proofErr w:type="spellEnd"/>
            <w:r>
              <w:rPr>
                <w:rFonts w:ascii="Arial" w:hAnsi="Arial" w:cs="Arial"/>
                <w:b/>
                <w:sz w:val="20"/>
                <w:szCs w:val="20"/>
                <w:lang w:val="fr-FR"/>
              </w:rPr>
              <w:t xml:space="preserve"> Lead</w:t>
            </w:r>
          </w:p>
        </w:tc>
        <w:tc>
          <w:tcPr>
            <w:tcW w:w="4050" w:type="dxa"/>
          </w:tcPr>
          <w:p w14:paraId="75422793" w14:textId="5DC6489E" w:rsidR="002317A5" w:rsidRPr="00876C6F" w:rsidRDefault="002317A5"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2EB64138" w14:textId="5006C5BE" w:rsidR="002317A5" w:rsidRPr="002317A5" w:rsidRDefault="002317A5" w:rsidP="008706E7">
            <w:pPr>
              <w:spacing w:before="0" w:after="0"/>
              <w:ind w:right="162"/>
              <w:jc w:val="center"/>
              <w:rPr>
                <w:rFonts w:ascii="Arial" w:hAnsi="Arial" w:cs="Arial"/>
                <w:sz w:val="20"/>
                <w:szCs w:val="20"/>
              </w:rPr>
            </w:pPr>
            <w:proofErr w:type="spellStart"/>
            <w:r w:rsidRPr="002317A5">
              <w:rPr>
                <w:rFonts w:ascii="Arial" w:hAnsi="Arial" w:cs="Arial"/>
                <w:sz w:val="20"/>
                <w:szCs w:val="20"/>
                <w:lang w:val="fr-FR"/>
              </w:rPr>
              <w:t>DevOPS</w:t>
            </w:r>
            <w:proofErr w:type="spellEnd"/>
            <w:r w:rsidRPr="002317A5">
              <w:rPr>
                <w:rFonts w:ascii="Arial" w:hAnsi="Arial" w:cs="Arial"/>
                <w:sz w:val="20"/>
                <w:szCs w:val="20"/>
                <w:lang w:val="fr-FR"/>
              </w:rPr>
              <w:t xml:space="preserve"> Eng</w:t>
            </w:r>
          </w:p>
        </w:tc>
        <w:tc>
          <w:tcPr>
            <w:tcW w:w="1800" w:type="dxa"/>
          </w:tcPr>
          <w:p w14:paraId="75422794" w14:textId="58ED9D3E"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Tyler Sanders</w:t>
            </w:r>
          </w:p>
        </w:tc>
      </w:tr>
      <w:tr w:rsidR="002317A5" w14:paraId="707CCA73" w14:textId="77777777" w:rsidTr="002317A5">
        <w:tc>
          <w:tcPr>
            <w:tcW w:w="1530" w:type="dxa"/>
          </w:tcPr>
          <w:p w14:paraId="19300703" w14:textId="209F4299" w:rsidR="002317A5" w:rsidRDefault="002317A5" w:rsidP="009F5EA7">
            <w:pPr>
              <w:spacing w:before="0" w:after="0"/>
              <w:ind w:right="72"/>
              <w:rPr>
                <w:rFonts w:ascii="Arial" w:hAnsi="Arial" w:cs="Arial"/>
                <w:b/>
                <w:sz w:val="20"/>
                <w:szCs w:val="20"/>
                <w:lang w:val="fr-FR"/>
              </w:rPr>
            </w:pPr>
            <w:r>
              <w:rPr>
                <w:rFonts w:ascii="Arial" w:hAnsi="Arial" w:cs="Arial"/>
                <w:b/>
                <w:sz w:val="20"/>
                <w:szCs w:val="20"/>
                <w:lang w:val="fr-FR"/>
              </w:rPr>
              <w:t>UX Lead</w:t>
            </w:r>
          </w:p>
        </w:tc>
        <w:tc>
          <w:tcPr>
            <w:tcW w:w="4050" w:type="dxa"/>
          </w:tcPr>
          <w:p w14:paraId="6289CBCA" w14:textId="1ADCB828" w:rsidR="002317A5" w:rsidRPr="00876C6F"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52A270EB" w14:textId="2EDCDA6C"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lang w:val="fr-FR"/>
              </w:rPr>
              <w:t>Visual Designer</w:t>
            </w:r>
          </w:p>
        </w:tc>
        <w:tc>
          <w:tcPr>
            <w:tcW w:w="1800" w:type="dxa"/>
          </w:tcPr>
          <w:p w14:paraId="5B5BEC15" w14:textId="20F0D830" w:rsidR="002317A5" w:rsidRDefault="002317A5" w:rsidP="008706E7">
            <w:pPr>
              <w:spacing w:before="0" w:after="0"/>
              <w:ind w:right="162"/>
              <w:jc w:val="center"/>
              <w:rPr>
                <w:rFonts w:ascii="Arial" w:hAnsi="Arial" w:cs="Arial"/>
                <w:sz w:val="20"/>
                <w:szCs w:val="20"/>
              </w:rPr>
            </w:pPr>
            <w:r>
              <w:rPr>
                <w:rFonts w:ascii="Arial" w:hAnsi="Arial" w:cs="Arial"/>
                <w:sz w:val="20"/>
                <w:szCs w:val="20"/>
              </w:rPr>
              <w:t>Vance Lowe</w:t>
            </w:r>
          </w:p>
        </w:tc>
      </w:tr>
      <w:tr w:rsidR="002317A5" w14:paraId="648A1133" w14:textId="77777777" w:rsidTr="002317A5">
        <w:tc>
          <w:tcPr>
            <w:tcW w:w="1530" w:type="dxa"/>
          </w:tcPr>
          <w:p w14:paraId="0A3F0643" w14:textId="18CA9870" w:rsidR="002317A5" w:rsidRDefault="002317A5" w:rsidP="009F5EA7">
            <w:pPr>
              <w:spacing w:before="0" w:after="0"/>
              <w:ind w:right="72"/>
              <w:rPr>
                <w:rFonts w:ascii="Arial" w:hAnsi="Arial" w:cs="Arial"/>
                <w:b/>
                <w:sz w:val="20"/>
                <w:szCs w:val="20"/>
                <w:lang w:val="fr-FR"/>
              </w:rPr>
            </w:pPr>
            <w:proofErr w:type="spellStart"/>
            <w:r>
              <w:rPr>
                <w:rFonts w:ascii="Arial" w:hAnsi="Arial" w:cs="Arial"/>
                <w:b/>
                <w:sz w:val="20"/>
                <w:szCs w:val="20"/>
                <w:lang w:val="fr-FR"/>
              </w:rPr>
              <w:t>Developers</w:t>
            </w:r>
            <w:proofErr w:type="spellEnd"/>
          </w:p>
        </w:tc>
        <w:tc>
          <w:tcPr>
            <w:tcW w:w="4050" w:type="dxa"/>
          </w:tcPr>
          <w:p w14:paraId="2EDFFED9" w14:textId="0CB865C3" w:rsidR="002317A5" w:rsidRPr="00876C6F"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5644EF55" w14:textId="69B43740" w:rsidR="002317A5" w:rsidRPr="002317A5" w:rsidRDefault="002317A5" w:rsidP="008706E7">
            <w:pPr>
              <w:spacing w:before="0" w:after="0"/>
              <w:ind w:right="162"/>
              <w:jc w:val="center"/>
              <w:rPr>
                <w:rFonts w:ascii="Arial" w:hAnsi="Arial" w:cs="Arial"/>
                <w:sz w:val="20"/>
                <w:szCs w:val="20"/>
              </w:rPr>
            </w:pPr>
            <w:proofErr w:type="spellStart"/>
            <w:r w:rsidRPr="002317A5">
              <w:rPr>
                <w:rFonts w:ascii="Arial" w:hAnsi="Arial" w:cs="Arial"/>
                <w:sz w:val="20"/>
                <w:szCs w:val="20"/>
                <w:lang w:val="fr-FR"/>
              </w:rPr>
              <w:t>Frontend</w:t>
            </w:r>
            <w:proofErr w:type="spellEnd"/>
            <w:r w:rsidRPr="002317A5">
              <w:rPr>
                <w:rFonts w:ascii="Arial" w:hAnsi="Arial" w:cs="Arial"/>
                <w:sz w:val="20"/>
                <w:szCs w:val="20"/>
                <w:lang w:val="fr-FR"/>
              </w:rPr>
              <w:t xml:space="preserve"> Web </w:t>
            </w:r>
            <w:proofErr w:type="spellStart"/>
            <w:r w:rsidRPr="002317A5">
              <w:rPr>
                <w:rFonts w:ascii="Arial" w:hAnsi="Arial" w:cs="Arial"/>
                <w:sz w:val="20"/>
                <w:szCs w:val="20"/>
                <w:lang w:val="fr-FR"/>
              </w:rPr>
              <w:t>Developers</w:t>
            </w:r>
            <w:proofErr w:type="spellEnd"/>
          </w:p>
        </w:tc>
        <w:tc>
          <w:tcPr>
            <w:tcW w:w="1800" w:type="dxa"/>
          </w:tcPr>
          <w:p w14:paraId="5F43B288" w14:textId="77777777" w:rsidR="002317A5" w:rsidRDefault="002317A5" w:rsidP="008706E7">
            <w:pPr>
              <w:spacing w:before="0" w:after="0"/>
              <w:ind w:right="162"/>
              <w:jc w:val="center"/>
              <w:rPr>
                <w:rFonts w:ascii="Arial" w:hAnsi="Arial" w:cs="Arial"/>
                <w:sz w:val="20"/>
                <w:szCs w:val="20"/>
              </w:rPr>
            </w:pPr>
            <w:r>
              <w:rPr>
                <w:rFonts w:ascii="Arial" w:hAnsi="Arial" w:cs="Arial"/>
                <w:sz w:val="20"/>
                <w:szCs w:val="20"/>
              </w:rPr>
              <w:t>Randy Nolan Aaron Whitney</w:t>
            </w:r>
          </w:p>
          <w:p w14:paraId="6240A1BF" w14:textId="4324E8D8" w:rsidR="002317A5" w:rsidRDefault="002317A5" w:rsidP="008706E7">
            <w:pPr>
              <w:spacing w:before="0" w:after="0"/>
              <w:ind w:right="162"/>
              <w:jc w:val="center"/>
              <w:rPr>
                <w:rFonts w:ascii="Arial" w:hAnsi="Arial" w:cs="Arial"/>
                <w:sz w:val="20"/>
                <w:szCs w:val="20"/>
              </w:rPr>
            </w:pPr>
            <w:r>
              <w:rPr>
                <w:rFonts w:ascii="Arial" w:hAnsi="Arial" w:cs="Arial"/>
                <w:sz w:val="20"/>
                <w:szCs w:val="20"/>
              </w:rPr>
              <w:t>Josh Penton</w:t>
            </w:r>
          </w:p>
        </w:tc>
      </w:tr>
    </w:tbl>
    <w:p w14:paraId="75422796" w14:textId="77777777" w:rsidR="002B7DE4" w:rsidRDefault="002B7DE4" w:rsidP="002B7DE4">
      <w:pPr>
        <w:pStyle w:val="Heading1"/>
        <w:numPr>
          <w:ilvl w:val="0"/>
          <w:numId w:val="2"/>
        </w:numPr>
      </w:pPr>
      <w:bookmarkStart w:id="24" w:name="_Ref151362487"/>
      <w:r>
        <w:br w:type="page"/>
      </w:r>
      <w:bookmarkStart w:id="25" w:name="_Toc296427746"/>
      <w:r>
        <w:lastRenderedPageBreak/>
        <w:t>Managerial Plans</w:t>
      </w:r>
      <w:bookmarkEnd w:id="25"/>
    </w:p>
    <w:p w14:paraId="75422797" w14:textId="77777777" w:rsidR="004A641A" w:rsidRDefault="004A641A" w:rsidP="004A641A">
      <w:pPr>
        <w:pStyle w:val="Heading2"/>
        <w:ind w:hanging="756"/>
      </w:pPr>
      <w:bookmarkStart w:id="26" w:name="_Toc296427747"/>
      <w:bookmarkEnd w:id="24"/>
      <w:r>
        <w:t>Start-Up Plan</w:t>
      </w:r>
      <w:bookmarkEnd w:id="26"/>
    </w:p>
    <w:p w14:paraId="63760D0D" w14:textId="67E3E9F4" w:rsidR="0039319D" w:rsidRPr="0039319D" w:rsidRDefault="0039319D" w:rsidP="0039319D">
      <w:r>
        <w:t xml:space="preserve">The start-up plan constituted Sprint 0. It began with a Kick-off to outline the details of the project requirements set by GSA 18f, the project vision was discussed, and goals were set. </w:t>
      </w:r>
      <w:r w:rsidR="00423181">
        <w:t xml:space="preserve">Sprint 0 was the Capture Sprint, reviewing materials, establishing the environment, establishing infrastructure, Continuous Integration (CI), Configuration Management (CM), Testing plans, and scheduling Scrum schedules. </w:t>
      </w:r>
      <w:r>
        <w:t>The following actions were addressed and implemented:</w:t>
      </w:r>
    </w:p>
    <w:p w14:paraId="21D2D7DA" w14:textId="0DDAAC8B" w:rsidR="004E4FF7" w:rsidRDefault="004E4FF7" w:rsidP="0039319D">
      <w:pPr>
        <w:pStyle w:val="ListBullet3"/>
        <w:spacing w:after="60" w:line="240" w:lineRule="auto"/>
      </w:pPr>
      <w:r>
        <w:t>Establish Communications</w:t>
      </w:r>
    </w:p>
    <w:p w14:paraId="06D3FE97" w14:textId="15A9FE0C" w:rsidR="004E4FF7" w:rsidRDefault="004E4FF7" w:rsidP="0039319D">
      <w:pPr>
        <w:pStyle w:val="ListBullet2"/>
        <w:spacing w:before="60" w:after="60"/>
      </w:pPr>
      <w:r>
        <w:t xml:space="preserve">Set up </w:t>
      </w:r>
      <w:proofErr w:type="spellStart"/>
      <w:r>
        <w:t>GitHub</w:t>
      </w:r>
      <w:proofErr w:type="spellEnd"/>
      <w:r>
        <w:t xml:space="preserve"> repo</w:t>
      </w:r>
    </w:p>
    <w:p w14:paraId="191A0121" w14:textId="1BB0EFC3" w:rsidR="004E4FF7" w:rsidRDefault="004E4FF7" w:rsidP="0039319D">
      <w:pPr>
        <w:pStyle w:val="ListBullet2"/>
      </w:pPr>
      <w:r>
        <w:t>Set up Skype channel</w:t>
      </w:r>
    </w:p>
    <w:p w14:paraId="3583C889" w14:textId="626C9014" w:rsidR="004E4FF7" w:rsidRDefault="004E4FF7" w:rsidP="0039319D">
      <w:pPr>
        <w:pStyle w:val="ListBullet2"/>
      </w:pPr>
      <w:r>
        <w:t xml:space="preserve">Set up </w:t>
      </w:r>
      <w:proofErr w:type="spellStart"/>
      <w:r>
        <w:t>ScrumDo</w:t>
      </w:r>
      <w:proofErr w:type="spellEnd"/>
    </w:p>
    <w:p w14:paraId="6DEAC3F5" w14:textId="79E035B0" w:rsidR="004E4FF7" w:rsidRDefault="004E4FF7" w:rsidP="0039319D">
      <w:pPr>
        <w:pStyle w:val="ListBullet2"/>
      </w:pPr>
      <w:r>
        <w:t>Set up intranet docs site</w:t>
      </w:r>
    </w:p>
    <w:p w14:paraId="2978ACC1" w14:textId="56BEB499" w:rsidR="004E4FF7" w:rsidRDefault="00FA7B75" w:rsidP="0039319D">
      <w:pPr>
        <w:pStyle w:val="ListBullet3"/>
        <w:spacing w:after="60" w:line="240" w:lineRule="auto"/>
      </w:pPr>
      <w:r>
        <w:t>Initiate project</w:t>
      </w:r>
      <w:r w:rsidR="00423181">
        <w:t xml:space="preserve">: </w:t>
      </w:r>
      <w:r w:rsidR="00423181">
        <w:t>Sprint 0</w:t>
      </w:r>
    </w:p>
    <w:p w14:paraId="3998E284" w14:textId="680215D0" w:rsidR="004E4FF7" w:rsidRDefault="004E4FF7" w:rsidP="0039319D">
      <w:pPr>
        <w:pStyle w:val="ListBullet2"/>
        <w:spacing w:before="60" w:after="60"/>
      </w:pPr>
      <w:r>
        <w:t xml:space="preserve">Concept </w:t>
      </w:r>
    </w:p>
    <w:p w14:paraId="02C0F894" w14:textId="53634EBF" w:rsidR="004E4FF7" w:rsidRPr="0039319D" w:rsidRDefault="004E4FF7" w:rsidP="0039319D">
      <w:pPr>
        <w:pStyle w:val="ListBullet4"/>
      </w:pPr>
      <w:r w:rsidRPr="0039319D">
        <w:t xml:space="preserve">Review </w:t>
      </w:r>
      <w:proofErr w:type="spellStart"/>
      <w:r w:rsidRPr="0039319D">
        <w:t>OpenFDA</w:t>
      </w:r>
      <w:proofErr w:type="spellEnd"/>
      <w:r w:rsidRPr="0039319D">
        <w:t xml:space="preserve"> data and define concept for application</w:t>
      </w:r>
    </w:p>
    <w:p w14:paraId="4D410B82" w14:textId="1C09BCFD" w:rsidR="004E4FF7" w:rsidRPr="0039319D" w:rsidRDefault="004E4FF7" w:rsidP="0039319D">
      <w:pPr>
        <w:pStyle w:val="ListBullet4"/>
      </w:pPr>
      <w:r w:rsidRPr="0039319D">
        <w:t>Conduct brainstorming meeting</w:t>
      </w:r>
    </w:p>
    <w:p w14:paraId="108ED03A" w14:textId="51D6EA94" w:rsidR="004E4FF7" w:rsidRPr="0039319D" w:rsidRDefault="004E4FF7" w:rsidP="0039319D">
      <w:pPr>
        <w:pStyle w:val="ListBullet4"/>
      </w:pPr>
      <w:r w:rsidRPr="0039319D">
        <w:t>Develop Vision Document</w:t>
      </w:r>
    </w:p>
    <w:p w14:paraId="3CA3E989" w14:textId="6D232E91" w:rsidR="004E4FF7" w:rsidRDefault="004E4FF7" w:rsidP="0039319D">
      <w:pPr>
        <w:pStyle w:val="ListBullet2"/>
        <w:spacing w:before="60" w:after="60"/>
      </w:pPr>
      <w:r>
        <w:t>Dev</w:t>
      </w:r>
      <w:r w:rsidR="00423181">
        <w:t>elopment</w:t>
      </w:r>
      <w:r>
        <w:t xml:space="preserve"> </w:t>
      </w:r>
    </w:p>
    <w:p w14:paraId="77430C60" w14:textId="48313C21" w:rsidR="004E4FF7" w:rsidRDefault="004E4FF7" w:rsidP="0039319D">
      <w:pPr>
        <w:pStyle w:val="ListBullet4"/>
      </w:pPr>
      <w:r>
        <w:t xml:space="preserve">Study </w:t>
      </w:r>
      <w:proofErr w:type="spellStart"/>
      <w:r>
        <w:t>OpenFDA</w:t>
      </w:r>
      <w:proofErr w:type="spellEnd"/>
      <w:r>
        <w:t xml:space="preserve"> APIs and architecture requirements</w:t>
      </w:r>
    </w:p>
    <w:p w14:paraId="1AE7C304" w14:textId="23DCA95D" w:rsidR="004E4FF7" w:rsidRDefault="004E4FF7" w:rsidP="0039319D">
      <w:pPr>
        <w:pStyle w:val="ListBullet4"/>
      </w:pPr>
      <w:r>
        <w:t>Develop initial architecture design</w:t>
      </w:r>
    </w:p>
    <w:p w14:paraId="3CF221BB" w14:textId="3004E757" w:rsidR="004E4FF7" w:rsidRDefault="004E4FF7" w:rsidP="0039319D">
      <w:pPr>
        <w:pStyle w:val="ListBullet4"/>
      </w:pPr>
      <w:r>
        <w:t>Develop Architecture Document</w:t>
      </w:r>
    </w:p>
    <w:p w14:paraId="46806790" w14:textId="6191085D" w:rsidR="004E4FF7" w:rsidRDefault="004E4FF7" w:rsidP="0039319D">
      <w:pPr>
        <w:pStyle w:val="ListBullet2"/>
        <w:spacing w:before="60" w:after="60"/>
      </w:pPr>
      <w:r>
        <w:t xml:space="preserve">Infrastructure / </w:t>
      </w:r>
      <w:proofErr w:type="spellStart"/>
      <w:r>
        <w:t>DevOps</w:t>
      </w:r>
      <w:proofErr w:type="spellEnd"/>
      <w:r>
        <w:t xml:space="preserve"> </w:t>
      </w:r>
    </w:p>
    <w:p w14:paraId="4711E78A" w14:textId="738E184A" w:rsidR="004E4FF7" w:rsidRDefault="004E4FF7" w:rsidP="0039319D">
      <w:pPr>
        <w:pStyle w:val="ListBullet4"/>
      </w:pPr>
      <w:r>
        <w:t xml:space="preserve">Build out standard Geocent CI </w:t>
      </w:r>
      <w:proofErr w:type="spellStart"/>
      <w:r>
        <w:t>environmnent</w:t>
      </w:r>
      <w:proofErr w:type="spellEnd"/>
    </w:p>
    <w:p w14:paraId="472BB75E" w14:textId="732664EA" w:rsidR="004E4FF7" w:rsidRDefault="004E4FF7" w:rsidP="0039319D">
      <w:pPr>
        <w:pStyle w:val="ListBullet4"/>
      </w:pPr>
      <w:r>
        <w:t>Develop CI description document</w:t>
      </w:r>
    </w:p>
    <w:p w14:paraId="18E779FE" w14:textId="62E23705" w:rsidR="00FA7B75" w:rsidRDefault="00D5231F" w:rsidP="0039319D">
      <w:pPr>
        <w:pStyle w:val="ListBullet2"/>
        <w:spacing w:before="60" w:after="60"/>
      </w:pPr>
      <w:r>
        <w:t xml:space="preserve">Develop PMP / Rules of the </w:t>
      </w:r>
      <w:r w:rsidR="00423181">
        <w:t>R</w:t>
      </w:r>
      <w:r>
        <w:t>oad</w:t>
      </w:r>
    </w:p>
    <w:p w14:paraId="26E4007D" w14:textId="4D361324" w:rsidR="00D5231F" w:rsidRDefault="00D5231F" w:rsidP="0039319D">
      <w:pPr>
        <w:pStyle w:val="ListBullet4"/>
      </w:pPr>
      <w:r>
        <w:t>Branching Strategy</w:t>
      </w:r>
    </w:p>
    <w:p w14:paraId="3786E619" w14:textId="1B65B3AE" w:rsidR="00D5231F" w:rsidRDefault="00D5231F" w:rsidP="0039319D">
      <w:pPr>
        <w:pStyle w:val="ListBullet4"/>
        <w:spacing w:after="60" w:line="240" w:lineRule="auto"/>
      </w:pPr>
      <w:r>
        <w:t xml:space="preserve">Definition of </w:t>
      </w:r>
      <w:r w:rsidR="00423181">
        <w:t>D</w:t>
      </w:r>
      <w:r>
        <w:t>one</w:t>
      </w:r>
    </w:p>
    <w:p w14:paraId="5D8C2509" w14:textId="10D4EFF5" w:rsidR="00D5231F" w:rsidRPr="0039319D" w:rsidRDefault="00D5231F" w:rsidP="0039319D">
      <w:pPr>
        <w:pStyle w:val="ListBullet5"/>
      </w:pPr>
      <w:r w:rsidRPr="0039319D">
        <w:t>Test coverage requirements</w:t>
      </w:r>
    </w:p>
    <w:p w14:paraId="6475A8AD" w14:textId="1E5D5BC7" w:rsidR="00D5231F" w:rsidRPr="0039319D" w:rsidRDefault="00D5231F" w:rsidP="0039319D">
      <w:pPr>
        <w:pStyle w:val="ListBullet5"/>
      </w:pPr>
      <w:proofErr w:type="spellStart"/>
      <w:r w:rsidRPr="0039319D">
        <w:t>Checkin</w:t>
      </w:r>
      <w:proofErr w:type="spellEnd"/>
      <w:r w:rsidRPr="0039319D">
        <w:t xml:space="preserve"> processes</w:t>
      </w:r>
    </w:p>
    <w:p w14:paraId="54064E30" w14:textId="3F39DF11" w:rsidR="00D5231F" w:rsidRPr="0039319D" w:rsidRDefault="00D5231F" w:rsidP="0039319D">
      <w:pPr>
        <w:pStyle w:val="ListBullet5"/>
      </w:pPr>
      <w:r w:rsidRPr="0039319D">
        <w:t>Code review requirements</w:t>
      </w:r>
    </w:p>
    <w:p w14:paraId="7E96AF37" w14:textId="37E3F0D1" w:rsidR="00D5231F" w:rsidRDefault="00D5231F" w:rsidP="00423181">
      <w:pPr>
        <w:pStyle w:val="ListBullet4"/>
      </w:pPr>
      <w:r>
        <w:t>Deployment process / C</w:t>
      </w:r>
      <w:r w:rsidR="00423181">
        <w:t>onfiguration Management (C</w:t>
      </w:r>
      <w:r>
        <w:t>M</w:t>
      </w:r>
      <w:r w:rsidR="00423181">
        <w:t>)</w:t>
      </w:r>
    </w:p>
    <w:p w14:paraId="4CF7D007" w14:textId="27AACD2A" w:rsidR="00D5231F" w:rsidRDefault="00D5231F" w:rsidP="00423181">
      <w:pPr>
        <w:pStyle w:val="ListBullet4"/>
        <w:spacing w:after="60" w:line="240" w:lineRule="auto"/>
      </w:pPr>
      <w:r>
        <w:t xml:space="preserve">Scrum </w:t>
      </w:r>
      <w:r w:rsidR="00423181">
        <w:t>Plan</w:t>
      </w:r>
    </w:p>
    <w:p w14:paraId="59F482F8" w14:textId="5E8D8B83" w:rsidR="00D5231F" w:rsidRDefault="00D5231F" w:rsidP="00423181">
      <w:pPr>
        <w:pStyle w:val="ListBullet5"/>
      </w:pPr>
      <w:r>
        <w:t xml:space="preserve">Daily </w:t>
      </w:r>
      <w:r w:rsidR="00423181">
        <w:t>Standups</w:t>
      </w:r>
    </w:p>
    <w:p w14:paraId="0D7F5774" w14:textId="07556E04" w:rsidR="00D5231F" w:rsidRDefault="00D5231F" w:rsidP="00423181">
      <w:pPr>
        <w:pStyle w:val="ListBullet5"/>
      </w:pPr>
      <w:r>
        <w:t>Sprint duration / schedule</w:t>
      </w:r>
    </w:p>
    <w:p w14:paraId="736A51E9" w14:textId="50D55C44" w:rsidR="00D5231F" w:rsidRDefault="00D5231F" w:rsidP="00423181">
      <w:pPr>
        <w:pStyle w:val="ListBullet5"/>
      </w:pPr>
      <w:r>
        <w:t>Backlog grooming schedule</w:t>
      </w:r>
    </w:p>
    <w:p w14:paraId="67B12E6D" w14:textId="77777777" w:rsidR="00423181" w:rsidRDefault="00423181">
      <w:pPr>
        <w:spacing w:before="0" w:after="0"/>
        <w:rPr>
          <w:rFonts w:ascii="Arial" w:hAnsi="Arial" w:cs="Arial"/>
          <w:b/>
          <w:bCs/>
          <w:sz w:val="28"/>
          <w:szCs w:val="28"/>
        </w:rPr>
      </w:pPr>
      <w:bookmarkStart w:id="27" w:name="_Toc296427748"/>
      <w:r>
        <w:rPr>
          <w:sz w:val="28"/>
          <w:szCs w:val="28"/>
        </w:rPr>
        <w:br w:type="page"/>
      </w:r>
    </w:p>
    <w:p w14:paraId="75422798" w14:textId="55D1AB9B" w:rsidR="00974A89" w:rsidRPr="00B06E5A" w:rsidRDefault="00974A89" w:rsidP="00974A89">
      <w:pPr>
        <w:pStyle w:val="Heading3"/>
        <w:rPr>
          <w:sz w:val="28"/>
          <w:szCs w:val="28"/>
        </w:rPr>
      </w:pPr>
      <w:r w:rsidRPr="00B06E5A">
        <w:rPr>
          <w:sz w:val="28"/>
          <w:szCs w:val="28"/>
        </w:rPr>
        <w:lastRenderedPageBreak/>
        <w:t>Establish Resources</w:t>
      </w:r>
      <w:bookmarkEnd w:id="27"/>
    </w:p>
    <w:p w14:paraId="75422799" w14:textId="77777777" w:rsidR="00974A89" w:rsidRPr="00B06E5A" w:rsidRDefault="00B06E5A" w:rsidP="00974A89">
      <w:pPr>
        <w:pStyle w:val="Heading4"/>
        <w:rPr>
          <w:rFonts w:ascii="Arial" w:hAnsi="Arial" w:cs="Arial"/>
        </w:rPr>
      </w:pPr>
      <w:r>
        <w:rPr>
          <w:rFonts w:ascii="Arial" w:hAnsi="Arial" w:cs="Arial"/>
        </w:rPr>
        <w:t xml:space="preserve"> </w:t>
      </w:r>
      <w:r w:rsidR="00974A89" w:rsidRPr="00B06E5A">
        <w:rPr>
          <w:rFonts w:ascii="Arial" w:hAnsi="Arial" w:cs="Arial"/>
        </w:rPr>
        <w:t>Staffing</w:t>
      </w:r>
    </w:p>
    <w:p w14:paraId="7542279A" w14:textId="0C1E1604" w:rsidR="002F2D4E" w:rsidRDefault="00423181" w:rsidP="00423181">
      <w:r>
        <w:t xml:space="preserve">The staffing plan for Drug IQ is detailed in </w:t>
      </w:r>
      <w:r>
        <w:fldChar w:fldCharType="begin"/>
      </w:r>
      <w:r>
        <w:instrText xml:space="preserve"> REF _Ref422862428 \h </w:instrText>
      </w:r>
      <w:r>
        <w:fldChar w:fldCharType="separate"/>
      </w:r>
      <w:r w:rsidRPr="00163164">
        <w:t xml:space="preserve">Table </w:t>
      </w:r>
      <w:r>
        <w:rPr>
          <w:noProof/>
        </w:rPr>
        <w:t>4</w:t>
      </w:r>
      <w:r>
        <w:fldChar w:fldCharType="end"/>
      </w:r>
      <w:r>
        <w:t xml:space="preserve"> and Attachment A Labor Category Descriptions.pdf. </w:t>
      </w:r>
    </w:p>
    <w:p w14:paraId="754227AB" w14:textId="77777777" w:rsidR="00EE69AD" w:rsidRDefault="00B06E5A" w:rsidP="00EE69AD">
      <w:pPr>
        <w:pStyle w:val="Heading4"/>
        <w:rPr>
          <w:rFonts w:ascii="Arial" w:hAnsi="Arial" w:cs="Arial"/>
        </w:rPr>
      </w:pPr>
      <w:r>
        <w:rPr>
          <w:rFonts w:ascii="Arial" w:hAnsi="Arial" w:cs="Arial"/>
        </w:rPr>
        <w:t xml:space="preserve"> </w:t>
      </w:r>
      <w:r w:rsidR="00EE69AD" w:rsidRPr="00B06E5A">
        <w:rPr>
          <w:rFonts w:ascii="Arial" w:hAnsi="Arial" w:cs="Arial"/>
        </w:rPr>
        <w:t>Training</w:t>
      </w:r>
    </w:p>
    <w:p w14:paraId="754227AC" w14:textId="772E16D3" w:rsidR="00CC3E04" w:rsidRDefault="00423181" w:rsidP="00CC3E04">
      <w:r>
        <w:fldChar w:fldCharType="begin"/>
      </w:r>
      <w:r>
        <w:instrText xml:space="preserve"> REF _Ref422863606 \h </w:instrText>
      </w:r>
      <w:r>
        <w:fldChar w:fldCharType="separate"/>
      </w:r>
      <w:r>
        <w:t xml:space="preserve">Table </w:t>
      </w:r>
      <w:r>
        <w:rPr>
          <w:noProof/>
        </w:rPr>
        <w:t>5</w:t>
      </w:r>
      <w:r>
        <w:fldChar w:fldCharType="end"/>
      </w:r>
      <w:r w:rsidR="00EC667B">
        <w:t xml:space="preserve"> details the</w:t>
      </w:r>
      <w:r w:rsidR="00CC3E04">
        <w:t xml:space="preserve"> training </w:t>
      </w:r>
      <w:r w:rsidR="00EC667B">
        <w:t xml:space="preserve">that </w:t>
      </w:r>
      <w:r w:rsidR="00CC3E04">
        <w:t xml:space="preserve">has been identified as necessary for execution of </w:t>
      </w:r>
      <w:r w:rsidR="00EC667B">
        <w:t xml:space="preserve">the Drug IQ </w:t>
      </w:r>
      <w:r w:rsidR="00CC3E04">
        <w:t>project.</w:t>
      </w:r>
    </w:p>
    <w:p w14:paraId="793F5F4E" w14:textId="187ACE08" w:rsidR="00423181" w:rsidRPr="00CC3E04" w:rsidRDefault="00423181" w:rsidP="00423181">
      <w:pPr>
        <w:pStyle w:val="Caption"/>
      </w:pPr>
      <w:bookmarkStart w:id="28" w:name="_Ref422863606"/>
      <w:r>
        <w:t xml:space="preserve">Table </w:t>
      </w:r>
      <w:fldSimple w:instr=" SEQ Table \* ARABIC ">
        <w:r>
          <w:rPr>
            <w:noProof/>
          </w:rPr>
          <w:t>5</w:t>
        </w:r>
      </w:fldSimple>
      <w:bookmarkEnd w:id="28"/>
      <w:r>
        <w:t>: Training Course Description</w:t>
      </w:r>
    </w:p>
    <w:tbl>
      <w:tblPr>
        <w:tblStyle w:val="TableGrid"/>
        <w:tblW w:w="0" w:type="auto"/>
        <w:tblLook w:val="04A0" w:firstRow="1" w:lastRow="0" w:firstColumn="1" w:lastColumn="0" w:noHBand="0" w:noVBand="1"/>
      </w:tblPr>
      <w:tblGrid>
        <w:gridCol w:w="1548"/>
        <w:gridCol w:w="5760"/>
        <w:gridCol w:w="2070"/>
      </w:tblGrid>
      <w:tr w:rsidR="00CC3E04" w:rsidRPr="00CC3E04" w14:paraId="754227B0" w14:textId="77777777" w:rsidTr="00EC667B">
        <w:tc>
          <w:tcPr>
            <w:tcW w:w="1548" w:type="dxa"/>
            <w:shd w:val="clear" w:color="auto" w:fill="A6A6A6" w:themeFill="background1" w:themeFillShade="A6"/>
          </w:tcPr>
          <w:p w14:paraId="754227AD" w14:textId="77777777" w:rsidR="00CC3E04" w:rsidRPr="00CC3E04" w:rsidRDefault="00CC3E04" w:rsidP="00D51D1C">
            <w:pPr>
              <w:rPr>
                <w:rFonts w:ascii="Arial" w:hAnsi="Arial" w:cs="Arial"/>
                <w:sz w:val="20"/>
                <w:szCs w:val="20"/>
              </w:rPr>
            </w:pPr>
            <w:r>
              <w:rPr>
                <w:rFonts w:ascii="Arial" w:hAnsi="Arial" w:cs="Arial"/>
                <w:sz w:val="20"/>
                <w:szCs w:val="20"/>
              </w:rPr>
              <w:t>Training</w:t>
            </w:r>
          </w:p>
        </w:tc>
        <w:tc>
          <w:tcPr>
            <w:tcW w:w="5760" w:type="dxa"/>
            <w:shd w:val="clear" w:color="auto" w:fill="A6A6A6" w:themeFill="background1" w:themeFillShade="A6"/>
          </w:tcPr>
          <w:p w14:paraId="754227AE" w14:textId="77777777" w:rsidR="00CC3E04" w:rsidRPr="00CC3E04" w:rsidRDefault="00CC3E04" w:rsidP="00D51D1C">
            <w:pPr>
              <w:rPr>
                <w:rFonts w:ascii="Arial" w:hAnsi="Arial" w:cs="Arial"/>
                <w:sz w:val="20"/>
                <w:szCs w:val="20"/>
              </w:rPr>
            </w:pPr>
            <w:r w:rsidRPr="00CC3E04">
              <w:rPr>
                <w:rFonts w:ascii="Arial" w:hAnsi="Arial" w:cs="Arial"/>
                <w:sz w:val="20"/>
                <w:szCs w:val="20"/>
              </w:rPr>
              <w:t>Description</w:t>
            </w:r>
          </w:p>
        </w:tc>
        <w:tc>
          <w:tcPr>
            <w:tcW w:w="2070" w:type="dxa"/>
            <w:shd w:val="clear" w:color="auto" w:fill="A6A6A6" w:themeFill="background1" w:themeFillShade="A6"/>
          </w:tcPr>
          <w:p w14:paraId="754227AF" w14:textId="77777777" w:rsidR="00CC3E04" w:rsidRPr="00CC3E04" w:rsidRDefault="00F87CB7" w:rsidP="00CC3E04">
            <w:pPr>
              <w:rPr>
                <w:rFonts w:ascii="Arial" w:hAnsi="Arial" w:cs="Arial"/>
                <w:sz w:val="20"/>
                <w:szCs w:val="20"/>
              </w:rPr>
            </w:pPr>
            <w:r>
              <w:rPr>
                <w:rFonts w:ascii="Arial" w:hAnsi="Arial" w:cs="Arial"/>
                <w:sz w:val="20"/>
                <w:szCs w:val="20"/>
              </w:rPr>
              <w:t>Formal/Informal</w:t>
            </w:r>
          </w:p>
        </w:tc>
      </w:tr>
      <w:tr w:rsidR="00CC3E04" w:rsidRPr="00CC3E04" w14:paraId="754227B4" w14:textId="77777777" w:rsidTr="00EC667B">
        <w:tc>
          <w:tcPr>
            <w:tcW w:w="1548" w:type="dxa"/>
          </w:tcPr>
          <w:p w14:paraId="754227B1" w14:textId="5DDE26B0" w:rsidR="00CC3E04" w:rsidRPr="00CC3E04" w:rsidRDefault="00A142F3" w:rsidP="00D51D1C">
            <w:pPr>
              <w:rPr>
                <w:rFonts w:ascii="Arial" w:hAnsi="Arial" w:cs="Arial"/>
                <w:sz w:val="20"/>
                <w:szCs w:val="20"/>
              </w:rPr>
            </w:pPr>
            <w:proofErr w:type="spellStart"/>
            <w:r>
              <w:rPr>
                <w:rFonts w:ascii="Arial" w:hAnsi="Arial" w:cs="Arial"/>
                <w:sz w:val="20"/>
                <w:szCs w:val="20"/>
              </w:rPr>
              <w:t>AngularJS</w:t>
            </w:r>
            <w:proofErr w:type="spellEnd"/>
          </w:p>
        </w:tc>
        <w:tc>
          <w:tcPr>
            <w:tcW w:w="5760" w:type="dxa"/>
          </w:tcPr>
          <w:p w14:paraId="754227B2" w14:textId="628EBA86"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Frontend Designer</w:t>
            </w:r>
          </w:p>
        </w:tc>
        <w:tc>
          <w:tcPr>
            <w:tcW w:w="2070"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EC667B">
        <w:tc>
          <w:tcPr>
            <w:tcW w:w="1548" w:type="dxa"/>
          </w:tcPr>
          <w:p w14:paraId="754227B5" w14:textId="1F61829D" w:rsidR="00A142F3" w:rsidRPr="00CC3E04" w:rsidRDefault="00A142F3" w:rsidP="00D51D1C">
            <w:pPr>
              <w:rPr>
                <w:rFonts w:ascii="Arial" w:hAnsi="Arial" w:cs="Arial"/>
                <w:sz w:val="20"/>
                <w:szCs w:val="20"/>
              </w:rPr>
            </w:pPr>
            <w:proofErr w:type="spellStart"/>
            <w:r>
              <w:rPr>
                <w:rFonts w:ascii="Arial" w:hAnsi="Arial" w:cs="Arial"/>
                <w:sz w:val="20"/>
                <w:szCs w:val="20"/>
              </w:rPr>
              <w:t>Docker</w:t>
            </w:r>
            <w:proofErr w:type="spellEnd"/>
          </w:p>
        </w:tc>
        <w:tc>
          <w:tcPr>
            <w:tcW w:w="5760" w:type="dxa"/>
          </w:tcPr>
          <w:p w14:paraId="754227B6" w14:textId="270F66EC" w:rsidR="00A142F3" w:rsidRPr="00A142F3" w:rsidRDefault="00A142F3" w:rsidP="00A142F3">
            <w:pPr>
              <w:rPr>
                <w:rFonts w:ascii="Arial" w:hAnsi="Arial" w:cs="Arial"/>
                <w:b/>
                <w:sz w:val="20"/>
                <w:szCs w:val="20"/>
              </w:rPr>
            </w:pPr>
            <w:r>
              <w:rPr>
                <w:rFonts w:ascii="Arial" w:hAnsi="Arial" w:cs="Arial"/>
                <w:sz w:val="20"/>
                <w:szCs w:val="20"/>
              </w:rPr>
              <w:t xml:space="preserve">Training will be provided to all developer resources by the </w:t>
            </w:r>
            <w:proofErr w:type="spellStart"/>
            <w:r>
              <w:rPr>
                <w:rFonts w:ascii="Arial" w:hAnsi="Arial" w:cs="Arial"/>
                <w:sz w:val="20"/>
                <w:szCs w:val="20"/>
              </w:rPr>
              <w:t>DevOps</w:t>
            </w:r>
            <w:proofErr w:type="spellEnd"/>
            <w:r>
              <w:rPr>
                <w:rFonts w:ascii="Arial" w:hAnsi="Arial" w:cs="Arial"/>
                <w:sz w:val="20"/>
                <w:szCs w:val="20"/>
              </w:rPr>
              <w:t xml:space="preserve"> </w:t>
            </w:r>
            <w:proofErr w:type="spellStart"/>
            <w:r>
              <w:rPr>
                <w:rFonts w:ascii="Arial" w:hAnsi="Arial" w:cs="Arial"/>
                <w:sz w:val="20"/>
                <w:szCs w:val="20"/>
              </w:rPr>
              <w:t>Eng</w:t>
            </w:r>
            <w:proofErr w:type="spellEnd"/>
          </w:p>
        </w:tc>
        <w:tc>
          <w:tcPr>
            <w:tcW w:w="2070"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A" w14:textId="77777777" w:rsidR="00AD2369" w:rsidRPr="00B06E5A" w:rsidRDefault="00B06E5A" w:rsidP="003167F6">
      <w:pPr>
        <w:pStyle w:val="Heading4"/>
        <w:rPr>
          <w:rFonts w:ascii="Arial" w:hAnsi="Arial" w:cs="Arial"/>
        </w:rPr>
      </w:pPr>
      <w:bookmarkStart w:id="29" w:name="_Toc55700861"/>
      <w:bookmarkStart w:id="30" w:name="_Toc394798745"/>
      <w:bookmarkStart w:id="31" w:name="_Toc394799561"/>
      <w:bookmarkStart w:id="32" w:name="_Toc394890834"/>
      <w:r>
        <w:rPr>
          <w:rFonts w:ascii="Arial" w:hAnsi="Arial" w:cs="Arial"/>
        </w:rPr>
        <w:t xml:space="preserve"> </w:t>
      </w:r>
      <w:r w:rsidR="00AD2369" w:rsidRPr="00B06E5A">
        <w:rPr>
          <w:rFonts w:ascii="Arial" w:hAnsi="Arial" w:cs="Arial"/>
        </w:rPr>
        <w:t>Facilities</w:t>
      </w:r>
      <w:bookmarkEnd w:id="29"/>
    </w:p>
    <w:p w14:paraId="754227BC" w14:textId="0860AC79" w:rsidR="00F87CB7" w:rsidRPr="00EC667B" w:rsidRDefault="00C800BF" w:rsidP="00AD2369">
      <w:r w:rsidRPr="00B06E5A">
        <w:t xml:space="preserve">The </w:t>
      </w:r>
      <w:r w:rsidR="00AD2369" w:rsidRPr="00B06E5A">
        <w:t xml:space="preserve">primary </w:t>
      </w:r>
      <w:r w:rsidRPr="00B06E5A">
        <w:t xml:space="preserve">work facility for this effort will be the </w:t>
      </w:r>
      <w:r w:rsidR="00A142F3">
        <w:t>Geocent facility in New Orleans</w:t>
      </w:r>
      <w:r w:rsidR="00EC667B">
        <w:t xml:space="preserve"> and Baton Rouge</w:t>
      </w:r>
      <w:r w:rsidR="00A142F3">
        <w:t xml:space="preserve">, </w:t>
      </w:r>
      <w:r w:rsidR="00EC667B">
        <w:t xml:space="preserve">LA; </w:t>
      </w:r>
      <w:proofErr w:type="spellStart"/>
      <w:r w:rsidR="00A142F3">
        <w:t>Stennis</w:t>
      </w:r>
      <w:proofErr w:type="spellEnd"/>
      <w:r w:rsidR="00A142F3">
        <w:t xml:space="preserve"> Space Center,</w:t>
      </w:r>
      <w:r w:rsidR="00EC667B">
        <w:t xml:space="preserve"> MS;</w:t>
      </w:r>
      <w:r w:rsidR="00A142F3">
        <w:t xml:space="preserve"> </w:t>
      </w:r>
      <w:r w:rsidR="00EC667B">
        <w:t xml:space="preserve">and </w:t>
      </w:r>
      <w:r w:rsidR="00A142F3">
        <w:t>Charleston</w:t>
      </w:r>
      <w:r w:rsidR="00EC667B">
        <w:t>,</w:t>
      </w:r>
      <w:r w:rsidR="00A142F3">
        <w:t xml:space="preserve"> SC offices.</w:t>
      </w:r>
      <w:r w:rsidRPr="00B06E5A">
        <w:t xml:space="preserve">  </w:t>
      </w:r>
    </w:p>
    <w:p w14:paraId="754227BD" w14:textId="23EAB80B" w:rsidR="003F628F" w:rsidRPr="00B06E5A" w:rsidRDefault="00EC667B" w:rsidP="003F628F">
      <w:pPr>
        <w:pStyle w:val="Heading4"/>
        <w:rPr>
          <w:rFonts w:ascii="Arial" w:hAnsi="Arial" w:cs="Arial"/>
        </w:rPr>
      </w:pPr>
      <w:r>
        <w:rPr>
          <w:rFonts w:ascii="Arial" w:hAnsi="Arial" w:cs="Arial"/>
        </w:rPr>
        <w:t xml:space="preserve"> </w:t>
      </w:r>
      <w:r w:rsidR="003F628F" w:rsidRPr="00B06E5A">
        <w:rPr>
          <w:rFonts w:ascii="Arial" w:hAnsi="Arial" w:cs="Arial"/>
        </w:rPr>
        <w:t>Subcontractors</w:t>
      </w:r>
    </w:p>
    <w:p w14:paraId="754227BE" w14:textId="7FC5473D" w:rsidR="003F628F" w:rsidRPr="00B06E5A" w:rsidRDefault="00EC667B" w:rsidP="00EC667B">
      <w:r>
        <w:t>Subcontractors were not used on this project.</w:t>
      </w:r>
    </w:p>
    <w:bookmarkEnd w:id="30"/>
    <w:bookmarkEnd w:id="31"/>
    <w:bookmarkEnd w:id="32"/>
    <w:p w14:paraId="754227C0" w14:textId="0D4DD9E7" w:rsidR="00F43109" w:rsidRDefault="00EC667B" w:rsidP="00F43109">
      <w:pPr>
        <w:pStyle w:val="Heading4"/>
        <w:rPr>
          <w:rFonts w:ascii="Arial" w:hAnsi="Arial" w:cs="Arial"/>
        </w:rPr>
      </w:pPr>
      <w:r>
        <w:rPr>
          <w:rFonts w:ascii="Arial" w:hAnsi="Arial" w:cs="Arial"/>
        </w:rPr>
        <w:t xml:space="preserve"> </w:t>
      </w:r>
      <w:r w:rsidR="00AD2369" w:rsidRPr="00B06E5A">
        <w:rPr>
          <w:rFonts w:ascii="Arial" w:hAnsi="Arial" w:cs="Arial"/>
        </w:rPr>
        <w:t>Tools</w:t>
      </w:r>
      <w:r w:rsidR="00F43109" w:rsidRPr="00B06E5A">
        <w:rPr>
          <w:rFonts w:ascii="Arial" w:hAnsi="Arial" w:cs="Arial"/>
        </w:rPr>
        <w:t xml:space="preserve"> </w:t>
      </w:r>
    </w:p>
    <w:p w14:paraId="2B319C52" w14:textId="4E4AF295" w:rsidR="00A142F3" w:rsidRPr="00A142F3" w:rsidRDefault="00EC667B" w:rsidP="00A142F3">
      <w:r>
        <w:t xml:space="preserve">The tools and technologies used to support the development of Drug IQ are listed in </w:t>
      </w:r>
      <w:proofErr w:type="gramStart"/>
      <w:r>
        <w:t xml:space="preserve">the </w:t>
      </w:r>
      <w:r w:rsidR="00A142F3">
        <w:t xml:space="preserve"> README.md</w:t>
      </w:r>
      <w:proofErr w:type="gramEnd"/>
      <w:r w:rsidR="00A142F3">
        <w:t xml:space="preserve"> </w:t>
      </w:r>
      <w:r>
        <w:t xml:space="preserve">file located at the </w:t>
      </w:r>
      <w:hyperlink r:id="rId37" w:history="1">
        <w:r w:rsidR="00A142F3" w:rsidRPr="000E2CFB">
          <w:rPr>
            <w:rStyle w:val="Hyperlink"/>
          </w:rPr>
          <w:t>https://github.com/Geocent/18f-prototype</w:t>
        </w:r>
      </w:hyperlink>
      <w:r w:rsidR="00A142F3">
        <w:tab/>
      </w:r>
      <w:bookmarkStart w:id="33" w:name="_GoBack"/>
      <w:r>
        <w:t>.</w:t>
      </w:r>
      <w:bookmarkEnd w:id="33"/>
    </w:p>
    <w:p w14:paraId="754227E1" w14:textId="77777777" w:rsidR="00176B99" w:rsidRDefault="00CC3E04" w:rsidP="00176B99">
      <w:pPr>
        <w:pStyle w:val="Heading4"/>
      </w:pPr>
      <w:bookmarkStart w:id="34" w:name="_Toc394798647"/>
      <w:bookmarkStart w:id="35" w:name="_Toc394799463"/>
      <w:bookmarkStart w:id="36" w:name="_Toc394890736"/>
      <w:bookmarkStart w:id="37" w:name="_Toc401456042"/>
      <w:bookmarkStart w:id="38" w:name="_Toc55700800"/>
      <w:r>
        <w:t>Hardware Resources</w:t>
      </w:r>
    </w:p>
    <w:tbl>
      <w:tblPr>
        <w:tblW w:w="8994" w:type="dxa"/>
        <w:jc w:val="center"/>
        <w:tblLayout w:type="fixed"/>
        <w:tblLook w:val="0000" w:firstRow="0" w:lastRow="0" w:firstColumn="0" w:lastColumn="0" w:noHBand="0" w:noVBand="0"/>
      </w:tblPr>
      <w:tblGrid>
        <w:gridCol w:w="1527"/>
        <w:gridCol w:w="6750"/>
        <w:gridCol w:w="717"/>
      </w:tblGrid>
      <w:tr w:rsidR="00D953FE" w:rsidRPr="00756495" w14:paraId="754227E5" w14:textId="77777777" w:rsidTr="00D953FE">
        <w:trPr>
          <w:cantSplit/>
          <w:tblHeader/>
          <w:jc w:val="center"/>
        </w:trPr>
        <w:tc>
          <w:tcPr>
            <w:tcW w:w="1527" w:type="dxa"/>
            <w:tcBorders>
              <w:top w:val="single" w:sz="12" w:space="0" w:color="auto"/>
              <w:left w:val="single" w:sz="12" w:space="0" w:color="auto"/>
              <w:bottom w:val="single" w:sz="12" w:space="0" w:color="auto"/>
              <w:right w:val="single" w:sz="6" w:space="0" w:color="auto"/>
            </w:tcBorders>
            <w:shd w:val="clear" w:color="auto" w:fill="D9D9D9"/>
          </w:tcPr>
          <w:p w14:paraId="754227E2" w14:textId="77777777" w:rsidR="00D953FE" w:rsidRPr="00756495" w:rsidRDefault="00D953FE" w:rsidP="00D51D1C">
            <w:pPr>
              <w:spacing w:before="0" w:after="0"/>
              <w:jc w:val="center"/>
              <w:rPr>
                <w:rFonts w:ascii="Arial" w:hAnsi="Arial" w:cs="Arial"/>
                <w:b/>
                <w:sz w:val="20"/>
                <w:szCs w:val="20"/>
              </w:rPr>
            </w:pPr>
            <w:r w:rsidRPr="00756495">
              <w:rPr>
                <w:rFonts w:ascii="Arial" w:hAnsi="Arial" w:cs="Arial"/>
                <w:b/>
                <w:sz w:val="20"/>
                <w:szCs w:val="20"/>
              </w:rPr>
              <w:t>Product</w:t>
            </w:r>
          </w:p>
        </w:tc>
        <w:tc>
          <w:tcPr>
            <w:tcW w:w="6750" w:type="dxa"/>
            <w:tcBorders>
              <w:top w:val="single" w:sz="12" w:space="0" w:color="auto"/>
              <w:bottom w:val="single" w:sz="12" w:space="0" w:color="auto"/>
              <w:right w:val="single" w:sz="4" w:space="0" w:color="auto"/>
            </w:tcBorders>
            <w:shd w:val="clear" w:color="auto" w:fill="D9D9D9"/>
          </w:tcPr>
          <w:p w14:paraId="754227E3" w14:textId="77777777" w:rsidR="00D953FE" w:rsidRPr="00756495" w:rsidRDefault="00D953FE" w:rsidP="00D51D1C">
            <w:pPr>
              <w:spacing w:before="0" w:after="0"/>
              <w:jc w:val="center"/>
              <w:rPr>
                <w:rFonts w:ascii="Arial" w:hAnsi="Arial" w:cs="Arial"/>
                <w:b/>
                <w:sz w:val="20"/>
                <w:szCs w:val="20"/>
              </w:rPr>
            </w:pPr>
            <w:r>
              <w:rPr>
                <w:rFonts w:ascii="Arial" w:hAnsi="Arial" w:cs="Arial"/>
                <w:b/>
                <w:sz w:val="20"/>
                <w:szCs w:val="20"/>
              </w:rPr>
              <w:t>Specifications</w:t>
            </w:r>
          </w:p>
        </w:tc>
        <w:tc>
          <w:tcPr>
            <w:tcW w:w="717" w:type="dxa"/>
            <w:tcBorders>
              <w:top w:val="single" w:sz="12" w:space="0" w:color="auto"/>
              <w:bottom w:val="single" w:sz="12" w:space="0" w:color="auto"/>
              <w:right w:val="single" w:sz="4" w:space="0" w:color="auto"/>
            </w:tcBorders>
            <w:shd w:val="clear" w:color="auto" w:fill="D9D9D9"/>
          </w:tcPr>
          <w:p w14:paraId="754227E4" w14:textId="77777777" w:rsidR="00D953FE" w:rsidRDefault="00D953FE" w:rsidP="00D51D1C">
            <w:pPr>
              <w:spacing w:before="0" w:after="0"/>
              <w:jc w:val="center"/>
              <w:rPr>
                <w:rFonts w:ascii="Arial" w:hAnsi="Arial" w:cs="Arial"/>
                <w:b/>
                <w:sz w:val="20"/>
                <w:szCs w:val="20"/>
              </w:rPr>
            </w:pPr>
            <w:proofErr w:type="spellStart"/>
            <w:r>
              <w:rPr>
                <w:rFonts w:ascii="Arial" w:hAnsi="Arial" w:cs="Arial"/>
                <w:b/>
                <w:sz w:val="20"/>
                <w:szCs w:val="20"/>
              </w:rPr>
              <w:t>Qty</w:t>
            </w:r>
            <w:proofErr w:type="spellEnd"/>
          </w:p>
        </w:tc>
      </w:tr>
      <w:tr w:rsidR="00D953FE" w:rsidRPr="006B1FB0" w14:paraId="754227E9" w14:textId="77777777" w:rsidTr="00D953FE">
        <w:trPr>
          <w:jc w:val="center"/>
        </w:trPr>
        <w:tc>
          <w:tcPr>
            <w:tcW w:w="1527" w:type="dxa"/>
            <w:tcBorders>
              <w:top w:val="single" w:sz="12" w:space="0" w:color="auto"/>
              <w:left w:val="single" w:sz="12" w:space="0" w:color="auto"/>
              <w:bottom w:val="single" w:sz="6" w:space="0" w:color="auto"/>
              <w:right w:val="single" w:sz="6" w:space="0" w:color="auto"/>
            </w:tcBorders>
          </w:tcPr>
          <w:p w14:paraId="754227E6" w14:textId="597DC787" w:rsidR="00D953FE" w:rsidRPr="00756495" w:rsidRDefault="00A142F3" w:rsidP="00D51D1C">
            <w:pPr>
              <w:spacing w:before="0" w:after="0"/>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Dev</w:t>
            </w:r>
            <w:proofErr w:type="spellEnd"/>
            <w:r>
              <w:rPr>
                <w:rFonts w:ascii="Arial" w:hAnsi="Arial" w:cs="Arial"/>
                <w:sz w:val="20"/>
                <w:szCs w:val="20"/>
              </w:rPr>
              <w:t xml:space="preserve"> </w:t>
            </w:r>
            <w:r w:rsidR="00D953FE">
              <w:rPr>
                <w:rFonts w:ascii="Arial" w:hAnsi="Arial" w:cs="Arial"/>
                <w:sz w:val="20"/>
                <w:szCs w:val="20"/>
              </w:rPr>
              <w:t>Laptops</w:t>
            </w:r>
          </w:p>
        </w:tc>
        <w:tc>
          <w:tcPr>
            <w:tcW w:w="6750" w:type="dxa"/>
            <w:tcBorders>
              <w:top w:val="single" w:sz="12" w:space="0" w:color="auto"/>
              <w:left w:val="single" w:sz="6" w:space="0" w:color="auto"/>
              <w:bottom w:val="single" w:sz="6" w:space="0" w:color="auto"/>
              <w:right w:val="single" w:sz="4" w:space="0" w:color="auto"/>
            </w:tcBorders>
          </w:tcPr>
          <w:p w14:paraId="754227E7" w14:textId="334F023B" w:rsidR="00D953FE" w:rsidRPr="00756495" w:rsidRDefault="00A142F3" w:rsidP="00D51D1C">
            <w:pPr>
              <w:spacing w:before="0" w:after="0"/>
              <w:jc w:val="center"/>
              <w:rPr>
                <w:rFonts w:ascii="Arial" w:hAnsi="Arial" w:cs="Arial"/>
                <w:sz w:val="20"/>
                <w:szCs w:val="20"/>
              </w:rPr>
            </w:pPr>
            <w:r>
              <w:rPr>
                <w:rFonts w:ascii="Arial" w:hAnsi="Arial" w:cs="Arial"/>
                <w:sz w:val="20"/>
                <w:szCs w:val="20"/>
              </w:rPr>
              <w:t>Mac Book Pro</w:t>
            </w:r>
          </w:p>
        </w:tc>
        <w:tc>
          <w:tcPr>
            <w:tcW w:w="717" w:type="dxa"/>
            <w:tcBorders>
              <w:top w:val="single" w:sz="12" w:space="0" w:color="auto"/>
              <w:left w:val="single" w:sz="6" w:space="0" w:color="auto"/>
              <w:bottom w:val="single" w:sz="6" w:space="0" w:color="auto"/>
              <w:right w:val="single" w:sz="4" w:space="0" w:color="auto"/>
            </w:tcBorders>
          </w:tcPr>
          <w:p w14:paraId="754227E8" w14:textId="77777777" w:rsidR="00D953FE" w:rsidRPr="00756495" w:rsidRDefault="00D953FE" w:rsidP="00D51D1C">
            <w:pPr>
              <w:spacing w:before="0" w:after="0"/>
              <w:jc w:val="center"/>
              <w:rPr>
                <w:rFonts w:ascii="Arial" w:hAnsi="Arial" w:cs="Arial"/>
                <w:sz w:val="20"/>
                <w:szCs w:val="20"/>
              </w:rPr>
            </w:pPr>
          </w:p>
        </w:tc>
      </w:tr>
      <w:tr w:rsidR="00D953FE" w:rsidRPr="006B1FB0" w14:paraId="754227ED"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754227EA" w14:textId="02858848" w:rsidR="00D953FE" w:rsidRPr="00756495" w:rsidRDefault="00A142F3" w:rsidP="00D51D1C">
            <w:pPr>
              <w:spacing w:before="0" w:after="0"/>
              <w:jc w:val="center"/>
              <w:rPr>
                <w:rFonts w:ascii="Arial" w:hAnsi="Arial" w:cs="Arial"/>
                <w:sz w:val="20"/>
                <w:szCs w:val="20"/>
              </w:rPr>
            </w:pPr>
            <w:r>
              <w:rPr>
                <w:rFonts w:ascii="Arial" w:hAnsi="Arial" w:cs="Arial"/>
                <w:sz w:val="20"/>
                <w:szCs w:val="20"/>
              </w:rPr>
              <w:t>AWS</w:t>
            </w:r>
          </w:p>
        </w:tc>
        <w:tc>
          <w:tcPr>
            <w:tcW w:w="6750" w:type="dxa"/>
            <w:tcBorders>
              <w:top w:val="single" w:sz="6" w:space="0" w:color="auto"/>
              <w:left w:val="single" w:sz="6" w:space="0" w:color="auto"/>
              <w:bottom w:val="single" w:sz="6" w:space="0" w:color="auto"/>
              <w:right w:val="single" w:sz="4" w:space="0" w:color="auto"/>
            </w:tcBorders>
          </w:tcPr>
          <w:p w14:paraId="6EC72ED9" w14:textId="77777777" w:rsidR="00D953FE" w:rsidRDefault="00A142F3" w:rsidP="00D51D1C">
            <w:pPr>
              <w:spacing w:before="0" w:after="0"/>
              <w:jc w:val="center"/>
              <w:rPr>
                <w:rFonts w:ascii="Arial" w:hAnsi="Arial" w:cs="Arial"/>
                <w:sz w:val="20"/>
                <w:szCs w:val="20"/>
              </w:rPr>
            </w:pPr>
            <w:r>
              <w:rPr>
                <w:rFonts w:ascii="Arial" w:hAnsi="Arial" w:cs="Arial"/>
                <w:sz w:val="20"/>
                <w:szCs w:val="20"/>
              </w:rPr>
              <w:t xml:space="preserve">3 Mid Servers: CI, </w:t>
            </w:r>
            <w:proofErr w:type="spellStart"/>
            <w:r>
              <w:rPr>
                <w:rFonts w:ascii="Arial" w:hAnsi="Arial" w:cs="Arial"/>
                <w:sz w:val="20"/>
                <w:szCs w:val="20"/>
              </w:rPr>
              <w:t>Dev</w:t>
            </w:r>
            <w:proofErr w:type="spellEnd"/>
            <w:r>
              <w:rPr>
                <w:rFonts w:ascii="Arial" w:hAnsi="Arial" w:cs="Arial"/>
                <w:sz w:val="20"/>
                <w:szCs w:val="20"/>
              </w:rPr>
              <w:t>, and Prod</w:t>
            </w:r>
          </w:p>
          <w:p w14:paraId="61391930" w14:textId="77777777" w:rsidR="002B3C5D" w:rsidRDefault="002B3C5D" w:rsidP="00D51D1C">
            <w:pPr>
              <w:spacing w:before="0" w:after="0"/>
              <w:jc w:val="center"/>
              <w:rPr>
                <w:rFonts w:ascii="Arial" w:hAnsi="Arial" w:cs="Arial"/>
                <w:sz w:val="20"/>
                <w:szCs w:val="20"/>
              </w:rPr>
            </w:pPr>
            <w:r>
              <w:rPr>
                <w:rFonts w:ascii="Arial" w:hAnsi="Arial" w:cs="Arial"/>
                <w:sz w:val="20"/>
                <w:szCs w:val="20"/>
              </w:rPr>
              <w:t>‘</w:t>
            </w:r>
            <w:proofErr w:type="gramStart"/>
            <w:r>
              <w:rPr>
                <w:rFonts w:ascii="Arial" w:hAnsi="Arial" w:cs="Arial"/>
                <w:sz w:val="20"/>
                <w:szCs w:val="20"/>
              </w:rPr>
              <w:t>ads.geocent.com’</w:t>
            </w:r>
            <w:proofErr w:type="gramEnd"/>
          </w:p>
          <w:p w14:paraId="75ADDE95" w14:textId="77777777" w:rsidR="002B3C5D" w:rsidRDefault="002B3C5D" w:rsidP="00D51D1C">
            <w:pPr>
              <w:spacing w:before="0" w:after="0"/>
              <w:jc w:val="center"/>
              <w:rPr>
                <w:rFonts w:ascii="Arial" w:hAnsi="Arial" w:cs="Arial"/>
                <w:sz w:val="20"/>
                <w:szCs w:val="20"/>
              </w:rPr>
            </w:pPr>
            <w:proofErr w:type="gramStart"/>
            <w:r>
              <w:rPr>
                <w:rFonts w:ascii="Arial" w:hAnsi="Arial" w:cs="Arial"/>
                <w:sz w:val="20"/>
                <w:szCs w:val="20"/>
              </w:rPr>
              <w:t>ads</w:t>
            </w:r>
            <w:proofErr w:type="gramEnd"/>
            <w:r>
              <w:rPr>
                <w:rFonts w:ascii="Arial" w:hAnsi="Arial" w:cs="Arial"/>
                <w:sz w:val="20"/>
                <w:szCs w:val="20"/>
              </w:rPr>
              <w:t>-dev.geocent.com</w:t>
            </w:r>
          </w:p>
          <w:p w14:paraId="754227EB" w14:textId="3C214726" w:rsidR="002B3C5D" w:rsidRPr="00756495" w:rsidRDefault="002B3C5D" w:rsidP="002B3C5D">
            <w:pPr>
              <w:spacing w:before="0" w:after="0"/>
              <w:jc w:val="center"/>
              <w:rPr>
                <w:rFonts w:ascii="Arial" w:hAnsi="Arial" w:cs="Arial"/>
                <w:sz w:val="20"/>
                <w:szCs w:val="20"/>
              </w:rPr>
            </w:pPr>
            <w:proofErr w:type="gramStart"/>
            <w:r>
              <w:rPr>
                <w:rFonts w:ascii="Arial" w:hAnsi="Arial" w:cs="Arial"/>
                <w:sz w:val="20"/>
                <w:szCs w:val="20"/>
              </w:rPr>
              <w:t>ads</w:t>
            </w:r>
            <w:proofErr w:type="gramEnd"/>
            <w:r>
              <w:rPr>
                <w:rFonts w:ascii="Arial" w:hAnsi="Arial" w:cs="Arial"/>
                <w:sz w:val="20"/>
                <w:szCs w:val="20"/>
              </w:rPr>
              <w:t>-ci.geocent.com</w:t>
            </w:r>
          </w:p>
        </w:tc>
        <w:tc>
          <w:tcPr>
            <w:tcW w:w="717" w:type="dxa"/>
            <w:tcBorders>
              <w:top w:val="single" w:sz="6" w:space="0" w:color="auto"/>
              <w:left w:val="single" w:sz="6" w:space="0" w:color="auto"/>
              <w:bottom w:val="single" w:sz="6" w:space="0" w:color="auto"/>
              <w:right w:val="single" w:sz="4" w:space="0" w:color="auto"/>
            </w:tcBorders>
          </w:tcPr>
          <w:p w14:paraId="754227EC" w14:textId="0BED9A37" w:rsidR="00D953FE" w:rsidRPr="00756495" w:rsidRDefault="00A142F3" w:rsidP="00D51D1C">
            <w:pPr>
              <w:spacing w:before="0" w:after="0"/>
              <w:jc w:val="center"/>
              <w:rPr>
                <w:rFonts w:ascii="Arial" w:hAnsi="Arial" w:cs="Arial"/>
                <w:sz w:val="20"/>
                <w:szCs w:val="20"/>
              </w:rPr>
            </w:pPr>
            <w:r>
              <w:rPr>
                <w:rFonts w:ascii="Arial" w:hAnsi="Arial" w:cs="Arial"/>
                <w:sz w:val="20"/>
                <w:szCs w:val="20"/>
              </w:rPr>
              <w:t>3</w:t>
            </w:r>
          </w:p>
        </w:tc>
      </w:tr>
      <w:tr w:rsidR="00D953FE" w:rsidRPr="006B1FB0" w14:paraId="754227F1"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754227EE" w14:textId="24418A07" w:rsidR="00D953FE" w:rsidRPr="00756495" w:rsidRDefault="00D5231F" w:rsidP="00D51D1C">
            <w:pPr>
              <w:spacing w:before="0" w:after="0"/>
              <w:jc w:val="center"/>
              <w:rPr>
                <w:rFonts w:ascii="Arial" w:hAnsi="Arial" w:cs="Arial"/>
                <w:sz w:val="20"/>
                <w:szCs w:val="20"/>
              </w:rPr>
            </w:pPr>
            <w:proofErr w:type="spellStart"/>
            <w:r>
              <w:rPr>
                <w:rFonts w:ascii="Arial" w:hAnsi="Arial" w:cs="Arial"/>
                <w:sz w:val="20"/>
                <w:szCs w:val="20"/>
              </w:rPr>
              <w:t>ScrumDo</w:t>
            </w:r>
            <w:proofErr w:type="spellEnd"/>
          </w:p>
        </w:tc>
        <w:tc>
          <w:tcPr>
            <w:tcW w:w="6750" w:type="dxa"/>
            <w:tcBorders>
              <w:top w:val="single" w:sz="6" w:space="0" w:color="auto"/>
              <w:left w:val="single" w:sz="6" w:space="0" w:color="auto"/>
              <w:bottom w:val="single" w:sz="6" w:space="0" w:color="auto"/>
              <w:right w:val="single" w:sz="4" w:space="0" w:color="auto"/>
            </w:tcBorders>
          </w:tcPr>
          <w:p w14:paraId="754227EF" w14:textId="0158E28C" w:rsidR="00D953FE" w:rsidRPr="00756495" w:rsidRDefault="00D5231F" w:rsidP="00D51D1C">
            <w:pPr>
              <w:spacing w:before="0" w:after="0"/>
              <w:jc w:val="center"/>
              <w:rPr>
                <w:rFonts w:ascii="Arial" w:hAnsi="Arial" w:cs="Arial"/>
                <w:sz w:val="20"/>
                <w:szCs w:val="20"/>
              </w:rPr>
            </w:pPr>
            <w:r>
              <w:rPr>
                <w:rFonts w:ascii="Arial" w:hAnsi="Arial" w:cs="Arial"/>
                <w:sz w:val="20"/>
                <w:szCs w:val="20"/>
              </w:rPr>
              <w:t>Geocent licensed</w:t>
            </w:r>
          </w:p>
        </w:tc>
        <w:tc>
          <w:tcPr>
            <w:tcW w:w="717" w:type="dxa"/>
            <w:tcBorders>
              <w:top w:val="single" w:sz="6" w:space="0" w:color="auto"/>
              <w:left w:val="single" w:sz="6" w:space="0" w:color="auto"/>
              <w:bottom w:val="single" w:sz="6" w:space="0" w:color="auto"/>
              <w:right w:val="single" w:sz="4" w:space="0" w:color="auto"/>
            </w:tcBorders>
          </w:tcPr>
          <w:p w14:paraId="754227F0" w14:textId="49F7CA95" w:rsidR="00D953FE" w:rsidRPr="00756495" w:rsidRDefault="00D5231F" w:rsidP="00D51D1C">
            <w:pPr>
              <w:spacing w:before="0" w:after="0"/>
              <w:jc w:val="center"/>
              <w:rPr>
                <w:rFonts w:ascii="Arial" w:hAnsi="Arial" w:cs="Arial"/>
                <w:sz w:val="20"/>
                <w:szCs w:val="20"/>
              </w:rPr>
            </w:pPr>
            <w:r>
              <w:rPr>
                <w:rFonts w:ascii="Arial" w:hAnsi="Arial" w:cs="Arial"/>
                <w:sz w:val="20"/>
                <w:szCs w:val="20"/>
              </w:rPr>
              <w:t>7</w:t>
            </w:r>
          </w:p>
        </w:tc>
      </w:tr>
      <w:tr w:rsidR="00D5231F" w:rsidRPr="006B1FB0" w14:paraId="640A66D6"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29E7FD40" w14:textId="7E181813" w:rsidR="00D5231F" w:rsidRDefault="00D5231F" w:rsidP="00D51D1C">
            <w:pPr>
              <w:spacing w:before="0" w:after="0"/>
              <w:jc w:val="center"/>
              <w:rPr>
                <w:rFonts w:ascii="Arial" w:hAnsi="Arial" w:cs="Arial"/>
                <w:sz w:val="20"/>
                <w:szCs w:val="20"/>
              </w:rPr>
            </w:pPr>
            <w:proofErr w:type="spellStart"/>
            <w:r>
              <w:rPr>
                <w:rFonts w:ascii="Arial" w:hAnsi="Arial" w:cs="Arial"/>
                <w:sz w:val="20"/>
                <w:szCs w:val="20"/>
              </w:rPr>
              <w:t>GitHub</w:t>
            </w:r>
            <w:proofErr w:type="spellEnd"/>
          </w:p>
        </w:tc>
        <w:tc>
          <w:tcPr>
            <w:tcW w:w="6750" w:type="dxa"/>
            <w:tcBorders>
              <w:top w:val="single" w:sz="6" w:space="0" w:color="auto"/>
              <w:left w:val="single" w:sz="6" w:space="0" w:color="auto"/>
              <w:bottom w:val="single" w:sz="6" w:space="0" w:color="auto"/>
              <w:right w:val="single" w:sz="4" w:space="0" w:color="auto"/>
            </w:tcBorders>
          </w:tcPr>
          <w:p w14:paraId="43EB5AD7" w14:textId="7D608629" w:rsidR="00D5231F" w:rsidRDefault="00D5231F" w:rsidP="00D51D1C">
            <w:pPr>
              <w:spacing w:before="0" w:after="0"/>
              <w:jc w:val="center"/>
              <w:rPr>
                <w:rFonts w:ascii="Arial" w:hAnsi="Arial" w:cs="Arial"/>
                <w:sz w:val="20"/>
                <w:szCs w:val="20"/>
              </w:rPr>
            </w:pPr>
            <w:r>
              <w:rPr>
                <w:rFonts w:ascii="Arial" w:hAnsi="Arial" w:cs="Arial"/>
                <w:sz w:val="20"/>
                <w:szCs w:val="20"/>
              </w:rPr>
              <w:t>Open License</w:t>
            </w:r>
          </w:p>
        </w:tc>
        <w:tc>
          <w:tcPr>
            <w:tcW w:w="717" w:type="dxa"/>
            <w:tcBorders>
              <w:top w:val="single" w:sz="6" w:space="0" w:color="auto"/>
              <w:left w:val="single" w:sz="6" w:space="0" w:color="auto"/>
              <w:bottom w:val="single" w:sz="6" w:space="0" w:color="auto"/>
              <w:right w:val="single" w:sz="4" w:space="0" w:color="auto"/>
            </w:tcBorders>
          </w:tcPr>
          <w:p w14:paraId="3708B4BC" w14:textId="7B07DD6F" w:rsidR="00D5231F" w:rsidRDefault="00D5231F" w:rsidP="00D51D1C">
            <w:pPr>
              <w:spacing w:before="0" w:after="0"/>
              <w:jc w:val="center"/>
              <w:rPr>
                <w:rFonts w:ascii="Arial" w:hAnsi="Arial" w:cs="Arial"/>
                <w:sz w:val="20"/>
                <w:szCs w:val="20"/>
              </w:rPr>
            </w:pPr>
            <w:r>
              <w:rPr>
                <w:rFonts w:ascii="Arial" w:hAnsi="Arial" w:cs="Arial"/>
                <w:sz w:val="20"/>
                <w:szCs w:val="20"/>
              </w:rPr>
              <w:t>7</w:t>
            </w:r>
          </w:p>
        </w:tc>
      </w:tr>
    </w:tbl>
    <w:p w14:paraId="754227F2" w14:textId="77777777" w:rsidR="00160CEE" w:rsidRDefault="00160CEE" w:rsidP="00176B99"/>
    <w:bookmarkEnd w:id="34"/>
    <w:bookmarkEnd w:id="35"/>
    <w:bookmarkEnd w:id="36"/>
    <w:bookmarkEnd w:id="37"/>
    <w:bookmarkEnd w:id="38"/>
    <w:p w14:paraId="754227F3" w14:textId="77777777" w:rsidR="00D51D1C" w:rsidRDefault="00D51D1C">
      <w:pPr>
        <w:spacing w:before="0" w:after="0"/>
        <w:rPr>
          <w:rFonts w:ascii="Arial" w:hAnsi="Arial" w:cs="Arial"/>
          <w:b/>
          <w:bCs/>
          <w:iCs/>
          <w:sz w:val="28"/>
          <w:szCs w:val="28"/>
        </w:rPr>
      </w:pPr>
      <w:r>
        <w:br w:type="page"/>
      </w:r>
    </w:p>
    <w:p w14:paraId="754227F4" w14:textId="77777777" w:rsidR="004A641A" w:rsidRDefault="00E443F8" w:rsidP="00834FF8">
      <w:pPr>
        <w:pStyle w:val="Heading2"/>
        <w:ind w:hanging="756"/>
      </w:pPr>
      <w:bookmarkStart w:id="39" w:name="_Toc296427749"/>
      <w:r>
        <w:lastRenderedPageBreak/>
        <w:t>Execution</w:t>
      </w:r>
      <w:r w:rsidR="004A641A">
        <w:t xml:space="preserve"> Plan</w:t>
      </w:r>
      <w:bookmarkEnd w:id="39"/>
    </w:p>
    <w:p w14:paraId="754227F8" w14:textId="7353F11A" w:rsidR="00840468" w:rsidRDefault="00A142F3" w:rsidP="00EA4D59">
      <w:r>
        <w:t>Following Scrum methodology.</w:t>
      </w:r>
    </w:p>
    <w:p w14:paraId="1344FFA4" w14:textId="77777777" w:rsidR="002B3C5D" w:rsidRDefault="002B3C5D" w:rsidP="00315FA4">
      <w:pPr>
        <w:pStyle w:val="Heading3"/>
      </w:pPr>
      <w:bookmarkStart w:id="40" w:name="_Toc296427750"/>
      <w:r>
        <w:t xml:space="preserve">Manage Code </w:t>
      </w:r>
    </w:p>
    <w:p w14:paraId="4007B3DE" w14:textId="4436AF23" w:rsidR="002B3C5D" w:rsidRPr="002B3C5D" w:rsidRDefault="002B3C5D" w:rsidP="002B3C5D">
      <w:r>
        <w:t xml:space="preserve">Code will be managed in </w:t>
      </w:r>
      <w:hyperlink r:id="rId38" w:history="1">
        <w:proofErr w:type="spellStart"/>
        <w:r w:rsidRPr="002B3C5D">
          <w:rPr>
            <w:rStyle w:val="Hyperlink"/>
          </w:rPr>
          <w:t>GitHub</w:t>
        </w:r>
        <w:proofErr w:type="spellEnd"/>
        <w:r w:rsidRPr="002B3C5D">
          <w:rPr>
            <w:rStyle w:val="Hyperlink"/>
          </w:rPr>
          <w:t xml:space="preserve"> Repo</w:t>
        </w:r>
      </w:hyperlink>
      <w:r>
        <w:t>.</w:t>
      </w:r>
    </w:p>
    <w:p w14:paraId="3DE3C911" w14:textId="5D03700F" w:rsidR="00297CB9" w:rsidRDefault="002B3C5D" w:rsidP="00297CB9">
      <w:pPr>
        <w:pStyle w:val="Heading4"/>
      </w:pPr>
      <w:r>
        <w:t>Branching Strategy</w:t>
      </w:r>
    </w:p>
    <w:p w14:paraId="0EE9A162" w14:textId="49746BF5" w:rsidR="00297CB9" w:rsidRPr="00297CB9" w:rsidRDefault="00297CB9" w:rsidP="00297CB9">
      <w:pPr>
        <w:rPr>
          <w:rStyle w:val="Strong"/>
        </w:rPr>
      </w:pPr>
      <w:r w:rsidRPr="00297CB9">
        <w:rPr>
          <w:rStyle w:val="Strong"/>
        </w:rPr>
        <w:t xml:space="preserve">The main branches </w:t>
      </w:r>
    </w:p>
    <w:p w14:paraId="55434DF6" w14:textId="5ECCBC5D" w:rsidR="00297CB9" w:rsidRDefault="003763E1" w:rsidP="00297CB9">
      <w:r>
        <w:rPr>
          <w:rFonts w:ascii="Monaco" w:hAnsi="Monaco" w:cs="Courier"/>
          <w:noProof/>
          <w:color w:val="333333"/>
          <w:spacing w:val="-5"/>
          <w:sz w:val="20"/>
          <w:szCs w:val="20"/>
        </w:rPr>
        <w:drawing>
          <wp:anchor distT="0" distB="0" distL="114300" distR="114300" simplePos="0" relativeHeight="251658240" behindDoc="0" locked="0" layoutInCell="1" allowOverlap="1" wp14:anchorId="692AD910" wp14:editId="0FA4A5E4">
            <wp:simplePos x="0" y="0"/>
            <wp:positionH relativeFrom="column">
              <wp:posOffset>3505200</wp:posOffset>
            </wp:positionH>
            <wp:positionV relativeFrom="paragraph">
              <wp:posOffset>311150</wp:posOffset>
            </wp:positionV>
            <wp:extent cx="2303145" cy="3468370"/>
            <wp:effectExtent l="0" t="0" r="8255" b="1143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CB9">
        <w:t>Central repo holds two main branches with an infinite lifetime:</w:t>
      </w:r>
    </w:p>
    <w:p w14:paraId="1212C411" w14:textId="77777777" w:rsidR="00297CB9" w:rsidRPr="00297CB9" w:rsidRDefault="00297CB9" w:rsidP="004E4FF7">
      <w:pPr>
        <w:pStyle w:val="ListParagraph"/>
        <w:numPr>
          <w:ilvl w:val="0"/>
          <w:numId w:val="15"/>
        </w:numPr>
        <w:rPr>
          <w:rFonts w:ascii="Monaco" w:eastAsia="Times New Roman" w:hAnsi="Monaco" w:cs="Courier"/>
          <w:color w:val="333333"/>
          <w:spacing w:val="-5"/>
          <w:sz w:val="20"/>
          <w:szCs w:val="20"/>
        </w:rPr>
      </w:pPr>
      <w:proofErr w:type="gramStart"/>
      <w:r w:rsidRPr="00297CB9">
        <w:rPr>
          <w:rFonts w:ascii="Monaco" w:eastAsia="Times New Roman" w:hAnsi="Monaco" w:cs="Courier"/>
          <w:color w:val="333333"/>
          <w:spacing w:val="-5"/>
          <w:sz w:val="20"/>
          <w:szCs w:val="20"/>
        </w:rPr>
        <w:t>master</w:t>
      </w:r>
      <w:proofErr w:type="gramEnd"/>
    </w:p>
    <w:p w14:paraId="74F870A7" w14:textId="2E1B0CF4" w:rsidR="00297CB9" w:rsidRDefault="00297CB9" w:rsidP="004E4FF7">
      <w:pPr>
        <w:pStyle w:val="ListParagraph"/>
        <w:numPr>
          <w:ilvl w:val="0"/>
          <w:numId w:val="15"/>
        </w:numPr>
        <w:rPr>
          <w:rFonts w:ascii="Monaco" w:eastAsia="Times New Roman" w:hAnsi="Monaco" w:cs="Courier"/>
          <w:color w:val="333333"/>
          <w:spacing w:val="-5"/>
          <w:sz w:val="20"/>
          <w:szCs w:val="20"/>
        </w:rPr>
      </w:pPr>
      <w:proofErr w:type="gramStart"/>
      <w:r w:rsidRPr="00297CB9">
        <w:rPr>
          <w:rFonts w:ascii="Monaco" w:eastAsia="Times New Roman" w:hAnsi="Monaco" w:cs="Courier"/>
          <w:color w:val="333333"/>
          <w:spacing w:val="-5"/>
          <w:sz w:val="20"/>
          <w:szCs w:val="20"/>
        </w:rPr>
        <w:t>integration</w:t>
      </w:r>
      <w:proofErr w:type="gramEnd"/>
    </w:p>
    <w:p w14:paraId="1289D3C0" w14:textId="04A0BAB4" w:rsidR="003763E1" w:rsidRPr="00297CB9" w:rsidRDefault="003763E1" w:rsidP="003763E1">
      <w:pPr>
        <w:pStyle w:val="ListParagraph"/>
        <w:rPr>
          <w:rFonts w:ascii="Monaco" w:eastAsia="Times New Roman" w:hAnsi="Monaco" w:cs="Courier"/>
          <w:color w:val="333333"/>
          <w:spacing w:val="-5"/>
          <w:sz w:val="20"/>
          <w:szCs w:val="20"/>
        </w:rPr>
      </w:pPr>
    </w:p>
    <w:p w14:paraId="6BE21A84" w14:textId="5C9446A5" w:rsidR="00297CB9" w:rsidRDefault="00297CB9" w:rsidP="00297CB9">
      <w:r>
        <w:t xml:space="preserve">The master branch at origin should be familiar to every </w:t>
      </w:r>
      <w:proofErr w:type="spellStart"/>
      <w:r>
        <w:t>Git</w:t>
      </w:r>
      <w:proofErr w:type="spellEnd"/>
      <w:r>
        <w:t xml:space="preserve">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0284E7F7"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 This is where any automatic</w:t>
      </w:r>
      <w:r w:rsidR="00502E74">
        <w:t xml:space="preserve"> nightly builds are </w:t>
      </w:r>
      <w:proofErr w:type="gramStart"/>
      <w:r w:rsidR="00502E74">
        <w:t>built from.</w:t>
      </w:r>
      <w:proofErr w:type="gramEnd"/>
    </w:p>
    <w:p w14:paraId="049C1B20" w14:textId="7D545192" w:rsidR="00297CB9" w:rsidRDefault="00297CB9" w:rsidP="00297CB9">
      <w:r>
        <w:t xml:space="preserve">When the source code in the </w:t>
      </w:r>
      <w:r w:rsidR="000F2FAA">
        <w:rPr>
          <w:rFonts w:ascii="Monaco" w:hAnsi="Monaco" w:cs="Courier"/>
          <w:color w:val="333333"/>
          <w:spacing w:val="-5"/>
          <w:sz w:val="20"/>
          <w:szCs w:val="20"/>
        </w:rPr>
        <w:t>integration</w:t>
      </w:r>
      <w:r w:rsidR="000F2FAA">
        <w:t xml:space="preserve"> </w:t>
      </w:r>
      <w:r>
        <w:t>branch reaches a stable point and is ready to be released, all of the changes should be merged back into master somehow and then tagged with a release number. How this is done in detai</w:t>
      </w:r>
      <w:r w:rsidR="00502E74">
        <w:t>l will be discussed further on.</w:t>
      </w:r>
    </w:p>
    <w:p w14:paraId="73C95F1B" w14:textId="77777777" w:rsidR="00297CB9" w:rsidRDefault="00297CB9" w:rsidP="00297CB9">
      <w:r>
        <w:t xml:space="preserve">Therefore, each time when changes are merged back into master, this is a new production release by definition. We tend to be very strict at this, so that theoretically, we could use a </w:t>
      </w:r>
      <w:proofErr w:type="spellStart"/>
      <w:r>
        <w:t>Git</w:t>
      </w:r>
      <w:proofErr w:type="spellEnd"/>
      <w:r>
        <w:t xml:space="preserve"> hook script to automatically build and </w:t>
      </w:r>
      <w:proofErr w:type="gramStart"/>
      <w:r>
        <w:t>roll-out</w:t>
      </w:r>
      <w:proofErr w:type="gramEnd"/>
      <w:r>
        <w:t xml:space="preserve"> our software to our production servers </w:t>
      </w:r>
      <w:proofErr w:type="spellStart"/>
      <w:r>
        <w:t>everytime</w:t>
      </w:r>
      <w:proofErr w:type="spellEnd"/>
      <w:r>
        <w:t xml:space="preserve"> there was a commit on master.</w:t>
      </w:r>
    </w:p>
    <w:p w14:paraId="0F528FC3" w14:textId="77777777" w:rsidR="00297CB9" w:rsidRDefault="00297CB9" w:rsidP="00297CB9"/>
    <w:p w14:paraId="6D61F68A" w14:textId="77777777" w:rsidR="00297CB9" w:rsidRPr="00BC5333" w:rsidRDefault="00297CB9" w:rsidP="00297CB9">
      <w:pPr>
        <w:rPr>
          <w:rStyle w:val="Strong"/>
        </w:rPr>
      </w:pPr>
      <w:r w:rsidRPr="00BC5333">
        <w:rPr>
          <w:rStyle w:val="Strong"/>
        </w:rPr>
        <w:t xml:space="preserve">Supporting branches </w:t>
      </w:r>
    </w:p>
    <w:p w14:paraId="353EEA94" w14:textId="5004A480"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t xml:space="preserve">,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w:t>
      </w:r>
      <w:proofErr w:type="gramStart"/>
      <w:r>
        <w:t>life time</w:t>
      </w:r>
      <w:proofErr w:type="gramEnd"/>
      <w:r>
        <w:t>, since t</w:t>
      </w:r>
      <w:r w:rsidR="00502E74">
        <w:t>hey will be removed eventually.</w:t>
      </w:r>
    </w:p>
    <w:p w14:paraId="7F7A0336" w14:textId="439352A4" w:rsidR="00297CB9" w:rsidRDefault="00297CB9" w:rsidP="00297CB9">
      <w:r>
        <w:lastRenderedPageBreak/>
        <w:t>The different ty</w:t>
      </w:r>
      <w:r w:rsidR="00502E74">
        <w:t>pes of branches we may use are:</w:t>
      </w:r>
    </w:p>
    <w:p w14:paraId="06DA33FE" w14:textId="77777777" w:rsidR="00297CB9" w:rsidRDefault="00297CB9" w:rsidP="004E4FF7">
      <w:pPr>
        <w:pStyle w:val="ListParagraph"/>
        <w:numPr>
          <w:ilvl w:val="0"/>
          <w:numId w:val="16"/>
        </w:numPr>
      </w:pPr>
      <w:r>
        <w:t>Feature branches</w:t>
      </w:r>
    </w:p>
    <w:p w14:paraId="7C095709" w14:textId="77777777" w:rsidR="00297CB9" w:rsidRDefault="00297CB9" w:rsidP="004E4FF7">
      <w:pPr>
        <w:pStyle w:val="ListParagraph"/>
        <w:numPr>
          <w:ilvl w:val="0"/>
          <w:numId w:val="16"/>
        </w:numPr>
      </w:pPr>
      <w:r>
        <w:t>Release branches</w:t>
      </w:r>
    </w:p>
    <w:p w14:paraId="0D5CE437" w14:textId="77777777" w:rsidR="00297CB9" w:rsidRDefault="00297CB9" w:rsidP="004E4FF7">
      <w:pPr>
        <w:pStyle w:val="ListParagraph"/>
        <w:numPr>
          <w:ilvl w:val="0"/>
          <w:numId w:val="16"/>
        </w:numPr>
      </w:pPr>
      <w:r>
        <w:t>Hotfix branches</w:t>
      </w:r>
    </w:p>
    <w:p w14:paraId="3DEAD258" w14:textId="6CF26D2A" w:rsidR="00297CB9" w:rsidRDefault="00297CB9" w:rsidP="00297CB9">
      <w:r>
        <w:t>Each of these branches have a specific purpose and are bound to strict rules as to which branches may be their originating branch and which branches must be their merge targets. We will</w:t>
      </w:r>
      <w:r w:rsidR="00502E74">
        <w:t xml:space="preserve"> walk through them in a minute.</w:t>
      </w:r>
    </w:p>
    <w:p w14:paraId="749461BE" w14:textId="249D5064" w:rsidR="00297CB9" w:rsidRDefault="00297CB9" w:rsidP="00297CB9">
      <w:r>
        <w:t xml:space="preserve">By no means are these branches “special” from a technical perspective. The branch types are categorized by how we use them. They are of course plain old </w:t>
      </w:r>
      <w:proofErr w:type="spellStart"/>
      <w:r>
        <w:t>Git</w:t>
      </w:r>
      <w:proofErr w:type="spellEnd"/>
      <w:r>
        <w:t xml:space="preserve"> branches.</w:t>
      </w:r>
    </w:p>
    <w:p w14:paraId="7B76A5D0" w14:textId="68549C00" w:rsidR="00297CB9" w:rsidRDefault="003763E1" w:rsidP="00297CB9">
      <w:r>
        <w:rPr>
          <w:noProof/>
        </w:rPr>
        <w:drawing>
          <wp:anchor distT="0" distB="0" distL="114300" distR="114300" simplePos="0" relativeHeight="251659264" behindDoc="0" locked="0" layoutInCell="1" allowOverlap="1" wp14:anchorId="0F0BB90B" wp14:editId="10F1A71C">
            <wp:simplePos x="0" y="0"/>
            <wp:positionH relativeFrom="column">
              <wp:posOffset>4191000</wp:posOffset>
            </wp:positionH>
            <wp:positionV relativeFrom="paragraph">
              <wp:posOffset>70485</wp:posOffset>
            </wp:positionV>
            <wp:extent cx="1699895" cy="4334510"/>
            <wp:effectExtent l="0" t="0" r="1905"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9895" cy="4334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45E33" w14:textId="4EECAA78" w:rsidR="00297CB9" w:rsidRPr="00502E74" w:rsidRDefault="00297CB9" w:rsidP="00297CB9">
      <w:pPr>
        <w:rPr>
          <w:b/>
          <w:bCs/>
        </w:rPr>
      </w:pPr>
      <w:r w:rsidRPr="00502E74">
        <w:rPr>
          <w:rStyle w:val="Strong"/>
        </w:rPr>
        <w:t xml:space="preserve">Feature branches </w:t>
      </w:r>
    </w:p>
    <w:p w14:paraId="467E9621" w14:textId="77777777" w:rsidR="00297CB9" w:rsidRDefault="00297CB9" w:rsidP="00297CB9">
      <w:r>
        <w:t>May branch off from:</w:t>
      </w:r>
    </w:p>
    <w:p w14:paraId="01525465" w14:textId="1E1321B9" w:rsidR="00297CB9" w:rsidRDefault="000F2FAA" w:rsidP="00297CB9">
      <w:proofErr w:type="gramStart"/>
      <w:r>
        <w:rPr>
          <w:rFonts w:ascii="Monaco" w:hAnsi="Monaco" w:cs="Courier"/>
          <w:color w:val="333333"/>
          <w:spacing w:val="-5"/>
          <w:sz w:val="20"/>
          <w:szCs w:val="20"/>
        </w:rPr>
        <w:t>integration</w:t>
      </w:r>
      <w:proofErr w:type="gramEnd"/>
    </w:p>
    <w:p w14:paraId="4E7C6974" w14:textId="77777777" w:rsidR="00297CB9" w:rsidRDefault="00297CB9" w:rsidP="00297CB9">
      <w:r>
        <w:t>Must merge back into:</w:t>
      </w:r>
    </w:p>
    <w:p w14:paraId="35F44055" w14:textId="02AE0E54" w:rsidR="000F2FAA" w:rsidRDefault="000F2FAA" w:rsidP="00297CB9">
      <w:proofErr w:type="gramStart"/>
      <w:r>
        <w:rPr>
          <w:rFonts w:ascii="Monaco" w:hAnsi="Monaco" w:cs="Courier"/>
          <w:color w:val="333333"/>
          <w:spacing w:val="-5"/>
          <w:sz w:val="20"/>
          <w:szCs w:val="20"/>
        </w:rPr>
        <w:t>integration</w:t>
      </w:r>
      <w:proofErr w:type="gramEnd"/>
      <w:r>
        <w:t xml:space="preserve"> </w:t>
      </w:r>
    </w:p>
    <w:p w14:paraId="413A84CC" w14:textId="60449846" w:rsidR="00297CB9" w:rsidRPr="00502E74" w:rsidRDefault="00297CB9" w:rsidP="00502E74">
      <w:pPr>
        <w:rPr>
          <w:rStyle w:val="Strong"/>
          <w:b w:val="0"/>
        </w:rPr>
      </w:pPr>
      <w:r w:rsidRPr="00502E74">
        <w:rPr>
          <w:rStyle w:val="Strong"/>
          <w:b w:val="0"/>
        </w:rPr>
        <w:t>Branch naming convention:</w:t>
      </w:r>
    </w:p>
    <w:p w14:paraId="7D054C04" w14:textId="12C7124F" w:rsidR="00297CB9" w:rsidRDefault="00297CB9" w:rsidP="00297CB9">
      <w:proofErr w:type="gramStart"/>
      <w:r>
        <w:t>anything</w:t>
      </w:r>
      <w:proofErr w:type="gramEnd"/>
      <w:r>
        <w:t xml:space="preserve"> except </w:t>
      </w:r>
      <w:r w:rsidRPr="000F2FAA">
        <w:rPr>
          <w:rFonts w:ascii="Monaco" w:hAnsi="Monaco" w:cs="Courier"/>
          <w:color w:val="333333"/>
          <w:spacing w:val="-5"/>
          <w:sz w:val="20"/>
          <w:szCs w:val="20"/>
        </w:rPr>
        <w:t xml:space="preserve">master, </w:t>
      </w:r>
      <w:r w:rsidR="000F2FAA">
        <w:rPr>
          <w:rFonts w:ascii="Monaco" w:hAnsi="Monaco" w:cs="Courier"/>
          <w:color w:val="333333"/>
          <w:spacing w:val="-5"/>
          <w:sz w:val="20"/>
          <w:szCs w:val="20"/>
        </w:rPr>
        <w:t>integration</w:t>
      </w:r>
      <w:r w:rsidRPr="000F2FAA">
        <w:rPr>
          <w:rFonts w:ascii="Monaco" w:hAnsi="Monaco" w:cs="Courier"/>
          <w:color w:val="333333"/>
          <w:spacing w:val="-5"/>
          <w:sz w:val="20"/>
          <w:szCs w:val="20"/>
        </w:rPr>
        <w:t>, release-*,</w:t>
      </w:r>
      <w:r>
        <w:t xml:space="preserve"> or </w:t>
      </w:r>
      <w:r w:rsidRPr="000F2FAA">
        <w:rPr>
          <w:rFonts w:ascii="Monaco" w:hAnsi="Monaco" w:cs="Courier"/>
          <w:color w:val="333333"/>
          <w:spacing w:val="-5"/>
          <w:sz w:val="20"/>
          <w:szCs w:val="20"/>
        </w:rPr>
        <w:t>hotfix-*</w:t>
      </w:r>
    </w:p>
    <w:p w14:paraId="44543362" w14:textId="72D60420" w:rsidR="00502E74" w:rsidRDefault="00502E74" w:rsidP="00297CB9"/>
    <w:p w14:paraId="370642C0" w14:textId="77528DC0" w:rsidR="00297CB9" w:rsidRDefault="00297CB9" w:rsidP="00297CB9">
      <w:r>
        <w:t xml:space="preserve">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 develop (to definitely add the new feature to the upcoming release) or discarded (in case </w:t>
      </w:r>
      <w:r w:rsidR="000F2FAA">
        <w:t>of a disappointing experiment).</w:t>
      </w:r>
    </w:p>
    <w:p w14:paraId="3812A0EF" w14:textId="30E73298" w:rsidR="00297CB9" w:rsidRDefault="00297CB9" w:rsidP="00297CB9">
      <w:r>
        <w:t>Feature branches typically exist in devel</w:t>
      </w:r>
      <w:r w:rsidR="00502E74">
        <w:t>oper repos only, not in origin but can if need to share and collaborate on a feature.</w:t>
      </w:r>
    </w:p>
    <w:p w14:paraId="60AF08DF" w14:textId="77777777" w:rsidR="000F2FAA" w:rsidRDefault="000F2FAA" w:rsidP="00297CB9"/>
    <w:p w14:paraId="3DB4B7DB" w14:textId="308CB1BC" w:rsidR="00297CB9" w:rsidRPr="000F2FAA" w:rsidRDefault="00297CB9" w:rsidP="00502E74">
      <w:pPr>
        <w:jc w:val="center"/>
        <w:rPr>
          <w:rStyle w:val="Strong"/>
        </w:rPr>
      </w:pPr>
      <w:r w:rsidRPr="000F2FAA">
        <w:rPr>
          <w:rStyle w:val="Strong"/>
        </w:rPr>
        <w:t>Creating a feature branch</w:t>
      </w:r>
    </w:p>
    <w:p w14:paraId="58FE2DE4" w14:textId="741F106D"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p>
    <w:p w14:paraId="14658DE1" w14:textId="1E563E7C" w:rsidR="000F2FAA"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555555"/>
          <w:sz w:val="20"/>
          <w:szCs w:val="26"/>
        </w:rPr>
        <w:t>$</w:t>
      </w: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checkout -b </w:t>
      </w:r>
      <w:proofErr w:type="spellStart"/>
      <w:r w:rsidRPr="000F2FAA">
        <w:rPr>
          <w:rFonts w:ascii="Monaco" w:hAnsi="Monaco" w:cs="Courier"/>
          <w:color w:val="333333"/>
          <w:sz w:val="20"/>
          <w:szCs w:val="26"/>
        </w:rPr>
        <w:t>myfeature</w:t>
      </w:r>
      <w:proofErr w:type="spellEnd"/>
      <w:r w:rsidRPr="000F2FAA">
        <w:rPr>
          <w:rFonts w:ascii="Monaco" w:hAnsi="Monaco" w:cs="Courier"/>
          <w:color w:val="333333"/>
          <w:sz w:val="20"/>
          <w:szCs w:val="26"/>
        </w:rPr>
        <w:t xml:space="preserve"> </w:t>
      </w:r>
      <w:r>
        <w:rPr>
          <w:rFonts w:ascii="Monaco" w:hAnsi="Monaco" w:cs="Courier"/>
          <w:color w:val="333333"/>
          <w:spacing w:val="-5"/>
          <w:sz w:val="20"/>
          <w:szCs w:val="20"/>
        </w:rPr>
        <w:t>integration</w:t>
      </w:r>
    </w:p>
    <w:p w14:paraId="2A335BCC" w14:textId="057996EE" w:rsidR="00297CB9"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888888"/>
          <w:sz w:val="20"/>
          <w:szCs w:val="26"/>
        </w:rPr>
        <w:t>Switched to a new branch "</w:t>
      </w:r>
      <w:proofErr w:type="spellStart"/>
      <w:r w:rsidRPr="000F2FAA">
        <w:rPr>
          <w:rFonts w:ascii="Monaco" w:hAnsi="Monaco" w:cs="Courier"/>
          <w:color w:val="888888"/>
          <w:sz w:val="20"/>
          <w:szCs w:val="26"/>
        </w:rPr>
        <w:t>myfeature</w:t>
      </w:r>
      <w:proofErr w:type="spellEnd"/>
      <w:r w:rsidRPr="000F2FAA">
        <w:rPr>
          <w:rFonts w:ascii="Monaco" w:hAnsi="Monaco" w:cs="Courier"/>
          <w:color w:val="888888"/>
          <w:sz w:val="20"/>
          <w:szCs w:val="26"/>
        </w:rPr>
        <w:t>"</w:t>
      </w:r>
    </w:p>
    <w:p w14:paraId="2FD8D2DF" w14:textId="7B99F39F" w:rsidR="00297CB9" w:rsidRPr="00502E74" w:rsidRDefault="00297CB9" w:rsidP="00502E74">
      <w:pPr>
        <w:jc w:val="center"/>
        <w:rPr>
          <w:rStyle w:val="Strong"/>
        </w:rPr>
      </w:pPr>
      <w:r w:rsidRPr="00502E74">
        <w:rPr>
          <w:rStyle w:val="Strong"/>
        </w:rPr>
        <w:t xml:space="preserve">Incorporating a finished feature on </w:t>
      </w:r>
      <w:r w:rsidR="000F2FAA" w:rsidRPr="00502E74">
        <w:rPr>
          <w:rStyle w:val="Strong"/>
        </w:rPr>
        <w:t>integration</w:t>
      </w:r>
    </w:p>
    <w:p w14:paraId="2AF0B7A7" w14:textId="561F2FCC" w:rsidR="00297CB9" w:rsidRDefault="00297CB9" w:rsidP="00297CB9">
      <w:r>
        <w:lastRenderedPageBreak/>
        <w:t>Finished features may be merged into the develop branch definitely ad</w:t>
      </w:r>
      <w:r w:rsidR="000F2FAA">
        <w:t>d them to the upcoming release:</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merge --no-</w:t>
      </w:r>
      <w:proofErr w:type="spellStart"/>
      <w:r w:rsidRPr="000F2FAA">
        <w:rPr>
          <w:rFonts w:ascii="Monaco" w:hAnsi="Monaco" w:cs="Courier"/>
          <w:color w:val="333333"/>
          <w:sz w:val="20"/>
          <w:szCs w:val="26"/>
        </w:rPr>
        <w:t>ff</w:t>
      </w:r>
      <w:proofErr w:type="spellEnd"/>
      <w:r w:rsidRPr="000F2FAA">
        <w:rPr>
          <w:rFonts w:ascii="Monaco" w:hAnsi="Monaco" w:cs="Courier"/>
          <w:color w:val="333333"/>
          <w:sz w:val="20"/>
          <w:szCs w:val="26"/>
        </w:rPr>
        <w:t xml:space="preserve"> </w:t>
      </w:r>
      <w:proofErr w:type="spellStart"/>
      <w:r w:rsidRPr="000F2FAA">
        <w:rPr>
          <w:rFonts w:ascii="Monaco" w:hAnsi="Monaco" w:cs="Courier"/>
          <w:color w:val="333333"/>
          <w:sz w:val="20"/>
          <w:szCs w:val="26"/>
        </w:rPr>
        <w:t>myfeature</w:t>
      </w:r>
      <w:proofErr w:type="spellEnd"/>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w:t>
      </w:r>
      <w:proofErr w:type="gramStart"/>
      <w:r w:rsidRPr="008F17FB">
        <w:rPr>
          <w:rFonts w:ascii="Monaco" w:hAnsi="Monaco" w:cs="Courier"/>
          <w:color w:val="888888"/>
          <w:sz w:val="20"/>
          <w:szCs w:val="26"/>
        </w:rPr>
        <w:t>..</w:t>
      </w:r>
      <w:proofErr w:type="gramEnd"/>
      <w:r w:rsidRPr="008F17FB">
        <w:rPr>
          <w:rFonts w:ascii="Monaco" w:hAnsi="Monaco" w:cs="Courier"/>
          <w:color w:val="888888"/>
          <w:sz w:val="20"/>
          <w:szCs w:val="26"/>
        </w:rPr>
        <w:t>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branch -d </w:t>
      </w:r>
      <w:proofErr w:type="spellStart"/>
      <w:r w:rsidRPr="000F2FAA">
        <w:rPr>
          <w:rFonts w:ascii="Monaco" w:hAnsi="Monaco" w:cs="Courier"/>
          <w:color w:val="333333"/>
          <w:sz w:val="20"/>
          <w:szCs w:val="26"/>
        </w:rPr>
        <w:t>myfeature</w:t>
      </w:r>
      <w:proofErr w:type="spellEnd"/>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Deleted branch </w:t>
      </w:r>
      <w:proofErr w:type="spellStart"/>
      <w:r w:rsidRPr="008F17FB">
        <w:rPr>
          <w:rFonts w:ascii="Monaco" w:hAnsi="Monaco" w:cs="Courier"/>
          <w:color w:val="888888"/>
          <w:sz w:val="20"/>
          <w:szCs w:val="26"/>
        </w:rPr>
        <w:t>myfeature</w:t>
      </w:r>
      <w:proofErr w:type="spellEnd"/>
      <w:r w:rsidRPr="008F17FB">
        <w:rPr>
          <w:rFonts w:ascii="Monaco" w:hAnsi="Monaco" w:cs="Courier"/>
          <w:color w:val="888888"/>
          <w:sz w:val="20"/>
          <w:szCs w:val="26"/>
        </w:rPr>
        <w:t xml:space="preserv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push origin </w:t>
      </w:r>
      <w:r w:rsidR="000F2FAA">
        <w:rPr>
          <w:rFonts w:ascii="Monaco" w:hAnsi="Monaco" w:cs="Courier"/>
          <w:color w:val="333333"/>
          <w:spacing w:val="-5"/>
          <w:sz w:val="20"/>
          <w:szCs w:val="20"/>
        </w:rPr>
        <w:t>integration</w:t>
      </w:r>
    </w:p>
    <w:p w14:paraId="04991C97" w14:textId="77777777" w:rsidR="008F17FB" w:rsidRDefault="008F17FB" w:rsidP="00297CB9"/>
    <w:p w14:paraId="19729697" w14:textId="29615B88" w:rsidR="00297CB9" w:rsidRDefault="00297CB9" w:rsidP="00297CB9">
      <w:r>
        <w:t>The --no-</w:t>
      </w:r>
      <w:proofErr w:type="spellStart"/>
      <w:r>
        <w:t>ff</w:t>
      </w:r>
      <w:proofErr w:type="spellEnd"/>
      <w:r>
        <w:t xml:space="preserve">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43CF0523" w14:textId="6C7E5BE7" w:rsidR="003763E1" w:rsidRDefault="003763E1" w:rsidP="003763E1">
      <w:pPr>
        <w:jc w:val="center"/>
      </w:pPr>
      <w:r>
        <w:rPr>
          <w:noProof/>
        </w:rPr>
        <w:drawing>
          <wp:inline distT="0" distB="0" distL="0" distR="0" wp14:anchorId="3E06B4AA" wp14:editId="19ADF57A">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4C085AC" w14:textId="3FF73873" w:rsidR="00297CB9" w:rsidRDefault="00297CB9" w:rsidP="00297CB9">
      <w:r>
        <w:t xml:space="preserve">In the latter case, it is impossible to see from the </w:t>
      </w:r>
      <w:proofErr w:type="spellStart"/>
      <w:r>
        <w:t>Git</w:t>
      </w:r>
      <w:proofErr w:type="spellEnd"/>
      <w:r>
        <w:t xml:space="preserve"> </w:t>
      </w:r>
      <w:proofErr w:type="gramStart"/>
      <w:r>
        <w:t>history which of the commit objects together have</w:t>
      </w:r>
      <w:proofErr w:type="gramEnd"/>
      <w:r>
        <w:t xml:space="preserve"> implemented a feature—you would have to manually read all the log messages. Reverting a whole feature (i.e. a group of commits</w:t>
      </w:r>
      <w:proofErr w:type="gramStart"/>
      <w:r>
        <w:t>),</w:t>
      </w:r>
      <w:proofErr w:type="gramEnd"/>
      <w:r>
        <w:t xml:space="preserve"> is a true headache in the latter situation, whereas it is easily done if the --no-</w:t>
      </w:r>
      <w:proofErr w:type="spellStart"/>
      <w:r>
        <w:t>ff</w:t>
      </w:r>
      <w:proofErr w:type="spellEnd"/>
      <w:r>
        <w:t xml:space="preserve"> f</w:t>
      </w:r>
      <w:r w:rsidR="00502E74">
        <w:t>lag was used.</w:t>
      </w:r>
    </w:p>
    <w:p w14:paraId="783B7CDC" w14:textId="4195B07C" w:rsidR="00297CB9" w:rsidRDefault="00297CB9" w:rsidP="00297CB9">
      <w:r>
        <w:t>Yes, it will create a few more (empty) commit objects, but the gain</w:t>
      </w:r>
      <w:r w:rsidR="00502E74">
        <w:t xml:space="preserve"> is much bigger that that cost.</w:t>
      </w:r>
    </w:p>
    <w:p w14:paraId="2428421D" w14:textId="77777777" w:rsidR="00297CB9" w:rsidRDefault="00297CB9" w:rsidP="00297CB9"/>
    <w:p w14:paraId="377D18F8" w14:textId="77777777" w:rsidR="00297CB9" w:rsidRPr="00502E74" w:rsidRDefault="00297CB9" w:rsidP="00297CB9">
      <w:pPr>
        <w:rPr>
          <w:rStyle w:val="Strong"/>
        </w:rPr>
      </w:pPr>
      <w:r w:rsidRPr="00502E74">
        <w:rPr>
          <w:rStyle w:val="Strong"/>
        </w:rPr>
        <w:t xml:space="preserve">Release branches </w:t>
      </w:r>
    </w:p>
    <w:p w14:paraId="5533B20B" w14:textId="77777777" w:rsidR="00297CB9" w:rsidRDefault="00297CB9" w:rsidP="00297CB9">
      <w:r>
        <w:lastRenderedPageBreak/>
        <w:t>May branch off from:</w:t>
      </w:r>
    </w:p>
    <w:p w14:paraId="3B422291" w14:textId="264B12EA" w:rsidR="00297CB9" w:rsidRDefault="000F2FAA" w:rsidP="00297CB9">
      <w:proofErr w:type="gramStart"/>
      <w:r>
        <w:rPr>
          <w:rFonts w:ascii="Monaco" w:hAnsi="Monaco" w:cs="Courier"/>
          <w:color w:val="333333"/>
          <w:spacing w:val="-5"/>
          <w:sz w:val="20"/>
          <w:szCs w:val="20"/>
        </w:rPr>
        <w:t>integration</w:t>
      </w:r>
      <w:proofErr w:type="gramEnd"/>
    </w:p>
    <w:p w14:paraId="7334F4F5" w14:textId="77777777" w:rsidR="00297CB9" w:rsidRDefault="00297CB9" w:rsidP="00297CB9">
      <w:r>
        <w:t>Must merge back into:</w:t>
      </w:r>
    </w:p>
    <w:p w14:paraId="51A64481" w14:textId="5CE3E32C" w:rsidR="00297CB9" w:rsidRDefault="000F2FAA" w:rsidP="00297CB9">
      <w:proofErr w:type="gramStart"/>
      <w:r>
        <w:rPr>
          <w:rFonts w:ascii="Monaco" w:hAnsi="Monaco" w:cs="Courier"/>
          <w:color w:val="333333"/>
          <w:spacing w:val="-5"/>
          <w:sz w:val="20"/>
          <w:szCs w:val="20"/>
        </w:rPr>
        <w:t>integration</w:t>
      </w:r>
      <w:proofErr w:type="gramEnd"/>
      <w:r>
        <w:t xml:space="preserve"> </w:t>
      </w:r>
      <w:r w:rsidR="00297CB9">
        <w:t xml:space="preserve">and </w:t>
      </w:r>
      <w:r w:rsidR="00297CB9" w:rsidRPr="000F2FAA">
        <w:rPr>
          <w:rFonts w:ascii="Monaco" w:hAnsi="Monaco" w:cs="Courier"/>
          <w:color w:val="333333"/>
          <w:spacing w:val="-5"/>
          <w:sz w:val="20"/>
          <w:szCs w:val="20"/>
        </w:rPr>
        <w:t>master</w:t>
      </w:r>
    </w:p>
    <w:p w14:paraId="729ED91C" w14:textId="77777777" w:rsidR="00297CB9" w:rsidRDefault="00297CB9" w:rsidP="00297CB9">
      <w:r>
        <w:t>Branch naming convention:</w:t>
      </w:r>
    </w:p>
    <w:p w14:paraId="52FBF59E" w14:textId="77777777" w:rsidR="00297CB9" w:rsidRDefault="00297CB9" w:rsidP="00297CB9">
      <w:proofErr w:type="gramStart"/>
      <w:r w:rsidRPr="000F2FAA">
        <w:rPr>
          <w:rFonts w:ascii="Monaco" w:hAnsi="Monaco" w:cs="Courier"/>
          <w:color w:val="333333"/>
          <w:spacing w:val="-5"/>
          <w:sz w:val="20"/>
          <w:szCs w:val="20"/>
        </w:rPr>
        <w:t>release</w:t>
      </w:r>
      <w:proofErr w:type="gramEnd"/>
      <w:r>
        <w:t>-*</w:t>
      </w:r>
    </w:p>
    <w:p w14:paraId="72FFCBF1" w14:textId="77777777" w:rsidR="00502E74" w:rsidRDefault="00502E74" w:rsidP="00297CB9"/>
    <w:p w14:paraId="589DEEE7" w14:textId="0F95A7ED" w:rsidR="00297CB9" w:rsidRDefault="00297CB9" w:rsidP="00297CB9">
      <w:r>
        <w:t xml:space="preserve">Release branches support preparation of a new production release. They allow for </w:t>
      </w:r>
      <w:proofErr w:type="gramStart"/>
      <w:r>
        <w:t>last-minute</w:t>
      </w:r>
      <w:proofErr w:type="gramEnd"/>
      <w:r>
        <w:t xml:space="preserve"> dotting of i’s and crossing t’s. Furthermore, they allow for minor bug fixes and preparing meta-data for a release (version number, build dates, etc.). By doing all of this work on a release branch, the </w:t>
      </w:r>
      <w:r w:rsidR="000F2FAA">
        <w:rPr>
          <w:rFonts w:ascii="Monaco" w:hAnsi="Monaco" w:cs="Courier"/>
          <w:color w:val="333333"/>
          <w:spacing w:val="-5"/>
          <w:sz w:val="20"/>
          <w:szCs w:val="20"/>
        </w:rPr>
        <w:t>integration</w:t>
      </w:r>
      <w:r w:rsidR="000F2FAA">
        <w:t xml:space="preserve"> </w:t>
      </w:r>
      <w:r>
        <w:t>branch is cleared to receive fea</w:t>
      </w:r>
      <w:r w:rsidR="00502E74">
        <w:t>tures for the next big release.</w:t>
      </w:r>
    </w:p>
    <w:p w14:paraId="46BF3207" w14:textId="11A6BEA6"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t xml:space="preserve">is when </w:t>
      </w:r>
      <w:r w:rsidR="000F2FAA">
        <w:rPr>
          <w:rFonts w:ascii="Monaco" w:hAnsi="Monaco" w:cs="Courier"/>
          <w:color w:val="333333"/>
          <w:spacing w:val="-5"/>
          <w:sz w:val="20"/>
          <w:szCs w:val="20"/>
        </w:rPr>
        <w:t>integration</w:t>
      </w:r>
      <w:r w:rsidR="000F2FAA">
        <w:t xml:space="preserve"> </w:t>
      </w:r>
      <w:r>
        <w:t xml:space="preserve">(almost) reflects the desired state of the new release. At least all features that are targeted for the release-to-be-built must be merged in to </w:t>
      </w:r>
      <w:r w:rsidR="000F2FAA">
        <w:rPr>
          <w:rFonts w:ascii="Monaco" w:hAnsi="Monaco" w:cs="Courier"/>
          <w:color w:val="333333"/>
          <w:spacing w:val="-5"/>
          <w:sz w:val="20"/>
          <w:szCs w:val="20"/>
        </w:rPr>
        <w:t>integration</w:t>
      </w:r>
      <w:r w:rsidR="000F2FAA">
        <w:t xml:space="preserve"> </w:t>
      </w:r>
      <w:r>
        <w:t xml:space="preserve">at this point in time. All features targeted at future releases may not—they must wait until after the </w:t>
      </w:r>
      <w:r w:rsidR="00502E74">
        <w:t>release branch is branched off.</w:t>
      </w:r>
    </w:p>
    <w:p w14:paraId="2FEF06CB" w14:textId="47009402" w:rsidR="00297CB9" w:rsidRDefault="00297CB9" w:rsidP="00297CB9">
      <w:r>
        <w:t xml:space="preserve">It is exactly at the start of a release branch that the upcoming release gets assigned a version number—not any earlier. Up until that moment, the </w:t>
      </w:r>
      <w:r w:rsidR="000F2FAA">
        <w:rPr>
          <w:rFonts w:ascii="Monaco" w:hAnsi="Monaco" w:cs="Courier"/>
          <w:color w:val="333333"/>
          <w:spacing w:val="-5"/>
          <w:sz w:val="20"/>
          <w:szCs w:val="20"/>
        </w:rPr>
        <w:t>integration</w:t>
      </w:r>
      <w:r w:rsidR="000F2FAA">
        <w:t xml:space="preserve"> </w:t>
      </w:r>
      <w:r>
        <w:t>branch reflected changes for the “next release”, but it is unclear whether that “next release” will eventually become 0.3 or 1.0, until the release branch is started. That decision is made on the start of the release branch and is carried out by the project’s rules on version number bumping.</w:t>
      </w:r>
    </w:p>
    <w:p w14:paraId="7FE461D3" w14:textId="77777777" w:rsidR="00297CB9" w:rsidRDefault="00297CB9" w:rsidP="00297CB9"/>
    <w:p w14:paraId="7789D1D0" w14:textId="78235CBD" w:rsidR="00297CB9" w:rsidRPr="00502E74" w:rsidRDefault="00297CB9" w:rsidP="00502E74">
      <w:pPr>
        <w:jc w:val="center"/>
        <w:rPr>
          <w:rStyle w:val="Strong"/>
        </w:rPr>
      </w:pPr>
      <w:r w:rsidRPr="00502E74">
        <w:rPr>
          <w:rStyle w:val="Strong"/>
        </w:rPr>
        <w:t>Creating a release branch</w:t>
      </w:r>
    </w:p>
    <w:p w14:paraId="0EEF4D6C" w14:textId="47878A70" w:rsidR="00297CB9" w:rsidRDefault="00297CB9" w:rsidP="00297CB9">
      <w:r>
        <w:t xml:space="preserve">Release branches are created from the </w:t>
      </w:r>
      <w:r w:rsidR="000F2FAA">
        <w:rPr>
          <w:rFonts w:ascii="Monaco" w:hAnsi="Monaco" w:cs="Courier"/>
          <w:color w:val="333333"/>
          <w:spacing w:val="-5"/>
          <w:sz w:val="20"/>
          <w:szCs w:val="20"/>
        </w:rPr>
        <w:t>integration</w:t>
      </w:r>
      <w:r w:rsidR="000F2FAA">
        <w:t xml:space="preserve"> </w:t>
      </w:r>
      <w:r>
        <w:t xml:space="preserve">branch. For example, say version 1.1.5 is the current production release and we have a big release coming up. The state of </w:t>
      </w:r>
      <w:r w:rsidR="000F2FAA">
        <w:rPr>
          <w:rFonts w:ascii="Monaco" w:hAnsi="Monaco" w:cs="Courier"/>
          <w:color w:val="333333"/>
          <w:spacing w:val="-5"/>
          <w:sz w:val="20"/>
          <w:szCs w:val="20"/>
        </w:rPr>
        <w:t>integration</w:t>
      </w:r>
      <w:r w:rsidR="000F2FAA">
        <w:t xml:space="preserve"> </w:t>
      </w:r>
      <w:r>
        <w:t>is ready for the “next release” and we have decided that this will become version 1.2 (rather than 1.1.6 or 2.0). So we branch off and give the release branch a name ref</w:t>
      </w:r>
      <w:r w:rsidR="008F17FB">
        <w:t>lecting the new version number:</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w:t>
      </w:r>
      <w:proofErr w:type="spellStart"/>
      <w:proofErr w:type="gramStart"/>
      <w:r w:rsidRPr="008F17FB">
        <w:rPr>
          <w:rFonts w:ascii="Monaco" w:hAnsi="Monaco" w:cs="Courier"/>
          <w:sz w:val="20"/>
          <w:szCs w:val="26"/>
        </w:rPr>
        <w:t>git</w:t>
      </w:r>
      <w:proofErr w:type="spellEnd"/>
      <w:proofErr w:type="gramEnd"/>
      <w:r w:rsidRPr="008F17FB">
        <w:rPr>
          <w:rFonts w:ascii="Monaco" w:hAnsi="Monaco" w:cs="Courier"/>
          <w:sz w:val="20"/>
          <w:szCs w:val="26"/>
        </w:rPr>
        <w:t xml:space="preserve">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proofErr w:type="gramStart"/>
      <w:r w:rsidRPr="008F17FB">
        <w:rPr>
          <w:rFonts w:ascii="Monaco" w:hAnsi="Monaco" w:cs="Courier"/>
          <w:color w:val="333333"/>
          <w:sz w:val="20"/>
          <w:szCs w:val="26"/>
        </w:rPr>
        <w:t>$ ./</w:t>
      </w:r>
      <w:proofErr w:type="gramEnd"/>
      <w:r w:rsidRPr="008F17FB">
        <w:rPr>
          <w:rFonts w:ascii="Monaco" w:hAnsi="Monaco" w:cs="Courier"/>
          <w:color w:val="333333"/>
          <w:sz w:val="20"/>
          <w:szCs w:val="26"/>
        </w:rPr>
        <w:t>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release</w:t>
      </w:r>
      <w:proofErr w:type="gramEnd"/>
      <w:r w:rsidRPr="008F17FB">
        <w:rPr>
          <w:rFonts w:ascii="Monaco" w:hAnsi="Monaco" w:cs="Courier"/>
          <w:color w:val="888888"/>
          <w:sz w:val="20"/>
          <w:szCs w:val="26"/>
        </w:rPr>
        <w:t>-1.2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1 files changed, 1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 deletions(-)</w:t>
      </w:r>
    </w:p>
    <w:p w14:paraId="0A218D13" w14:textId="77777777" w:rsidR="008F17FB" w:rsidRDefault="008F17FB" w:rsidP="00297CB9"/>
    <w:p w14:paraId="4EFF75F8" w14:textId="442DD710" w:rsidR="00297CB9" w:rsidRDefault="00297CB9" w:rsidP="00297CB9">
      <w:r>
        <w:t xml:space="preserve">After creating a new branch and switching to it, we bump the version number. Here, bump-version.sh is a fictional shell script that changes some files in the working copy to reflect the new </w:t>
      </w:r>
      <w:r>
        <w:lastRenderedPageBreak/>
        <w:t>version. (This can of course be a manual change—the point being that some files change.) Then, the bump</w:t>
      </w:r>
      <w:r w:rsidR="008F17FB">
        <w:t>ed version number is committed.</w:t>
      </w:r>
    </w:p>
    <w:p w14:paraId="395D9D0F" w14:textId="6E76B46A" w:rsidR="00297CB9" w:rsidRDefault="00297CB9" w:rsidP="00297CB9">
      <w:r>
        <w:t xml:space="preserve">This new branch may exist there for a while, until the release may be rolled out definitely. During that time, bug fixes may 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large new features here is strictly prohibited. They must be merged into </w:t>
      </w:r>
      <w:r w:rsidR="000F2FAA">
        <w:rPr>
          <w:rFonts w:ascii="Monaco" w:hAnsi="Monaco" w:cs="Courier"/>
          <w:color w:val="333333"/>
          <w:spacing w:val="-5"/>
          <w:sz w:val="20"/>
          <w:szCs w:val="20"/>
        </w:rPr>
        <w:t>integration</w:t>
      </w:r>
      <w:r>
        <w:t>, and therefore, wait for the next big release.</w:t>
      </w:r>
    </w:p>
    <w:p w14:paraId="575F2CDA" w14:textId="77777777" w:rsidR="00297CB9" w:rsidRDefault="00297CB9" w:rsidP="00297CB9"/>
    <w:p w14:paraId="79489051" w14:textId="2EE884EA" w:rsidR="00297CB9" w:rsidRPr="008F17FB" w:rsidRDefault="00297CB9" w:rsidP="008F17FB">
      <w:pPr>
        <w:jc w:val="center"/>
        <w:rPr>
          <w:rStyle w:val="Strong"/>
        </w:rPr>
      </w:pPr>
      <w:r w:rsidRPr="008F17FB">
        <w:rPr>
          <w:rStyle w:val="Strong"/>
        </w:rPr>
        <w:t>Finishing a release branch</w:t>
      </w:r>
    </w:p>
    <w:p w14:paraId="6FD56D8E" w14:textId="682147AC" w:rsidR="00297CB9" w:rsidRDefault="00297CB9" w:rsidP="00297CB9">
      <w:r>
        <w:t xml:space="preserve">When the state of the release branch is ready to become a real release, some actions need to be carried out. First, the release branch is merged into master (since every commit on master is a new release by definition, remember). Next, that commit on master must be tagged for easy future reference to this historical version. Finally, the changes made on the release branch need to be merged back into </w:t>
      </w:r>
      <w:r w:rsidR="000F2FAA">
        <w:rPr>
          <w:rFonts w:ascii="Monaco" w:hAnsi="Monaco" w:cs="Courier"/>
          <w:color w:val="333333"/>
          <w:spacing w:val="-5"/>
          <w:sz w:val="20"/>
          <w:szCs w:val="20"/>
        </w:rPr>
        <w:t>integration</w:t>
      </w:r>
      <w:r>
        <w:t>, so that future releases also contain these bug fixes.</w:t>
      </w:r>
    </w:p>
    <w:p w14:paraId="69D8E3C8" w14:textId="77777777" w:rsidR="00297CB9" w:rsidRDefault="00297CB9" w:rsidP="00297CB9"/>
    <w:p w14:paraId="72CB98F8" w14:textId="0A42921B" w:rsidR="00297CB9" w:rsidRDefault="008F17FB" w:rsidP="00297CB9">
      <w:r>
        <w:t xml:space="preserve">The first two steps in </w:t>
      </w:r>
      <w:proofErr w:type="spellStart"/>
      <w:r>
        <w:t>Git</w:t>
      </w:r>
      <w:proofErr w:type="spellEnd"/>
      <w:r>
        <w: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tag -a 1.2</w:t>
      </w:r>
    </w:p>
    <w:p w14:paraId="5F4CDE0E" w14:textId="77777777" w:rsidR="008F17FB" w:rsidRDefault="008F17FB" w:rsidP="00297CB9"/>
    <w:p w14:paraId="1D6D6438" w14:textId="51F8EBB9" w:rsidR="00297CB9" w:rsidRDefault="00297CB9" w:rsidP="00297CB9">
      <w:r>
        <w:t>The release is now done, a</w:t>
      </w:r>
      <w:r w:rsidR="008F17FB">
        <w:t>nd tagged for future reference.</w:t>
      </w:r>
    </w:p>
    <w:p w14:paraId="2C3B5B63" w14:textId="0C82BCC1" w:rsidR="00297CB9" w:rsidRDefault="00297CB9" w:rsidP="00297CB9">
      <w:r>
        <w:t xml:space="preserve">To keep the changes made in the release branch, we need to merge those back into </w:t>
      </w:r>
      <w:r w:rsidR="000F2FAA">
        <w:rPr>
          <w:rFonts w:ascii="Monaco" w:hAnsi="Monaco" w:cs="Courier"/>
          <w:color w:val="333333"/>
          <w:spacing w:val="-5"/>
          <w:sz w:val="20"/>
          <w:szCs w:val="20"/>
        </w:rPr>
        <w:t>integration</w:t>
      </w:r>
      <w:r w:rsidR="008F17FB">
        <w:t xml:space="preserve">, though. In </w:t>
      </w:r>
      <w:proofErr w:type="spellStart"/>
      <w:r w:rsidR="008F17FB">
        <w:t>Git</w:t>
      </w:r>
      <w:proofErr w:type="spellEnd"/>
      <w:r w:rsidR="008F17FB">
        <w:t>:</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76BECFD8" w14:textId="71B53FF0"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p>
    <w:p w14:paraId="3EFD6A7A" w14:textId="33053A21" w:rsidR="00297CB9" w:rsidRDefault="00297CB9" w:rsidP="00297CB9">
      <w:r>
        <w:t xml:space="preserve">Now we are really done and the release branch may be removed, </w:t>
      </w:r>
      <w:r w:rsidR="008F17FB">
        <w:t>since we don’t need it anymore:</w:t>
      </w:r>
    </w:p>
    <w:p w14:paraId="1AEAA848"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branch -d release-1.2</w:t>
      </w:r>
    </w:p>
    <w:p w14:paraId="3746A3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release-1.2 (was ff452fe).</w:t>
      </w:r>
    </w:p>
    <w:p w14:paraId="5162DE23" w14:textId="77777777" w:rsidR="008F17FB" w:rsidRDefault="008F17FB" w:rsidP="00297CB9">
      <w:pPr>
        <w:rPr>
          <w:rStyle w:val="Strong"/>
        </w:rPr>
      </w:pPr>
    </w:p>
    <w:p w14:paraId="601F1877" w14:textId="23ADA5DF" w:rsidR="00297CB9" w:rsidRPr="004F7EFD" w:rsidRDefault="00BC37E3" w:rsidP="00297CB9">
      <w:pPr>
        <w:rPr>
          <w:b/>
          <w:bCs/>
        </w:rPr>
      </w:pPr>
      <w:r>
        <w:rPr>
          <w:noProof/>
        </w:rPr>
        <w:lastRenderedPageBreak/>
        <w:drawing>
          <wp:anchor distT="0" distB="0" distL="114300" distR="114300" simplePos="0" relativeHeight="251660288" behindDoc="0" locked="0" layoutInCell="1" allowOverlap="1" wp14:anchorId="6B642FB4" wp14:editId="57C1284A">
            <wp:simplePos x="0" y="0"/>
            <wp:positionH relativeFrom="column">
              <wp:posOffset>3352800</wp:posOffset>
            </wp:positionH>
            <wp:positionV relativeFrom="paragraph">
              <wp:posOffset>87630</wp:posOffset>
            </wp:positionV>
            <wp:extent cx="2602230" cy="351028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2230" cy="351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CB9" w:rsidRPr="004F7EFD">
        <w:rPr>
          <w:rStyle w:val="Strong"/>
        </w:rPr>
        <w:t xml:space="preserve">Hotfix branches </w:t>
      </w:r>
    </w:p>
    <w:p w14:paraId="23FA6AD1" w14:textId="77777777" w:rsidR="00297CB9" w:rsidRDefault="00297CB9" w:rsidP="00297CB9">
      <w:r>
        <w:t>May branch off from:</w:t>
      </w:r>
    </w:p>
    <w:p w14:paraId="58E0A8BE" w14:textId="77777777" w:rsidR="00297CB9" w:rsidRDefault="00297CB9" w:rsidP="00297CB9">
      <w:proofErr w:type="gramStart"/>
      <w:r w:rsidRPr="004F7EFD">
        <w:rPr>
          <w:rFonts w:ascii="Monaco" w:hAnsi="Monaco" w:cs="Courier"/>
          <w:color w:val="333333"/>
          <w:spacing w:val="-5"/>
          <w:sz w:val="20"/>
          <w:szCs w:val="20"/>
        </w:rPr>
        <w:t>master</w:t>
      </w:r>
      <w:proofErr w:type="gramEnd"/>
    </w:p>
    <w:p w14:paraId="3DB6728A" w14:textId="77777777" w:rsidR="00297CB9" w:rsidRDefault="00297CB9" w:rsidP="00297CB9">
      <w:r>
        <w:t>Must merge back into:</w:t>
      </w:r>
    </w:p>
    <w:p w14:paraId="1B54F918" w14:textId="55EA0FF2" w:rsidR="00297CB9" w:rsidRDefault="004F7EFD" w:rsidP="00297CB9">
      <w:proofErr w:type="gramStart"/>
      <w:r>
        <w:rPr>
          <w:rFonts w:ascii="Monaco" w:hAnsi="Monaco" w:cs="Courier"/>
          <w:color w:val="333333"/>
          <w:spacing w:val="-5"/>
          <w:sz w:val="20"/>
          <w:szCs w:val="20"/>
        </w:rPr>
        <w:t>integration</w:t>
      </w:r>
      <w:proofErr w:type="gramEnd"/>
      <w:r>
        <w:t xml:space="preserve"> </w:t>
      </w:r>
      <w:r w:rsidR="00297CB9">
        <w:t xml:space="preserve">and </w:t>
      </w:r>
      <w:r w:rsidR="00297CB9" w:rsidRPr="004F7EFD">
        <w:rPr>
          <w:rFonts w:ascii="Monaco" w:hAnsi="Monaco" w:cs="Courier"/>
          <w:color w:val="333333"/>
          <w:spacing w:val="-5"/>
          <w:sz w:val="20"/>
          <w:szCs w:val="20"/>
        </w:rPr>
        <w:t>master</w:t>
      </w:r>
    </w:p>
    <w:p w14:paraId="25E4C2D8" w14:textId="77777777" w:rsidR="00297CB9" w:rsidRDefault="00297CB9" w:rsidP="00297CB9">
      <w:r>
        <w:t>Branch naming convention:</w:t>
      </w:r>
    </w:p>
    <w:p w14:paraId="5413A9FD" w14:textId="77777777" w:rsidR="00297CB9" w:rsidRDefault="00297CB9" w:rsidP="00297CB9">
      <w:proofErr w:type="gramStart"/>
      <w:r w:rsidRPr="004F7EFD">
        <w:rPr>
          <w:rFonts w:ascii="Monaco" w:hAnsi="Monaco" w:cs="Courier"/>
          <w:color w:val="333333"/>
          <w:spacing w:val="-5"/>
          <w:sz w:val="20"/>
          <w:szCs w:val="20"/>
        </w:rPr>
        <w:t>hotfix</w:t>
      </w:r>
      <w:proofErr w:type="gramEnd"/>
      <w:r>
        <w:t>-*</w:t>
      </w:r>
    </w:p>
    <w:p w14:paraId="6B53B394" w14:textId="19426872" w:rsidR="008F17FB" w:rsidRDefault="008F17FB" w:rsidP="00297CB9"/>
    <w:p w14:paraId="116D40BB" w14:textId="77777777" w:rsidR="00297CB9" w:rsidRDefault="00297CB9" w:rsidP="00297CB9">
      <w:r>
        <w:t>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14:paraId="2758F60A" w14:textId="77777777" w:rsidR="00297CB9" w:rsidRDefault="00297CB9" w:rsidP="00297CB9"/>
    <w:p w14:paraId="1AE3A8A3" w14:textId="38BE0B82" w:rsidR="00297CB9" w:rsidRDefault="00297CB9" w:rsidP="00297CB9">
      <w:r>
        <w:t xml:space="preserve">The essence is that work of team members (on the </w:t>
      </w:r>
      <w:r w:rsidR="00591AFD">
        <w:rPr>
          <w:rFonts w:ascii="Monaco" w:hAnsi="Monaco" w:cs="Courier"/>
          <w:color w:val="333333"/>
          <w:spacing w:val="-5"/>
          <w:sz w:val="20"/>
          <w:szCs w:val="20"/>
        </w:rPr>
        <w:t>integration</w:t>
      </w:r>
      <w:r w:rsidR="00591AFD">
        <w:t xml:space="preserve"> </w:t>
      </w:r>
      <w:r>
        <w:t>branch) can continue, while another person is preparing a quick production fix.</w:t>
      </w:r>
    </w:p>
    <w:p w14:paraId="2AC9483D" w14:textId="77777777" w:rsidR="00297CB9" w:rsidRDefault="00297CB9" w:rsidP="00297CB9"/>
    <w:p w14:paraId="06E50988" w14:textId="68592661" w:rsidR="00297CB9" w:rsidRPr="008F17FB" w:rsidRDefault="00297CB9" w:rsidP="008F17FB">
      <w:pPr>
        <w:jc w:val="center"/>
        <w:rPr>
          <w:rStyle w:val="Strong"/>
        </w:rPr>
      </w:pPr>
      <w:r w:rsidRPr="008F17FB">
        <w:rPr>
          <w:rStyle w:val="Strong"/>
        </w:rPr>
        <w:t>Creating the hotfix branch</w:t>
      </w:r>
    </w:p>
    <w:p w14:paraId="1648346D" w14:textId="153607F9" w:rsidR="00297CB9" w:rsidRDefault="00297CB9" w:rsidP="00297CB9">
      <w:r>
        <w:t xml:space="preserve">Hotfix branches are created from the master branch. For example, say version 1.2 is the current production release running live and causing troubles due to a severe bug. But changes on </w:t>
      </w:r>
      <w:r w:rsidR="00591AFD">
        <w:rPr>
          <w:rFonts w:ascii="Monaco" w:hAnsi="Monaco" w:cs="Courier"/>
          <w:color w:val="333333"/>
          <w:spacing w:val="-5"/>
          <w:sz w:val="20"/>
          <w:szCs w:val="20"/>
        </w:rPr>
        <w:t>integration</w:t>
      </w:r>
      <w:r w:rsidR="00591AFD">
        <w:t xml:space="preserve"> </w:t>
      </w:r>
      <w:r>
        <w:t>are yet unstable. We may then branch off a hotfix branc</w:t>
      </w:r>
      <w:r w:rsidR="008F17FB">
        <w:t>h and start fixing the problem:</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proofErr w:type="gramStart"/>
      <w:r w:rsidRPr="008F17FB">
        <w:rPr>
          <w:rFonts w:ascii="Monaco" w:hAnsi="Monaco" w:cs="Courier"/>
          <w:color w:val="333333"/>
          <w:sz w:val="20"/>
          <w:szCs w:val="26"/>
        </w:rPr>
        <w:t>$ ./</w:t>
      </w:r>
      <w:proofErr w:type="gramEnd"/>
      <w:r w:rsidRPr="008F17FB">
        <w:rPr>
          <w:rFonts w:ascii="Monaco" w:hAnsi="Monaco" w:cs="Courier"/>
          <w:color w:val="333333"/>
          <w:sz w:val="20"/>
          <w:szCs w:val="26"/>
        </w:rPr>
        <w:t>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hotfix</w:t>
      </w:r>
      <w:proofErr w:type="gramEnd"/>
      <w:r w:rsidRPr="008F17FB">
        <w:rPr>
          <w:rFonts w:ascii="Monaco" w:hAnsi="Monaco" w:cs="Courier"/>
          <w:color w:val="888888"/>
          <w:sz w:val="20"/>
          <w:szCs w:val="26"/>
        </w:rPr>
        <w:t>-1.2.1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1 files changed, 1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 deletions(-)</w:t>
      </w:r>
    </w:p>
    <w:p w14:paraId="6E558C88" w14:textId="77777777" w:rsidR="008F17FB" w:rsidRDefault="008F17FB"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p>
    <w:p w14:paraId="3C3C5CF2" w14:textId="2FECB66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rsidRPr="008F17FB">
        <w:t>Don’t forget to bump the version number after branching off!</w:t>
      </w:r>
    </w:p>
    <w:p w14:paraId="42720762" w14:textId="74C2DC12" w:rsidR="00297CB9" w:rsidRDefault="00297CB9" w:rsidP="00297CB9">
      <w:r>
        <w:t>Then, fix the bug and commit the fix i</w:t>
      </w:r>
      <w:r w:rsidR="008F17FB">
        <w:t>n one or more separate commits.</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lastRenderedPageBreak/>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hotfix</w:t>
      </w:r>
      <w:proofErr w:type="gramEnd"/>
      <w:r w:rsidRPr="008F17FB">
        <w:rPr>
          <w:rFonts w:ascii="Monaco" w:hAnsi="Monaco" w:cs="Courier"/>
          <w:color w:val="888888"/>
          <w:sz w:val="20"/>
          <w:szCs w:val="26"/>
        </w:rPr>
        <w:t>-1.2.1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5 files changed, 32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17 deletions(-)</w:t>
      </w:r>
    </w:p>
    <w:p w14:paraId="34E6DBD0" w14:textId="77777777" w:rsidR="008F17FB" w:rsidRDefault="008F17FB" w:rsidP="00297CB9"/>
    <w:p w14:paraId="0518B7C2" w14:textId="544768AC" w:rsidR="00297CB9" w:rsidRPr="008F17FB" w:rsidRDefault="00297CB9" w:rsidP="00297CB9">
      <w:pPr>
        <w:rPr>
          <w:b/>
          <w:bCs/>
        </w:rPr>
      </w:pPr>
      <w:r w:rsidRPr="008F17FB">
        <w:rPr>
          <w:rStyle w:val="Strong"/>
        </w:rPr>
        <w:t>Finishing a hotfix branch</w:t>
      </w:r>
    </w:p>
    <w:p w14:paraId="204E2E69" w14:textId="0FAE1716" w:rsidR="00297CB9" w:rsidRDefault="00297CB9" w:rsidP="00297CB9">
      <w:r>
        <w:t xml:space="preserve">When finished, the </w:t>
      </w:r>
      <w:proofErr w:type="spellStart"/>
      <w:r>
        <w:t>bugfix</w:t>
      </w:r>
      <w:proofErr w:type="spellEnd"/>
      <w:r>
        <w:t xml:space="preserve"> needs to be merged back into master, but also needs to be merged back into </w:t>
      </w:r>
      <w:r w:rsidR="00591AFD">
        <w:rPr>
          <w:rFonts w:ascii="Monaco" w:hAnsi="Monaco" w:cs="Courier"/>
          <w:color w:val="333333"/>
          <w:spacing w:val="-5"/>
          <w:sz w:val="20"/>
          <w:szCs w:val="20"/>
        </w:rPr>
        <w:t>integration</w:t>
      </w:r>
      <w:r>
        <w:t xml:space="preserve">, in order to safeguard that the </w:t>
      </w:r>
      <w:proofErr w:type="spellStart"/>
      <w:r>
        <w:t>bugfix</w:t>
      </w:r>
      <w:proofErr w:type="spellEnd"/>
      <w:r>
        <w:t xml:space="preserve"> is included in the next release as well. This is completely similar to how release branches are finished.</w:t>
      </w:r>
    </w:p>
    <w:p w14:paraId="72573251" w14:textId="77777777" w:rsidR="00297CB9" w:rsidRDefault="00297CB9" w:rsidP="00297CB9"/>
    <w:p w14:paraId="23479638" w14:textId="47961689" w:rsidR="00297CB9" w:rsidRDefault="00297CB9" w:rsidP="00297CB9">
      <w:r>
        <w:t>First, upd</w:t>
      </w:r>
      <w:r w:rsidR="008F17FB">
        <w:t>ate master and tag the release.</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Default="00297CB9" w:rsidP="00297CB9">
      <w: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tag -a 1.2.1</w:t>
      </w:r>
    </w:p>
    <w:p w14:paraId="7B30675C" w14:textId="77777777" w:rsidR="00297CB9" w:rsidRDefault="00297CB9" w:rsidP="00297CB9"/>
    <w:p w14:paraId="39D3461E" w14:textId="1DFBA4E4" w:rsidR="00297CB9" w:rsidRDefault="00297CB9" w:rsidP="00297CB9">
      <w:r>
        <w:t xml:space="preserve">Next, include the </w:t>
      </w:r>
      <w:proofErr w:type="spellStart"/>
      <w:r>
        <w:t>bugfix</w:t>
      </w:r>
      <w:proofErr w:type="spellEnd"/>
      <w:r>
        <w:t xml:space="preserve"> in </w:t>
      </w:r>
      <w:r w:rsidR="00591AFD">
        <w:rPr>
          <w:rFonts w:ascii="Monaco" w:hAnsi="Monaco" w:cs="Courier"/>
          <w:color w:val="333333"/>
          <w:spacing w:val="-5"/>
          <w:sz w:val="20"/>
          <w:szCs w:val="20"/>
        </w:rPr>
        <w:t>integration</w:t>
      </w:r>
      <w:r w:rsidR="008F17FB">
        <w:t>, too:</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7C03FA89" w14:textId="77777777" w:rsidR="008F17FB" w:rsidRDefault="008F17FB" w:rsidP="00297CB9"/>
    <w:p w14:paraId="10B2FC1E" w14:textId="34418965" w:rsidR="00297CB9" w:rsidRDefault="00297CB9" w:rsidP="00297CB9">
      <w:r>
        <w:t xml:space="preserve">The one exception to the rule here is that, when a release branch currently exists, the hotfix changes need to be merged into that release branch, instead of </w:t>
      </w:r>
      <w:r w:rsidR="00EB1044">
        <w:rPr>
          <w:rFonts w:ascii="Monaco" w:hAnsi="Monaco" w:cs="Courier"/>
          <w:color w:val="333333"/>
          <w:spacing w:val="-5"/>
          <w:sz w:val="20"/>
          <w:szCs w:val="20"/>
        </w:rPr>
        <w:t>integration</w:t>
      </w:r>
      <w:r>
        <w:t xml:space="preserve">. Back-merging the </w:t>
      </w:r>
      <w:proofErr w:type="spellStart"/>
      <w:r>
        <w:t>bugfix</w:t>
      </w:r>
      <w:proofErr w:type="spellEnd"/>
      <w:r>
        <w:t xml:space="preserve"> into the release branch will eventually result in the </w:t>
      </w:r>
      <w:proofErr w:type="spellStart"/>
      <w:r>
        <w:t>bugfix</w:t>
      </w:r>
      <w:proofErr w:type="spellEnd"/>
      <w:r>
        <w:t xml:space="preserve"> being merged into </w:t>
      </w:r>
      <w:r w:rsidR="00EB1044">
        <w:rPr>
          <w:rFonts w:ascii="Monaco" w:hAnsi="Monaco" w:cs="Courier"/>
          <w:color w:val="333333"/>
          <w:spacing w:val="-5"/>
          <w:sz w:val="20"/>
          <w:szCs w:val="20"/>
        </w:rPr>
        <w:t>integration</w:t>
      </w:r>
      <w:r w:rsidR="00EB1044">
        <w:t xml:space="preserve"> </w:t>
      </w:r>
      <w:r>
        <w:t xml:space="preserve">too,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w:t>
      </w:r>
      <w:proofErr w:type="spellStart"/>
      <w:r>
        <w:t>bugfix</w:t>
      </w:r>
      <w:proofErr w:type="spellEnd"/>
      <w:r>
        <w:t xml:space="preserve"> and cannot wait for the release branch to be finished, you may safely merge the </w:t>
      </w:r>
      <w:proofErr w:type="spellStart"/>
      <w:r>
        <w:t>bugfix</w:t>
      </w:r>
      <w:proofErr w:type="spellEnd"/>
      <w:r>
        <w:t xml:space="preserve"> into </w:t>
      </w:r>
      <w:r w:rsidR="00EB1044">
        <w:rPr>
          <w:rFonts w:ascii="Monaco" w:hAnsi="Monaco" w:cs="Courier"/>
          <w:color w:val="333333"/>
          <w:spacing w:val="-5"/>
          <w:sz w:val="20"/>
          <w:szCs w:val="20"/>
        </w:rPr>
        <w:t>integration</w:t>
      </w:r>
      <w:r w:rsidR="00EB1044">
        <w:t xml:space="preserve"> </w:t>
      </w:r>
      <w:r w:rsidR="00C41FA3">
        <w:t>now already as well.)</w:t>
      </w:r>
    </w:p>
    <w:p w14:paraId="44AA5FE8" w14:textId="499E3F4D" w:rsidR="00297CB9" w:rsidRDefault="00297CB9" w:rsidP="00297CB9">
      <w:r>
        <w:t>Finall</w:t>
      </w:r>
      <w:r w:rsidR="00C41FA3">
        <w:t>y, remove the temporary branch:</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xml:space="preserve">$ </w:t>
      </w:r>
      <w:proofErr w:type="spellStart"/>
      <w:proofErr w:type="gramStart"/>
      <w:r w:rsidRPr="00C41FA3">
        <w:rPr>
          <w:rFonts w:ascii="Monaco" w:hAnsi="Monaco" w:cs="Courier"/>
          <w:color w:val="333333"/>
          <w:sz w:val="20"/>
          <w:szCs w:val="26"/>
        </w:rPr>
        <w:t>git</w:t>
      </w:r>
      <w:proofErr w:type="spellEnd"/>
      <w:proofErr w:type="gramEnd"/>
      <w:r w:rsidRPr="00C41FA3">
        <w:rPr>
          <w:rFonts w:ascii="Monaco" w:hAnsi="Monaco" w:cs="Courier"/>
          <w:color w:val="333333"/>
          <w:sz w:val="20"/>
          <w:szCs w:val="26"/>
        </w:rPr>
        <w:t xml:space="preserve"> branch -d hotfix-1.2.1</w:t>
      </w:r>
    </w:p>
    <w:p w14:paraId="3FC2F998" w14:textId="1EEA7D3F"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15F50980" w14:textId="77777777" w:rsidR="00297CB9" w:rsidRPr="002B3C5D" w:rsidRDefault="00297CB9" w:rsidP="00297CB9"/>
    <w:p w14:paraId="754227F9" w14:textId="77777777" w:rsidR="00315FA4" w:rsidRDefault="00315FA4" w:rsidP="00315FA4">
      <w:pPr>
        <w:pStyle w:val="Heading3"/>
      </w:pPr>
      <w:r>
        <w:lastRenderedPageBreak/>
        <w:t>Manage Requirements</w:t>
      </w:r>
      <w:bookmarkEnd w:id="40"/>
    </w:p>
    <w:p w14:paraId="754227FA" w14:textId="77777777" w:rsidR="00DD1222" w:rsidRDefault="00DD1222" w:rsidP="00154D9F">
      <w:r>
        <w:t>The following practices and tools are used for managing requirements.</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0E7F2F">
        <w:tc>
          <w:tcPr>
            <w:tcW w:w="2799" w:type="dxa"/>
            <w:shd w:val="clear" w:color="auto" w:fill="BFBFBF" w:themeFill="background1" w:themeFillShade="BF"/>
          </w:tcPr>
          <w:p w14:paraId="754227FB" w14:textId="77777777" w:rsidR="004270E1" w:rsidRDefault="004270E1" w:rsidP="00154D9F">
            <w:r>
              <w:t>Requirements Management Method/Tool</w:t>
            </w:r>
          </w:p>
        </w:tc>
        <w:tc>
          <w:tcPr>
            <w:tcW w:w="1719" w:type="dxa"/>
            <w:shd w:val="clear" w:color="auto" w:fill="BFBFBF" w:themeFill="background1" w:themeFillShade="BF"/>
          </w:tcPr>
          <w:p w14:paraId="754227FC" w14:textId="77777777" w:rsidR="004270E1" w:rsidRDefault="004270E1" w:rsidP="004270E1">
            <w:r>
              <w:t>Procedure</w:t>
            </w:r>
          </w:p>
        </w:tc>
        <w:tc>
          <w:tcPr>
            <w:tcW w:w="1800" w:type="dxa"/>
            <w:shd w:val="clear" w:color="auto" w:fill="BFBFBF" w:themeFill="background1" w:themeFillShade="BF"/>
          </w:tcPr>
          <w:p w14:paraId="754227FD" w14:textId="77777777" w:rsidR="004270E1" w:rsidRDefault="004270E1" w:rsidP="00154D9F">
            <w:r>
              <w:t>Evidence</w:t>
            </w:r>
          </w:p>
        </w:tc>
        <w:tc>
          <w:tcPr>
            <w:tcW w:w="3258" w:type="dxa"/>
            <w:shd w:val="clear" w:color="auto" w:fill="BFBFBF" w:themeFill="background1" w:themeFillShade="BF"/>
          </w:tcPr>
          <w:p w14:paraId="754227FE" w14:textId="77777777" w:rsidR="004270E1" w:rsidRDefault="004270E1" w:rsidP="00154D9F">
            <w:r>
              <w:t>Description</w:t>
            </w:r>
          </w:p>
        </w:tc>
      </w:tr>
      <w:tr w:rsidR="004270E1" w14:paraId="75422804" w14:textId="77777777" w:rsidTr="000E7F2F">
        <w:tc>
          <w:tcPr>
            <w:tcW w:w="2799" w:type="dxa"/>
          </w:tcPr>
          <w:p w14:paraId="75422800" w14:textId="77777777" w:rsidR="004270E1" w:rsidRDefault="004270E1" w:rsidP="00154D9F">
            <w:r>
              <w:t>Initial Requirements</w:t>
            </w:r>
          </w:p>
        </w:tc>
        <w:tc>
          <w:tcPr>
            <w:tcW w:w="1719" w:type="dxa"/>
          </w:tcPr>
          <w:p w14:paraId="75422801" w14:textId="77777777" w:rsidR="004270E1" w:rsidRDefault="004270E1" w:rsidP="004270E1">
            <w:r>
              <w:t>Proposal Process</w:t>
            </w:r>
          </w:p>
        </w:tc>
        <w:tc>
          <w:tcPr>
            <w:tcW w:w="1800" w:type="dxa"/>
          </w:tcPr>
          <w:p w14:paraId="75422802" w14:textId="77777777" w:rsidR="004270E1" w:rsidRDefault="004270E1" w:rsidP="00154D9F">
            <w:r>
              <w:t>Proposal</w:t>
            </w:r>
          </w:p>
        </w:tc>
        <w:tc>
          <w:tcPr>
            <w:tcW w:w="3258" w:type="dxa"/>
          </w:tcPr>
          <w:p w14:paraId="75422803" w14:textId="77777777" w:rsidR="004270E1" w:rsidRDefault="00B93D77" w:rsidP="00154D9F">
            <w:r>
              <w:t>Initial requirements and understanding are provided in the proposal and accepted with award.</w:t>
            </w:r>
          </w:p>
        </w:tc>
      </w:tr>
      <w:tr w:rsidR="004270E1" w14:paraId="75422809" w14:textId="77777777" w:rsidTr="000E7F2F">
        <w:tc>
          <w:tcPr>
            <w:tcW w:w="2799" w:type="dxa"/>
          </w:tcPr>
          <w:p w14:paraId="75422805" w14:textId="77777777" w:rsidR="004270E1" w:rsidRDefault="004270E1" w:rsidP="009E03BD">
            <w:r>
              <w:t>Requirements Understanding</w:t>
            </w:r>
          </w:p>
        </w:tc>
        <w:tc>
          <w:tcPr>
            <w:tcW w:w="1719" w:type="dxa"/>
          </w:tcPr>
          <w:p w14:paraId="75422806" w14:textId="77777777" w:rsidR="004270E1" w:rsidRDefault="004270E1" w:rsidP="009E03BD">
            <w:r>
              <w:t>Backlog Grooming</w:t>
            </w:r>
          </w:p>
        </w:tc>
        <w:tc>
          <w:tcPr>
            <w:tcW w:w="1800" w:type="dxa"/>
          </w:tcPr>
          <w:p w14:paraId="75422807" w14:textId="2471B55D" w:rsidR="004270E1" w:rsidRDefault="00D5231F" w:rsidP="009E03BD">
            <w:proofErr w:type="spellStart"/>
            <w:r>
              <w:t>ScrumDo</w:t>
            </w:r>
            <w:proofErr w:type="spellEnd"/>
            <w:r>
              <w:t xml:space="preserve"> Stories</w:t>
            </w:r>
          </w:p>
        </w:tc>
        <w:tc>
          <w:tcPr>
            <w:tcW w:w="3258" w:type="dxa"/>
          </w:tcPr>
          <w:p w14:paraId="75422808" w14:textId="77777777" w:rsidR="004270E1" w:rsidRDefault="00B93D77" w:rsidP="009E03BD">
            <w:r>
              <w:t>Requirements are analyzed, decomposed, clarified, prioritized, and documented.</w:t>
            </w:r>
          </w:p>
        </w:tc>
      </w:tr>
      <w:tr w:rsidR="004270E1" w14:paraId="7542280E" w14:textId="77777777" w:rsidTr="000E7F2F">
        <w:tc>
          <w:tcPr>
            <w:tcW w:w="2799" w:type="dxa"/>
          </w:tcPr>
          <w:p w14:paraId="7542280A" w14:textId="77777777" w:rsidR="004270E1" w:rsidRDefault="004270E1" w:rsidP="009E03BD">
            <w:r>
              <w:t>Requirement Commitment</w:t>
            </w:r>
          </w:p>
        </w:tc>
        <w:tc>
          <w:tcPr>
            <w:tcW w:w="1719" w:type="dxa"/>
          </w:tcPr>
          <w:p w14:paraId="7542280B" w14:textId="77777777" w:rsidR="004270E1" w:rsidRDefault="004270E1" w:rsidP="009E03BD">
            <w:r>
              <w:t>Sprint Planning</w:t>
            </w:r>
          </w:p>
        </w:tc>
        <w:tc>
          <w:tcPr>
            <w:tcW w:w="1800" w:type="dxa"/>
          </w:tcPr>
          <w:p w14:paraId="7542280C" w14:textId="039067FF" w:rsidR="004270E1" w:rsidRDefault="00D5231F" w:rsidP="009E03BD">
            <w:proofErr w:type="spellStart"/>
            <w:r>
              <w:t>ScrumDo</w:t>
            </w:r>
            <w:proofErr w:type="spellEnd"/>
            <w:r>
              <w:t xml:space="preserve"> Assignment</w:t>
            </w:r>
          </w:p>
        </w:tc>
        <w:tc>
          <w:tcPr>
            <w:tcW w:w="3258" w:type="dxa"/>
          </w:tcPr>
          <w:p w14:paraId="7542280D" w14:textId="77777777" w:rsidR="004270E1" w:rsidRDefault="00B93D77" w:rsidP="009E03BD">
            <w:r>
              <w:t>During sprint planning the customer commits to a specific set of user stories.</w:t>
            </w:r>
          </w:p>
        </w:tc>
      </w:tr>
      <w:tr w:rsidR="004270E1" w14:paraId="75422813" w14:textId="77777777" w:rsidTr="000E7F2F">
        <w:tc>
          <w:tcPr>
            <w:tcW w:w="2799" w:type="dxa"/>
          </w:tcPr>
          <w:p w14:paraId="7542280F" w14:textId="77777777" w:rsidR="004270E1" w:rsidRDefault="004270E1" w:rsidP="009E03BD">
            <w:r>
              <w:t>Requirements Change Management</w:t>
            </w:r>
          </w:p>
        </w:tc>
        <w:tc>
          <w:tcPr>
            <w:tcW w:w="1719" w:type="dxa"/>
          </w:tcPr>
          <w:p w14:paraId="75422810" w14:textId="77777777" w:rsidR="004270E1" w:rsidRDefault="004270E1" w:rsidP="009E03BD">
            <w:r>
              <w:t>Backlog Grooming</w:t>
            </w:r>
          </w:p>
        </w:tc>
        <w:tc>
          <w:tcPr>
            <w:tcW w:w="1800" w:type="dxa"/>
          </w:tcPr>
          <w:p w14:paraId="75422811" w14:textId="4E9AF57B" w:rsidR="004270E1" w:rsidRDefault="00D5231F" w:rsidP="009E03BD">
            <w:proofErr w:type="spellStart"/>
            <w:r>
              <w:t>ScrumDo</w:t>
            </w:r>
            <w:proofErr w:type="spellEnd"/>
          </w:p>
        </w:tc>
        <w:tc>
          <w:tcPr>
            <w:tcW w:w="3258" w:type="dxa"/>
          </w:tcPr>
          <w:p w14:paraId="75422812" w14:textId="77777777" w:rsidR="004270E1" w:rsidRDefault="00B93D77" w:rsidP="009E03BD">
            <w:r>
              <w:t>Requirements are analyzed, decomposed, clarified, prioritized, and documented.</w:t>
            </w:r>
          </w:p>
        </w:tc>
      </w:tr>
      <w:tr w:rsidR="004270E1" w14:paraId="75422818" w14:textId="77777777" w:rsidTr="000E7F2F">
        <w:tc>
          <w:tcPr>
            <w:tcW w:w="2799" w:type="dxa"/>
          </w:tcPr>
          <w:p w14:paraId="75422814" w14:textId="77777777" w:rsidR="004270E1" w:rsidRDefault="004270E1" w:rsidP="009E03BD">
            <w:r>
              <w:t xml:space="preserve">Requirements </w:t>
            </w:r>
            <w:proofErr w:type="spellStart"/>
            <w:r>
              <w:t>Tracability</w:t>
            </w:r>
            <w:proofErr w:type="spellEnd"/>
          </w:p>
        </w:tc>
        <w:tc>
          <w:tcPr>
            <w:tcW w:w="1719" w:type="dxa"/>
          </w:tcPr>
          <w:p w14:paraId="75422815" w14:textId="77777777" w:rsidR="004270E1" w:rsidRDefault="00B93D77" w:rsidP="009E03BD">
            <w:r>
              <w:t>Backlog Grooming</w:t>
            </w:r>
          </w:p>
        </w:tc>
        <w:tc>
          <w:tcPr>
            <w:tcW w:w="1800" w:type="dxa"/>
          </w:tcPr>
          <w:p w14:paraId="75422816" w14:textId="0A4E91B4" w:rsidR="004270E1" w:rsidRDefault="00D5231F" w:rsidP="009E03BD">
            <w:r>
              <w:t xml:space="preserve">Requirement for </w:t>
            </w:r>
            <w:proofErr w:type="spellStart"/>
            <w:r>
              <w:t>GitHub</w:t>
            </w:r>
            <w:proofErr w:type="spellEnd"/>
            <w:r>
              <w:t xml:space="preserve"> check</w:t>
            </w:r>
            <w:r w:rsidR="00171F07">
              <w:t>-in</w:t>
            </w:r>
            <w:r>
              <w:t xml:space="preserve">s to reference </w:t>
            </w:r>
            <w:proofErr w:type="spellStart"/>
            <w:r>
              <w:t>ScrumDo</w:t>
            </w:r>
            <w:proofErr w:type="spellEnd"/>
            <w:r>
              <w:t xml:space="preserve"> stories</w:t>
            </w:r>
          </w:p>
        </w:tc>
        <w:tc>
          <w:tcPr>
            <w:tcW w:w="3258" w:type="dxa"/>
          </w:tcPr>
          <w:p w14:paraId="75422817" w14:textId="77777777" w:rsidR="004270E1" w:rsidRDefault="004270E1" w:rsidP="009E03BD"/>
        </w:tc>
      </w:tr>
      <w:tr w:rsidR="004270E1" w14:paraId="7542281D" w14:textId="77777777" w:rsidTr="000E7F2F">
        <w:tc>
          <w:tcPr>
            <w:tcW w:w="2799" w:type="dxa"/>
          </w:tcPr>
          <w:p w14:paraId="75422819" w14:textId="77777777" w:rsidR="004270E1" w:rsidRDefault="004270E1" w:rsidP="009E03BD">
            <w:r>
              <w:t>Requirements implementation consistency</w:t>
            </w:r>
          </w:p>
        </w:tc>
        <w:tc>
          <w:tcPr>
            <w:tcW w:w="1719" w:type="dxa"/>
          </w:tcPr>
          <w:p w14:paraId="7542281A" w14:textId="77777777" w:rsidR="004270E1" w:rsidRDefault="004270E1" w:rsidP="009E03BD">
            <w:r>
              <w:t>Sprint Review</w:t>
            </w:r>
          </w:p>
        </w:tc>
        <w:tc>
          <w:tcPr>
            <w:tcW w:w="1800" w:type="dxa"/>
          </w:tcPr>
          <w:p w14:paraId="7542281B" w14:textId="21BD23C4" w:rsidR="004270E1" w:rsidRDefault="00171F07" w:rsidP="009E03BD">
            <w:r>
              <w:t xml:space="preserve">Review tasks in </w:t>
            </w:r>
            <w:proofErr w:type="spellStart"/>
            <w:r>
              <w:t>ScrumDo</w:t>
            </w:r>
            <w:proofErr w:type="spellEnd"/>
          </w:p>
        </w:tc>
        <w:tc>
          <w:tcPr>
            <w:tcW w:w="3258" w:type="dxa"/>
          </w:tcPr>
          <w:p w14:paraId="7542281C" w14:textId="77777777" w:rsidR="004270E1" w:rsidRDefault="00B93D77" w:rsidP="009E03BD">
            <w:r>
              <w:t>User accepts stories implemented in sprint</w:t>
            </w:r>
          </w:p>
        </w:tc>
      </w:tr>
    </w:tbl>
    <w:p w14:paraId="7542281E" w14:textId="77777777" w:rsidR="00DD1222" w:rsidRDefault="00DD1222" w:rsidP="00154D9F"/>
    <w:p w14:paraId="7542281F" w14:textId="77777777" w:rsidR="00315FA4" w:rsidRPr="00315FA4" w:rsidRDefault="00315FA4" w:rsidP="00315FA4"/>
    <w:p w14:paraId="75422820" w14:textId="77777777" w:rsidR="00E443F8" w:rsidRDefault="00E443F8" w:rsidP="00AD2369">
      <w:pPr>
        <w:pStyle w:val="Heading3"/>
      </w:pPr>
      <w:bookmarkStart w:id="41" w:name="_Toc296427751"/>
      <w:r>
        <w:t>Manage Communications</w:t>
      </w:r>
      <w:bookmarkEnd w:id="41"/>
    </w:p>
    <w:p w14:paraId="75422821" w14:textId="77777777" w:rsidR="00825F27" w:rsidRPr="00825F27" w:rsidRDefault="00825F27" w:rsidP="00825F27">
      <w:r>
        <w:t>The following communications mechanisms are used to ensure stakeholder and management effective communications.</w:t>
      </w:r>
    </w:p>
    <w:p w14:paraId="75422822" w14:textId="77777777" w:rsidR="00E443F8" w:rsidRDefault="00E443F8" w:rsidP="00E443F8">
      <w:pPr>
        <w:pStyle w:val="Heading4"/>
      </w:pPr>
      <w:r>
        <w:t>Reporting Mechanisms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24"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23"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Status and Reporting Plan</w:t>
            </w:r>
          </w:p>
        </w:tc>
      </w:tr>
      <w:tr w:rsidR="00E443F8" w14:paraId="75422828"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25"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Report Name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26" w14:textId="77777777" w:rsidR="00E443F8" w:rsidRPr="00765CAD" w:rsidRDefault="00E443F8" w:rsidP="009E03BD">
            <w:pPr>
              <w:numPr>
                <w:ilvl w:val="12"/>
                <w:numId w:val="0"/>
              </w:numPr>
              <w:spacing w:before="0" w:after="0"/>
              <w:jc w:val="center"/>
              <w:rPr>
                <w:rFonts w:ascii="Arial" w:hAnsi="Arial" w:cs="Arial"/>
                <w:b/>
                <w:sz w:val="20"/>
                <w:szCs w:val="20"/>
              </w:rPr>
            </w:pPr>
            <w:r w:rsidRPr="00765CAD">
              <w:rPr>
                <w:rFonts w:ascii="Arial" w:hAnsi="Arial" w:cs="Arial"/>
                <w:b/>
                <w:sz w:val="20"/>
                <w:szCs w:val="20"/>
              </w:rPr>
              <w:t>Performed By Whom</w:t>
            </w:r>
          </w:p>
        </w:tc>
        <w:tc>
          <w:tcPr>
            <w:tcW w:w="1987" w:type="dxa"/>
            <w:tcBorders>
              <w:top w:val="single" w:sz="12" w:space="0" w:color="auto"/>
              <w:bottom w:val="single" w:sz="12" w:space="0" w:color="auto"/>
              <w:right w:val="single" w:sz="12" w:space="0" w:color="auto"/>
            </w:tcBorders>
            <w:shd w:val="clear" w:color="auto" w:fill="D9D9D9"/>
            <w:vAlign w:val="center"/>
          </w:tcPr>
          <w:p w14:paraId="75422827"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Frequency</w:t>
            </w:r>
          </w:p>
        </w:tc>
      </w:tr>
      <w:tr w:rsidR="00E443F8" w14:paraId="7542282C"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9"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Geocent Status Report</w:t>
            </w:r>
          </w:p>
        </w:tc>
        <w:tc>
          <w:tcPr>
            <w:tcW w:w="2485" w:type="dxa"/>
            <w:tcBorders>
              <w:top w:val="single" w:sz="12" w:space="0" w:color="auto"/>
              <w:bottom w:val="single" w:sz="12" w:space="0" w:color="auto"/>
            </w:tcBorders>
            <w:shd w:val="clear" w:color="auto" w:fill="auto"/>
          </w:tcPr>
          <w:p w14:paraId="7542282A"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2B" w14:textId="7EDF2783"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E443F8" w14:paraId="75422830"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D" w14:textId="77777777" w:rsidR="00E443F8" w:rsidRDefault="00E443F8" w:rsidP="00E443F8">
            <w:pPr>
              <w:numPr>
                <w:ilvl w:val="12"/>
                <w:numId w:val="0"/>
              </w:numPr>
              <w:spacing w:before="0" w:after="0"/>
              <w:jc w:val="center"/>
              <w:rPr>
                <w:rFonts w:ascii="Arial" w:hAnsi="Arial" w:cs="Arial"/>
                <w:sz w:val="20"/>
                <w:szCs w:val="20"/>
              </w:rPr>
            </w:pPr>
            <w:r>
              <w:rPr>
                <w:rFonts w:ascii="Arial" w:hAnsi="Arial" w:cs="Arial"/>
                <w:sz w:val="20"/>
                <w:szCs w:val="20"/>
              </w:rPr>
              <w:t>Sprint Status Report</w:t>
            </w:r>
          </w:p>
        </w:tc>
        <w:tc>
          <w:tcPr>
            <w:tcW w:w="2485" w:type="dxa"/>
            <w:tcBorders>
              <w:top w:val="single" w:sz="12" w:space="0" w:color="auto"/>
              <w:bottom w:val="single" w:sz="12" w:space="0" w:color="auto"/>
            </w:tcBorders>
            <w:shd w:val="clear" w:color="auto" w:fill="auto"/>
          </w:tcPr>
          <w:p w14:paraId="7542282E"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Scrum Master</w:t>
            </w:r>
          </w:p>
        </w:tc>
        <w:tc>
          <w:tcPr>
            <w:tcW w:w="1987" w:type="dxa"/>
            <w:tcBorders>
              <w:top w:val="single" w:sz="12" w:space="0" w:color="auto"/>
              <w:bottom w:val="single" w:sz="12" w:space="0" w:color="auto"/>
              <w:right w:val="single" w:sz="12" w:space="0" w:color="auto"/>
            </w:tcBorders>
            <w:shd w:val="clear" w:color="auto" w:fill="auto"/>
          </w:tcPr>
          <w:p w14:paraId="7542282F" w14:textId="23DAE12E" w:rsidR="00E443F8" w:rsidRDefault="00E14BD2" w:rsidP="009E03BD">
            <w:pPr>
              <w:numPr>
                <w:ilvl w:val="12"/>
                <w:numId w:val="0"/>
              </w:numPr>
              <w:spacing w:before="0" w:after="0"/>
              <w:jc w:val="center"/>
              <w:rPr>
                <w:rFonts w:ascii="Arial" w:hAnsi="Arial" w:cs="Arial"/>
                <w:sz w:val="20"/>
                <w:szCs w:val="20"/>
              </w:rPr>
            </w:pPr>
            <w:proofErr w:type="gramStart"/>
            <w:r>
              <w:rPr>
                <w:rFonts w:ascii="Arial" w:hAnsi="Arial" w:cs="Arial"/>
                <w:sz w:val="20"/>
                <w:szCs w:val="20"/>
              </w:rPr>
              <w:t>end</w:t>
            </w:r>
            <w:proofErr w:type="gramEnd"/>
            <w:r>
              <w:rPr>
                <w:rFonts w:ascii="Arial" w:hAnsi="Arial" w:cs="Arial"/>
                <w:sz w:val="20"/>
                <w:szCs w:val="20"/>
              </w:rPr>
              <w:t xml:space="preserve"> of each sprint</w:t>
            </w:r>
          </w:p>
        </w:tc>
      </w:tr>
      <w:tr w:rsidR="00E443F8" w14:paraId="75422834"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31" w14:textId="77777777" w:rsidR="00E443F8" w:rsidRDefault="00825F27" w:rsidP="00E443F8">
            <w:pPr>
              <w:numPr>
                <w:ilvl w:val="12"/>
                <w:numId w:val="0"/>
              </w:numPr>
              <w:spacing w:before="0" w:after="0"/>
              <w:jc w:val="center"/>
              <w:rPr>
                <w:rFonts w:ascii="Arial" w:hAnsi="Arial" w:cs="Arial"/>
                <w:sz w:val="20"/>
                <w:szCs w:val="20"/>
              </w:rPr>
            </w:pPr>
            <w:r>
              <w:rPr>
                <w:rFonts w:ascii="Arial" w:hAnsi="Arial" w:cs="Arial"/>
                <w:sz w:val="20"/>
                <w:szCs w:val="20"/>
              </w:rPr>
              <w:lastRenderedPageBreak/>
              <w:t xml:space="preserve">Required </w:t>
            </w:r>
            <w:r w:rsidR="00E443F8">
              <w:rPr>
                <w:rFonts w:ascii="Arial" w:hAnsi="Arial" w:cs="Arial"/>
                <w:sz w:val="20"/>
                <w:szCs w:val="20"/>
              </w:rPr>
              <w:t>Contract Deliverable Reports</w:t>
            </w:r>
          </w:p>
        </w:tc>
        <w:tc>
          <w:tcPr>
            <w:tcW w:w="2485" w:type="dxa"/>
            <w:tcBorders>
              <w:top w:val="single" w:sz="12" w:space="0" w:color="auto"/>
              <w:bottom w:val="single" w:sz="12" w:space="0" w:color="auto"/>
            </w:tcBorders>
            <w:shd w:val="clear" w:color="auto" w:fill="auto"/>
          </w:tcPr>
          <w:p w14:paraId="75422832"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33" w14:textId="771F4D9D" w:rsidR="00E443F8" w:rsidRDefault="00E14BD2" w:rsidP="00171F07">
            <w:pPr>
              <w:numPr>
                <w:ilvl w:val="12"/>
                <w:numId w:val="0"/>
              </w:numPr>
              <w:spacing w:before="0" w:after="0"/>
              <w:jc w:val="center"/>
              <w:rPr>
                <w:rFonts w:ascii="Arial" w:hAnsi="Arial" w:cs="Arial"/>
                <w:sz w:val="20"/>
                <w:szCs w:val="20"/>
              </w:rPr>
            </w:pPr>
            <w:proofErr w:type="gramStart"/>
            <w:r>
              <w:rPr>
                <w:rFonts w:ascii="Arial" w:hAnsi="Arial" w:cs="Arial"/>
                <w:sz w:val="20"/>
                <w:szCs w:val="20"/>
              </w:rPr>
              <w:t>end</w:t>
            </w:r>
            <w:proofErr w:type="gramEnd"/>
            <w:r>
              <w:rPr>
                <w:rFonts w:ascii="Arial" w:hAnsi="Arial" w:cs="Arial"/>
                <w:sz w:val="20"/>
                <w:szCs w:val="20"/>
              </w:rPr>
              <w:t xml:space="preserve"> of </w:t>
            </w:r>
            <w:r w:rsidR="00171F07">
              <w:rPr>
                <w:rFonts w:ascii="Arial" w:hAnsi="Arial" w:cs="Arial"/>
                <w:sz w:val="20"/>
                <w:szCs w:val="20"/>
              </w:rPr>
              <w:t>project</w:t>
            </w:r>
          </w:p>
        </w:tc>
      </w:tr>
      <w:tr w:rsidR="00825F27" w14:paraId="75422838"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35" w14:textId="77777777" w:rsidR="00825F27" w:rsidRDefault="00825F27" w:rsidP="00E443F8">
            <w:pPr>
              <w:numPr>
                <w:ilvl w:val="12"/>
                <w:numId w:val="0"/>
              </w:numPr>
              <w:spacing w:before="0" w:after="0"/>
              <w:jc w:val="center"/>
              <w:rPr>
                <w:rFonts w:ascii="Arial" w:hAnsi="Arial" w:cs="Arial"/>
                <w:sz w:val="20"/>
                <w:szCs w:val="20"/>
              </w:rPr>
            </w:pPr>
          </w:p>
        </w:tc>
        <w:tc>
          <w:tcPr>
            <w:tcW w:w="2485" w:type="dxa"/>
            <w:tcBorders>
              <w:top w:val="single" w:sz="12" w:space="0" w:color="auto"/>
              <w:bottom w:val="single" w:sz="4" w:space="0" w:color="auto"/>
            </w:tcBorders>
            <w:shd w:val="clear" w:color="auto" w:fill="auto"/>
          </w:tcPr>
          <w:p w14:paraId="75422836" w14:textId="77777777" w:rsidR="00825F27" w:rsidRDefault="00825F27" w:rsidP="009E03BD">
            <w:pPr>
              <w:numPr>
                <w:ilvl w:val="12"/>
                <w:numId w:val="0"/>
              </w:numPr>
              <w:spacing w:before="0" w:after="0"/>
              <w:jc w:val="center"/>
              <w:rPr>
                <w:rFonts w:ascii="Arial" w:hAnsi="Arial" w:cs="Arial"/>
                <w:sz w:val="20"/>
                <w:szCs w:val="20"/>
              </w:rPr>
            </w:pPr>
          </w:p>
        </w:tc>
        <w:tc>
          <w:tcPr>
            <w:tcW w:w="1987" w:type="dxa"/>
            <w:tcBorders>
              <w:top w:val="single" w:sz="12" w:space="0" w:color="auto"/>
              <w:bottom w:val="single" w:sz="4" w:space="0" w:color="auto"/>
              <w:right w:val="single" w:sz="12" w:space="0" w:color="auto"/>
            </w:tcBorders>
            <w:shd w:val="clear" w:color="auto" w:fill="auto"/>
          </w:tcPr>
          <w:p w14:paraId="75422837" w14:textId="77777777" w:rsidR="00825F27" w:rsidRDefault="00825F27" w:rsidP="009E03BD">
            <w:pPr>
              <w:numPr>
                <w:ilvl w:val="12"/>
                <w:numId w:val="0"/>
              </w:numPr>
              <w:spacing w:before="0" w:after="0"/>
              <w:jc w:val="center"/>
              <w:rPr>
                <w:rFonts w:ascii="Arial" w:hAnsi="Arial" w:cs="Arial"/>
                <w:sz w:val="20"/>
                <w:szCs w:val="20"/>
              </w:rPr>
            </w:pPr>
          </w:p>
        </w:tc>
      </w:tr>
    </w:tbl>
    <w:p w14:paraId="75422839" w14:textId="77777777" w:rsidR="00E443F8" w:rsidRPr="00E443F8" w:rsidRDefault="00E443F8" w:rsidP="00E443F8"/>
    <w:p w14:paraId="7542283A" w14:textId="77777777" w:rsidR="00AD2369" w:rsidRDefault="00E443F8" w:rsidP="00E443F8">
      <w:pPr>
        <w:pStyle w:val="Heading4"/>
      </w:pPr>
      <w:r>
        <w:t>Required Meetings</w:t>
      </w:r>
    </w:p>
    <w:p w14:paraId="7542283B" w14:textId="77777777" w:rsidR="00E443F8" w:rsidRDefault="00E443F8" w:rsidP="00926926">
      <w:pPr>
        <w:ind w:left="360"/>
        <w:jc w:val="both"/>
        <w:rPr>
          <w:rFonts w:ascii="Arial" w:hAnsi="Arial" w:cs="Arial"/>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3D"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987" w:type="dxa"/>
            <w:tcBorders>
              <w:top w:val="single" w:sz="12" w:space="0" w:color="auto"/>
              <w:bottom w:val="single" w:sz="12" w:space="0" w:color="auto"/>
              <w:right w:val="single" w:sz="12" w:space="0" w:color="auto"/>
            </w:tcBorders>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E443F8" w14:paraId="75422845"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2"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planning</w:t>
            </w:r>
          </w:p>
        </w:tc>
        <w:tc>
          <w:tcPr>
            <w:tcW w:w="2485" w:type="dxa"/>
            <w:tcBorders>
              <w:top w:val="single" w:sz="12" w:space="0" w:color="auto"/>
              <w:bottom w:val="single" w:sz="12" w:space="0" w:color="auto"/>
            </w:tcBorders>
            <w:shd w:val="clear" w:color="auto" w:fill="auto"/>
          </w:tcPr>
          <w:p w14:paraId="75422843"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4" w14:textId="67D697F7"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2 days</w:t>
            </w:r>
          </w:p>
        </w:tc>
      </w:tr>
      <w:tr w:rsidR="00825F27" w14:paraId="75422849"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Review</w:t>
            </w:r>
          </w:p>
        </w:tc>
        <w:tc>
          <w:tcPr>
            <w:tcW w:w="2485" w:type="dxa"/>
            <w:tcBorders>
              <w:top w:val="single" w:sz="12" w:space="0" w:color="auto"/>
              <w:bottom w:val="single" w:sz="12" w:space="0" w:color="auto"/>
            </w:tcBorders>
            <w:shd w:val="clear" w:color="auto" w:fill="auto"/>
          </w:tcPr>
          <w:p w14:paraId="75422847"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8" w14:textId="46F2FCF8" w:rsidR="00825F27" w:rsidRDefault="00825F27" w:rsidP="00E14BD2">
            <w:pPr>
              <w:numPr>
                <w:ilvl w:val="12"/>
                <w:numId w:val="0"/>
              </w:numPr>
              <w:spacing w:before="0" w:after="0"/>
              <w:jc w:val="center"/>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A"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Backlog Grooming</w:t>
            </w:r>
          </w:p>
        </w:tc>
        <w:tc>
          <w:tcPr>
            <w:tcW w:w="2485" w:type="dxa"/>
            <w:tcBorders>
              <w:top w:val="single" w:sz="12" w:space="0" w:color="auto"/>
              <w:bottom w:val="single" w:sz="12" w:space="0" w:color="auto"/>
            </w:tcBorders>
            <w:shd w:val="clear" w:color="auto" w:fill="auto"/>
          </w:tcPr>
          <w:p w14:paraId="7542284B"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Customer</w:t>
            </w:r>
          </w:p>
          <w:p w14:paraId="7542284C"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Leads</w:t>
            </w:r>
          </w:p>
        </w:tc>
        <w:tc>
          <w:tcPr>
            <w:tcW w:w="1987" w:type="dxa"/>
            <w:tcBorders>
              <w:top w:val="single" w:sz="12" w:space="0" w:color="auto"/>
              <w:bottom w:val="single" w:sz="12" w:space="0" w:color="auto"/>
              <w:right w:val="single" w:sz="12" w:space="0" w:color="auto"/>
            </w:tcBorders>
            <w:shd w:val="clear" w:color="auto" w:fill="auto"/>
          </w:tcPr>
          <w:p w14:paraId="7542284D"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As needed</w:t>
            </w:r>
          </w:p>
        </w:tc>
      </w:tr>
      <w:tr w:rsidR="00825F27" w14:paraId="75422853"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F"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In Progress Review</w:t>
            </w:r>
          </w:p>
        </w:tc>
        <w:tc>
          <w:tcPr>
            <w:tcW w:w="2485" w:type="dxa"/>
            <w:tcBorders>
              <w:top w:val="single" w:sz="12" w:space="0" w:color="auto"/>
              <w:bottom w:val="single" w:sz="12" w:space="0" w:color="auto"/>
            </w:tcBorders>
            <w:shd w:val="clear" w:color="auto" w:fill="auto"/>
          </w:tcPr>
          <w:p w14:paraId="75422850"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Project Leads</w:t>
            </w:r>
          </w:p>
          <w:p w14:paraId="75422851"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Geocent Leadership</w:t>
            </w:r>
          </w:p>
        </w:tc>
        <w:tc>
          <w:tcPr>
            <w:tcW w:w="1987" w:type="dxa"/>
            <w:tcBorders>
              <w:top w:val="single" w:sz="12" w:space="0" w:color="auto"/>
              <w:bottom w:val="single" w:sz="12" w:space="0" w:color="auto"/>
              <w:right w:val="single" w:sz="12" w:space="0" w:color="auto"/>
            </w:tcBorders>
            <w:shd w:val="clear" w:color="auto" w:fill="auto"/>
          </w:tcPr>
          <w:p w14:paraId="75422852" w14:textId="59F579AC" w:rsidR="00825F27"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825F27" w14:paraId="75422857"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54"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 Scrum Standup</w:t>
            </w:r>
          </w:p>
        </w:tc>
        <w:tc>
          <w:tcPr>
            <w:tcW w:w="2485" w:type="dxa"/>
            <w:tcBorders>
              <w:top w:val="single" w:sz="12" w:space="0" w:color="auto"/>
              <w:bottom w:val="single" w:sz="4" w:space="0" w:color="auto"/>
            </w:tcBorders>
            <w:shd w:val="clear" w:color="auto" w:fill="auto"/>
          </w:tcPr>
          <w:p w14:paraId="75422855"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4" w:space="0" w:color="auto"/>
              <w:right w:val="single" w:sz="12" w:space="0" w:color="auto"/>
            </w:tcBorders>
            <w:shd w:val="clear" w:color="auto" w:fill="auto"/>
          </w:tcPr>
          <w:p w14:paraId="7542285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w:t>
            </w:r>
          </w:p>
        </w:tc>
      </w:tr>
    </w:tbl>
    <w:p w14:paraId="75422858" w14:textId="77777777" w:rsidR="00E443F8" w:rsidRDefault="00E443F8" w:rsidP="00926926">
      <w:pPr>
        <w:ind w:left="360"/>
        <w:jc w:val="both"/>
        <w:rPr>
          <w:rFonts w:ascii="Arial" w:hAnsi="Arial" w:cs="Arial"/>
          <w:b/>
          <w:sz w:val="20"/>
          <w:szCs w:val="20"/>
        </w:rPr>
      </w:pPr>
    </w:p>
    <w:p w14:paraId="75422859" w14:textId="77777777" w:rsidR="00E443F8" w:rsidRDefault="00E443F8" w:rsidP="00926926">
      <w:pPr>
        <w:ind w:left="360"/>
        <w:jc w:val="both"/>
        <w:rPr>
          <w:rFonts w:ascii="Arial" w:hAnsi="Arial" w:cs="Arial"/>
          <w:b/>
          <w:sz w:val="20"/>
          <w:szCs w:val="20"/>
        </w:rPr>
      </w:pPr>
    </w:p>
    <w:p w14:paraId="7542285A" w14:textId="77777777" w:rsidR="00840468" w:rsidRDefault="00840468" w:rsidP="00B3113D"/>
    <w:p w14:paraId="7542285B" w14:textId="77777777" w:rsidR="00840468" w:rsidRDefault="00840468" w:rsidP="00B3113D"/>
    <w:p w14:paraId="7542285C" w14:textId="77777777" w:rsidR="00840468" w:rsidRDefault="00840468" w:rsidP="00B3113D"/>
    <w:p w14:paraId="7542285D" w14:textId="77777777" w:rsidR="00840468" w:rsidRDefault="00840468" w:rsidP="00B3113D"/>
    <w:p w14:paraId="7542285E" w14:textId="77777777" w:rsidR="00840468" w:rsidRDefault="00840468" w:rsidP="00B3113D"/>
    <w:p w14:paraId="7542285F" w14:textId="77777777" w:rsidR="00840468" w:rsidRDefault="00840468" w:rsidP="00B3113D"/>
    <w:p w14:paraId="75422860" w14:textId="77777777" w:rsidR="00840468" w:rsidRDefault="00840468" w:rsidP="00B3113D"/>
    <w:p w14:paraId="75422861" w14:textId="77777777" w:rsidR="00840468" w:rsidRDefault="00840468" w:rsidP="00B3113D"/>
    <w:p w14:paraId="75422862" w14:textId="77777777" w:rsidR="00AD2369" w:rsidRDefault="00AD2369" w:rsidP="006E6437">
      <w:pPr>
        <w:pStyle w:val="Heading3"/>
        <w:pageBreakBefore/>
      </w:pPr>
      <w:bookmarkStart w:id="42" w:name="_Toc219189553"/>
      <w:bookmarkStart w:id="43" w:name="_Toc296427752"/>
      <w:r>
        <w:lastRenderedPageBreak/>
        <w:t>Manage Quality</w:t>
      </w:r>
      <w:bookmarkEnd w:id="42"/>
      <w:bookmarkEnd w:id="43"/>
    </w:p>
    <w:p w14:paraId="75422863" w14:textId="46993BE0" w:rsidR="002E3B40" w:rsidRDefault="00F8295E" w:rsidP="002E3B40">
      <w:r>
        <w:t>Geocent</w:t>
      </w:r>
      <w:r w:rsidR="002E3B40">
        <w:t xml:space="preserve"> will implement Quality Assurance in order to assure it meets both internal standards and contractual obligations. QA activities will </w:t>
      </w:r>
      <w:r w:rsidR="00674CC7">
        <w:t>take place according to Delivery Manager Quality Plan</w:t>
      </w:r>
      <w:r w:rsidR="002E3B40">
        <w:t>.</w:t>
      </w:r>
    </w:p>
    <w:p w14:paraId="37308CC0" w14:textId="17B2533F" w:rsidR="005A27A5" w:rsidRDefault="005A27A5" w:rsidP="005A27A5">
      <w:pPr>
        <w:pStyle w:val="Heading4"/>
      </w:pPr>
      <w:r>
        <w:t>Developer Testing</w:t>
      </w:r>
    </w:p>
    <w:p w14:paraId="6CA19579" w14:textId="06A5D7C7" w:rsidR="005A27A5" w:rsidRDefault="005A27A5" w:rsidP="005A27A5">
      <w:proofErr w:type="spellStart"/>
      <w:r>
        <w:t>Develoeprs</w:t>
      </w:r>
      <w:proofErr w:type="spellEnd"/>
      <w:r>
        <w:t xml:space="preserve"> create and execute tests locally includes:</w:t>
      </w:r>
    </w:p>
    <w:p w14:paraId="54D1B320" w14:textId="444C20FD" w:rsidR="005A27A5" w:rsidRDefault="005A27A5" w:rsidP="005A27A5">
      <w:pPr>
        <w:pStyle w:val="ListParagraph"/>
        <w:numPr>
          <w:ilvl w:val="0"/>
          <w:numId w:val="35"/>
        </w:numPr>
      </w:pPr>
      <w:r>
        <w:t>Unit Testing: Uses karma by executing ‘gulp test’</w:t>
      </w:r>
    </w:p>
    <w:p w14:paraId="379A598F" w14:textId="4FC96AB2" w:rsidR="005A27A5" w:rsidRDefault="005A27A5" w:rsidP="005A27A5">
      <w:pPr>
        <w:pStyle w:val="ListParagraph"/>
        <w:numPr>
          <w:ilvl w:val="0"/>
          <w:numId w:val="35"/>
        </w:numPr>
      </w:pPr>
      <w:r>
        <w:t>Integration Testing: Uses Protractor by executing ‘gulp protractor’</w:t>
      </w:r>
    </w:p>
    <w:p w14:paraId="580F70F9" w14:textId="0A75EF1A" w:rsidR="005A27A5" w:rsidRDefault="005A27A5" w:rsidP="005A27A5">
      <w:pPr>
        <w:pStyle w:val="Heading4"/>
      </w:pPr>
      <w:proofErr w:type="spellStart"/>
      <w:r>
        <w:t>Continous</w:t>
      </w:r>
      <w:proofErr w:type="spellEnd"/>
      <w:r>
        <w:t xml:space="preserve"> Integration Testing</w:t>
      </w:r>
    </w:p>
    <w:p w14:paraId="19CE69CB" w14:textId="0834E5B6" w:rsidR="005A27A5" w:rsidRDefault="005A27A5" w:rsidP="005A27A5">
      <w:r>
        <w:t>On branch ‘integration’ and ‘master’ the CI will execute:</w:t>
      </w:r>
    </w:p>
    <w:p w14:paraId="41601915" w14:textId="4E1386C8" w:rsidR="005A27A5" w:rsidRDefault="005A27A5" w:rsidP="005A27A5">
      <w:pPr>
        <w:pStyle w:val="ListParagraph"/>
        <w:numPr>
          <w:ilvl w:val="0"/>
          <w:numId w:val="35"/>
        </w:numPr>
      </w:pPr>
      <w:r>
        <w:t xml:space="preserve">Unit Testing: Uses karma by executing ‘gulp test’: </w:t>
      </w:r>
      <w:hyperlink r:id="rId43" w:history="1">
        <w:r w:rsidRPr="003812AF">
          <w:rPr>
            <w:rStyle w:val="Hyperlink"/>
          </w:rPr>
          <w:t>https://ads-ci.geocent.com/job/build-dev/</w:t>
        </w:r>
      </w:hyperlink>
      <w:r>
        <w:tab/>
      </w:r>
    </w:p>
    <w:p w14:paraId="1EAF00B0" w14:textId="57DD275B" w:rsidR="005A27A5" w:rsidRDefault="005A27A5" w:rsidP="005A27A5">
      <w:pPr>
        <w:pStyle w:val="ListParagraph"/>
        <w:numPr>
          <w:ilvl w:val="0"/>
          <w:numId w:val="35"/>
        </w:numPr>
      </w:pPr>
      <w:r>
        <w:t xml:space="preserve">Integration Testing: Uses Protractor by executing ‘gulp protractor’: </w:t>
      </w:r>
      <w:hyperlink r:id="rId44" w:history="1">
        <w:r w:rsidRPr="003812AF">
          <w:rPr>
            <w:rStyle w:val="Hyperlink"/>
          </w:rPr>
          <w:t>https://ads-ci.geocent.com/job/functional-dev/</w:t>
        </w:r>
      </w:hyperlink>
      <w:r>
        <w:t xml:space="preserve"> </w:t>
      </w:r>
    </w:p>
    <w:p w14:paraId="2743992B" w14:textId="77777777" w:rsidR="005A27A5" w:rsidRDefault="005A27A5" w:rsidP="005A27A5"/>
    <w:p w14:paraId="762B6482" w14:textId="35032FAB" w:rsidR="005A27A5" w:rsidRDefault="005A27A5" w:rsidP="005A27A5">
      <w:pPr>
        <w:pStyle w:val="Heading4"/>
      </w:pPr>
      <w:r>
        <w:t>Usability Testing</w:t>
      </w:r>
    </w:p>
    <w:p w14:paraId="002713B3" w14:textId="72963C18" w:rsidR="005A27A5" w:rsidRDefault="005A27A5" w:rsidP="005A27A5">
      <w:r>
        <w:t xml:space="preserve">Usability testing will initial be performed on UI Wireframe Mockups, then later conducted to be on the working prototype after the first working iteration is deployed to a stable environment: </w:t>
      </w:r>
      <w:hyperlink r:id="rId45" w:history="1">
        <w:r w:rsidRPr="003812AF">
          <w:rPr>
            <w:rStyle w:val="Hyperlink"/>
          </w:rPr>
          <w:t>http://ads.geocent.com</w:t>
        </w:r>
      </w:hyperlink>
      <w:r>
        <w:tab/>
      </w:r>
    </w:p>
    <w:p w14:paraId="67D7122D" w14:textId="15B86488" w:rsidR="005A27A5" w:rsidRDefault="005A27A5" w:rsidP="005A27A5">
      <w:r>
        <w:t>UX issues and requests tracked as defined in Section 4.2.6.</w:t>
      </w:r>
    </w:p>
    <w:p w14:paraId="56487608" w14:textId="4E3C457B" w:rsidR="005A27A5" w:rsidRDefault="005A27A5" w:rsidP="005A27A5">
      <w:pPr>
        <w:pStyle w:val="Heading4"/>
      </w:pPr>
      <w:r>
        <w:t>User Acceptance Testing</w:t>
      </w:r>
    </w:p>
    <w:p w14:paraId="4520E381" w14:textId="18BB1E0B" w:rsidR="005A27A5" w:rsidRDefault="005A27A5" w:rsidP="005A27A5">
      <w:r>
        <w:t xml:space="preserve">User Acceptance Testing is conducted the Product Owner </w:t>
      </w:r>
      <w:r w:rsidR="00ED611E">
        <w:t xml:space="preserve">during Sprint Review individual feature and a full UAT is conducted on each </w:t>
      </w:r>
      <w:proofErr w:type="spellStart"/>
      <w:r w:rsidR="00ED611E">
        <w:t>realease</w:t>
      </w:r>
      <w:proofErr w:type="spellEnd"/>
      <w:r w:rsidR="00ED611E">
        <w:t xml:space="preserve">. </w:t>
      </w:r>
    </w:p>
    <w:p w14:paraId="2C86F5B3" w14:textId="3C5F18B5" w:rsidR="005A27A5" w:rsidRDefault="005A27A5" w:rsidP="005A27A5">
      <w:pPr>
        <w:pStyle w:val="Heading4"/>
      </w:pPr>
      <w:r>
        <w:t>Code Review</w:t>
      </w:r>
    </w:p>
    <w:p w14:paraId="25E53548" w14:textId="35E9D383" w:rsidR="005A27A5" w:rsidRDefault="005A27A5" w:rsidP="005A27A5">
      <w:r>
        <w:t>Code reviews will be conducted as a Task in the development stories. Peers will conduct code reviews looking for:</w:t>
      </w:r>
    </w:p>
    <w:p w14:paraId="3569C651" w14:textId="6F5A8A2F" w:rsidR="005A27A5" w:rsidRDefault="005A27A5" w:rsidP="005A27A5">
      <w:pPr>
        <w:pStyle w:val="ListParagraph"/>
        <w:numPr>
          <w:ilvl w:val="0"/>
          <w:numId w:val="36"/>
        </w:numPr>
      </w:pPr>
      <w:r>
        <w:t>Feature Implementation completion</w:t>
      </w:r>
    </w:p>
    <w:p w14:paraId="1E96DFAA" w14:textId="256D2063" w:rsidR="005A27A5" w:rsidRDefault="005A27A5" w:rsidP="005A27A5">
      <w:pPr>
        <w:pStyle w:val="ListParagraph"/>
        <w:numPr>
          <w:ilvl w:val="0"/>
          <w:numId w:val="36"/>
        </w:numPr>
      </w:pPr>
      <w:r>
        <w:t>Unit test coverage</w:t>
      </w:r>
    </w:p>
    <w:p w14:paraId="7F7422EF" w14:textId="637CA3C4" w:rsidR="005A27A5" w:rsidRDefault="005A27A5" w:rsidP="005A27A5">
      <w:pPr>
        <w:pStyle w:val="ListParagraph"/>
        <w:numPr>
          <w:ilvl w:val="0"/>
          <w:numId w:val="36"/>
        </w:numPr>
      </w:pPr>
      <w:r>
        <w:t>E2E test review</w:t>
      </w:r>
    </w:p>
    <w:p w14:paraId="66804FA7" w14:textId="655F64FE" w:rsidR="005A27A5" w:rsidRPr="005A27A5" w:rsidRDefault="005A27A5" w:rsidP="005A27A5">
      <w:pPr>
        <w:pStyle w:val="ListParagraph"/>
        <w:numPr>
          <w:ilvl w:val="0"/>
          <w:numId w:val="36"/>
        </w:numPr>
      </w:pPr>
      <w:r>
        <w:t xml:space="preserve">Validated on CI: </w:t>
      </w:r>
      <w:hyperlink r:id="rId46" w:history="1">
        <w:r w:rsidRPr="003812AF">
          <w:rPr>
            <w:rStyle w:val="Hyperlink"/>
          </w:rPr>
          <w:t>http://ads-dev.geocent.com</w:t>
        </w:r>
      </w:hyperlink>
      <w:r>
        <w:t xml:space="preserve"> </w:t>
      </w:r>
    </w:p>
    <w:p w14:paraId="63F0F2CE" w14:textId="1EE89E72" w:rsidR="005A27A5" w:rsidRDefault="005A27A5" w:rsidP="002E3B40"/>
    <w:p w14:paraId="75422864" w14:textId="77777777" w:rsidR="00AD2369" w:rsidRDefault="00AD2369" w:rsidP="00AD2369">
      <w:pPr>
        <w:pStyle w:val="Heading3"/>
      </w:pPr>
      <w:bookmarkStart w:id="44" w:name="_Toc219189554"/>
      <w:bookmarkStart w:id="45" w:name="_Toc296427753"/>
      <w:r>
        <w:t>Manage Measurements</w:t>
      </w:r>
      <w:r w:rsidR="0036035F">
        <w:t xml:space="preserve"> (Metrics)</w:t>
      </w:r>
      <w:bookmarkEnd w:id="44"/>
      <w:bookmarkEnd w:id="45"/>
    </w:p>
    <w:p w14:paraId="75422865" w14:textId="77777777" w:rsidR="00926926" w:rsidRPr="00926926" w:rsidRDefault="00926926" w:rsidP="009269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620"/>
        <w:gridCol w:w="1440"/>
        <w:gridCol w:w="1890"/>
        <w:gridCol w:w="1530"/>
      </w:tblGrid>
      <w:tr w:rsidR="00AD2369" w14:paraId="75422867" w14:textId="77777777">
        <w:trPr>
          <w:tblHeader/>
          <w:jc w:val="center"/>
        </w:trPr>
        <w:tc>
          <w:tcPr>
            <w:tcW w:w="9360" w:type="dxa"/>
            <w:gridSpan w:val="5"/>
            <w:tcBorders>
              <w:top w:val="single" w:sz="12" w:space="0" w:color="auto"/>
              <w:left w:val="single" w:sz="12" w:space="0" w:color="auto"/>
              <w:bottom w:val="single" w:sz="12" w:space="0" w:color="auto"/>
              <w:right w:val="single" w:sz="12" w:space="0" w:color="auto"/>
            </w:tcBorders>
            <w:shd w:val="pct15" w:color="auto" w:fill="FFFFFF"/>
          </w:tcPr>
          <w:p w14:paraId="75422866" w14:textId="77777777" w:rsidR="00AD2369" w:rsidRPr="0035076A" w:rsidRDefault="00AD2369" w:rsidP="009F5EA7">
            <w:pPr>
              <w:jc w:val="center"/>
              <w:rPr>
                <w:rFonts w:ascii="Arial" w:hAnsi="Arial" w:cs="Arial"/>
                <w:b/>
                <w:sz w:val="20"/>
                <w:szCs w:val="20"/>
              </w:rPr>
            </w:pPr>
            <w:r>
              <w:rPr>
                <w:rFonts w:ascii="Arial" w:hAnsi="Arial" w:cs="Arial"/>
                <w:b/>
                <w:sz w:val="20"/>
                <w:szCs w:val="20"/>
              </w:rPr>
              <w:lastRenderedPageBreak/>
              <w:t>Program Measurements and Metrics</w:t>
            </w:r>
            <w:r w:rsidR="00EA4D59">
              <w:rPr>
                <w:rFonts w:ascii="Arial" w:hAnsi="Arial" w:cs="Arial"/>
                <w:b/>
                <w:sz w:val="20"/>
                <w:szCs w:val="20"/>
              </w:rPr>
              <w:t xml:space="preserve"> Plan</w:t>
            </w:r>
          </w:p>
        </w:tc>
      </w:tr>
      <w:tr w:rsidR="00AD2369" w14:paraId="7542286D" w14:textId="77777777">
        <w:trPr>
          <w:tblHeader/>
          <w:jc w:val="center"/>
        </w:trPr>
        <w:tc>
          <w:tcPr>
            <w:tcW w:w="2880" w:type="dxa"/>
            <w:tcBorders>
              <w:top w:val="single" w:sz="12" w:space="0" w:color="auto"/>
              <w:left w:val="single" w:sz="12" w:space="0" w:color="auto"/>
              <w:bottom w:val="single" w:sz="12" w:space="0" w:color="auto"/>
            </w:tcBorders>
            <w:shd w:val="pct15" w:color="auto" w:fill="FFFFFF"/>
            <w:vAlign w:val="center"/>
          </w:tcPr>
          <w:p w14:paraId="75422868"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Measure</w:t>
            </w:r>
          </w:p>
        </w:tc>
        <w:tc>
          <w:tcPr>
            <w:tcW w:w="1620" w:type="dxa"/>
            <w:tcBorders>
              <w:top w:val="single" w:sz="12" w:space="0" w:color="auto"/>
              <w:bottom w:val="single" w:sz="12" w:space="0" w:color="auto"/>
            </w:tcBorders>
            <w:shd w:val="pct15" w:color="auto" w:fill="FFFFFF"/>
            <w:vAlign w:val="center"/>
          </w:tcPr>
          <w:p w14:paraId="75422869"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440" w:type="dxa"/>
            <w:tcBorders>
              <w:top w:val="single" w:sz="12" w:space="0" w:color="auto"/>
              <w:bottom w:val="single" w:sz="12" w:space="0" w:color="auto"/>
            </w:tcBorders>
            <w:shd w:val="pct15" w:color="auto" w:fill="FFFFFF"/>
            <w:vAlign w:val="center"/>
          </w:tcPr>
          <w:p w14:paraId="7542286A"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Collected by Whom</w:t>
            </w:r>
          </w:p>
        </w:tc>
        <w:tc>
          <w:tcPr>
            <w:tcW w:w="1890" w:type="dxa"/>
            <w:tcBorders>
              <w:top w:val="single" w:sz="12" w:space="0" w:color="auto"/>
              <w:bottom w:val="single" w:sz="12" w:space="0" w:color="auto"/>
            </w:tcBorders>
            <w:shd w:val="pct15" w:color="auto" w:fill="FFFFFF"/>
            <w:vAlign w:val="center"/>
          </w:tcPr>
          <w:p w14:paraId="7542286B"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Analyzed by Whom</w:t>
            </w:r>
          </w:p>
        </w:tc>
        <w:tc>
          <w:tcPr>
            <w:tcW w:w="1530" w:type="dxa"/>
            <w:tcBorders>
              <w:top w:val="single" w:sz="12" w:space="0" w:color="auto"/>
              <w:bottom w:val="single" w:sz="12" w:space="0" w:color="auto"/>
              <w:right w:val="single" w:sz="12" w:space="0" w:color="auto"/>
            </w:tcBorders>
            <w:shd w:val="pct15" w:color="auto" w:fill="FFFFFF"/>
            <w:vAlign w:val="center"/>
          </w:tcPr>
          <w:p w14:paraId="7542286C"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Used by Whom</w:t>
            </w:r>
          </w:p>
        </w:tc>
      </w:tr>
      <w:tr w:rsidR="006E6437" w14:paraId="75422873" w14:textId="77777777">
        <w:trPr>
          <w:jc w:val="center"/>
        </w:trPr>
        <w:tc>
          <w:tcPr>
            <w:tcW w:w="2880" w:type="dxa"/>
            <w:tcBorders>
              <w:top w:val="single" w:sz="4" w:space="0" w:color="auto"/>
              <w:left w:val="single" w:sz="12" w:space="0" w:color="auto"/>
            </w:tcBorders>
            <w:vAlign w:val="center"/>
          </w:tcPr>
          <w:p w14:paraId="7542286E" w14:textId="77777777" w:rsidR="006E6437" w:rsidRPr="0035076A" w:rsidRDefault="006E6437" w:rsidP="0036035F">
            <w:pPr>
              <w:spacing w:before="0" w:after="0"/>
              <w:jc w:val="center"/>
              <w:rPr>
                <w:rFonts w:ascii="Arial" w:hAnsi="Arial" w:cs="Arial"/>
                <w:sz w:val="20"/>
                <w:szCs w:val="20"/>
              </w:rPr>
            </w:pPr>
            <w:r>
              <w:rPr>
                <w:rFonts w:ascii="Arial" w:hAnsi="Arial" w:cs="Arial"/>
                <w:sz w:val="20"/>
                <w:szCs w:val="20"/>
              </w:rPr>
              <w:t>Schedule Adherence</w:t>
            </w:r>
          </w:p>
        </w:tc>
        <w:tc>
          <w:tcPr>
            <w:tcW w:w="1620" w:type="dxa"/>
            <w:tcBorders>
              <w:top w:val="single" w:sz="4" w:space="0" w:color="auto"/>
            </w:tcBorders>
            <w:vAlign w:val="center"/>
          </w:tcPr>
          <w:p w14:paraId="7542286F" w14:textId="7BC3AC8E" w:rsidR="006E6437" w:rsidRPr="0035076A" w:rsidRDefault="00674CC7" w:rsidP="0036035F">
            <w:pPr>
              <w:spacing w:before="0" w:after="0"/>
              <w:jc w:val="center"/>
              <w:rPr>
                <w:rFonts w:ascii="Arial" w:hAnsi="Arial" w:cs="Arial"/>
                <w:sz w:val="20"/>
                <w:szCs w:val="20"/>
              </w:rPr>
            </w:pPr>
            <w:proofErr w:type="gramStart"/>
            <w:r>
              <w:rPr>
                <w:rFonts w:ascii="Arial" w:hAnsi="Arial" w:cs="Arial"/>
                <w:sz w:val="20"/>
                <w:szCs w:val="20"/>
              </w:rPr>
              <w:t>daily</w:t>
            </w:r>
            <w:proofErr w:type="gramEnd"/>
          </w:p>
        </w:tc>
        <w:tc>
          <w:tcPr>
            <w:tcW w:w="1440" w:type="dxa"/>
            <w:tcBorders>
              <w:top w:val="single" w:sz="4" w:space="0" w:color="auto"/>
            </w:tcBorders>
            <w:vAlign w:val="center"/>
          </w:tcPr>
          <w:p w14:paraId="75422870" w14:textId="77777777" w:rsidR="006E6437" w:rsidRPr="0035076A" w:rsidRDefault="006E6437" w:rsidP="009F5EA7">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tcBorders>
            <w:vAlign w:val="center"/>
          </w:tcPr>
          <w:p w14:paraId="75422871" w14:textId="77777777" w:rsidR="006E6437" w:rsidRPr="0035076A" w:rsidRDefault="004074D4" w:rsidP="009F5EA7">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right w:val="single" w:sz="12" w:space="0" w:color="auto"/>
            </w:tcBorders>
            <w:vAlign w:val="center"/>
          </w:tcPr>
          <w:p w14:paraId="75422872" w14:textId="77777777" w:rsidR="006E643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825F27" w14:paraId="75422879" w14:textId="77777777">
        <w:trPr>
          <w:jc w:val="center"/>
        </w:trPr>
        <w:tc>
          <w:tcPr>
            <w:tcW w:w="2880" w:type="dxa"/>
            <w:tcBorders>
              <w:left w:val="single" w:sz="12" w:space="0" w:color="auto"/>
            </w:tcBorders>
            <w:vAlign w:val="center"/>
          </w:tcPr>
          <w:p w14:paraId="75422874" w14:textId="77777777" w:rsidR="00825F27" w:rsidRDefault="00825F27" w:rsidP="0036035F">
            <w:pPr>
              <w:spacing w:before="0" w:after="0"/>
              <w:jc w:val="center"/>
              <w:rPr>
                <w:rFonts w:ascii="Arial" w:hAnsi="Arial" w:cs="Arial"/>
                <w:sz w:val="20"/>
                <w:szCs w:val="20"/>
              </w:rPr>
            </w:pPr>
            <w:r>
              <w:rPr>
                <w:rFonts w:ascii="Arial" w:hAnsi="Arial" w:cs="Arial"/>
                <w:sz w:val="20"/>
                <w:szCs w:val="20"/>
              </w:rPr>
              <w:t>Budget Adherence</w:t>
            </w:r>
          </w:p>
        </w:tc>
        <w:tc>
          <w:tcPr>
            <w:tcW w:w="1620" w:type="dxa"/>
            <w:vAlign w:val="center"/>
          </w:tcPr>
          <w:p w14:paraId="75422875" w14:textId="2996A62E" w:rsidR="00825F27" w:rsidRPr="0035076A" w:rsidRDefault="00674CC7" w:rsidP="0036035F">
            <w:pPr>
              <w:spacing w:before="0" w:after="0"/>
              <w:jc w:val="center"/>
              <w:rPr>
                <w:rFonts w:ascii="Arial" w:hAnsi="Arial" w:cs="Arial"/>
                <w:sz w:val="20"/>
                <w:szCs w:val="20"/>
              </w:rPr>
            </w:pPr>
            <w:proofErr w:type="gramStart"/>
            <w:r>
              <w:rPr>
                <w:rFonts w:ascii="Arial" w:hAnsi="Arial" w:cs="Arial"/>
                <w:sz w:val="20"/>
                <w:szCs w:val="20"/>
              </w:rPr>
              <w:t>daily</w:t>
            </w:r>
            <w:proofErr w:type="gramEnd"/>
          </w:p>
        </w:tc>
        <w:tc>
          <w:tcPr>
            <w:tcW w:w="1440" w:type="dxa"/>
            <w:vAlign w:val="center"/>
          </w:tcPr>
          <w:p w14:paraId="75422876"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PM</w:t>
            </w:r>
          </w:p>
        </w:tc>
        <w:tc>
          <w:tcPr>
            <w:tcW w:w="1890" w:type="dxa"/>
            <w:vAlign w:val="center"/>
          </w:tcPr>
          <w:p w14:paraId="75422877" w14:textId="77777777" w:rsidR="00825F27" w:rsidRPr="0035076A" w:rsidRDefault="00AF3928" w:rsidP="009F5EA7">
            <w:pPr>
              <w:spacing w:before="0" w:after="0"/>
              <w:jc w:val="center"/>
              <w:rPr>
                <w:rFonts w:ascii="Arial" w:hAnsi="Arial" w:cs="Arial"/>
                <w:sz w:val="20"/>
                <w:szCs w:val="20"/>
              </w:rPr>
            </w:pPr>
            <w:r>
              <w:rPr>
                <w:rFonts w:ascii="Arial" w:hAnsi="Arial" w:cs="Arial"/>
                <w:sz w:val="20"/>
                <w:szCs w:val="20"/>
              </w:rPr>
              <w:t>Senior Manageme</w:t>
            </w:r>
            <w:r w:rsidR="00825F27">
              <w:rPr>
                <w:rFonts w:ascii="Arial" w:hAnsi="Arial" w:cs="Arial"/>
                <w:sz w:val="20"/>
                <w:szCs w:val="20"/>
              </w:rPr>
              <w:t>n</w:t>
            </w:r>
            <w:r>
              <w:rPr>
                <w:rFonts w:ascii="Arial" w:hAnsi="Arial" w:cs="Arial"/>
                <w:sz w:val="20"/>
                <w:szCs w:val="20"/>
              </w:rPr>
              <w:t>t</w:t>
            </w:r>
          </w:p>
        </w:tc>
        <w:tc>
          <w:tcPr>
            <w:tcW w:w="1530" w:type="dxa"/>
            <w:tcBorders>
              <w:right w:val="single" w:sz="12" w:space="0" w:color="auto"/>
            </w:tcBorders>
            <w:vAlign w:val="center"/>
          </w:tcPr>
          <w:p w14:paraId="75422878"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AF3928" w14:paraId="7542287F" w14:textId="77777777" w:rsidTr="00825F27">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7A" w14:textId="77777777" w:rsidR="00AF3928" w:rsidRDefault="00AF3928" w:rsidP="009E03BD">
            <w:pPr>
              <w:spacing w:before="0" w:after="0"/>
              <w:jc w:val="center"/>
              <w:rPr>
                <w:rFonts w:ascii="Arial" w:hAnsi="Arial" w:cs="Arial"/>
                <w:sz w:val="20"/>
                <w:szCs w:val="20"/>
              </w:rPr>
            </w:pPr>
            <w:r>
              <w:rPr>
                <w:rFonts w:ascii="Arial" w:hAnsi="Arial" w:cs="Arial"/>
                <w:sz w:val="20"/>
                <w:szCs w:val="20"/>
              </w:rPr>
              <w:t>Funding</w:t>
            </w:r>
          </w:p>
        </w:tc>
        <w:tc>
          <w:tcPr>
            <w:tcW w:w="1620" w:type="dxa"/>
            <w:tcBorders>
              <w:top w:val="single" w:sz="4" w:space="0" w:color="auto"/>
              <w:left w:val="single" w:sz="4" w:space="0" w:color="auto"/>
              <w:bottom w:val="single" w:sz="4" w:space="0" w:color="auto"/>
              <w:right w:val="single" w:sz="4" w:space="0" w:color="auto"/>
            </w:tcBorders>
            <w:vAlign w:val="center"/>
          </w:tcPr>
          <w:p w14:paraId="7542287B" w14:textId="2A69E8D3" w:rsidR="00AF3928" w:rsidRDefault="00674CC7" w:rsidP="009E03BD">
            <w:pPr>
              <w:spacing w:before="0" w:after="0"/>
              <w:jc w:val="center"/>
              <w:rPr>
                <w:rFonts w:ascii="Arial" w:hAnsi="Arial" w:cs="Arial"/>
                <w:sz w:val="20"/>
                <w:szCs w:val="20"/>
              </w:rPr>
            </w:pPr>
            <w:proofErr w:type="gramStart"/>
            <w:r>
              <w:rPr>
                <w:rFonts w:ascii="Arial" w:hAnsi="Arial" w:cs="Arial"/>
                <w:sz w:val="20"/>
                <w:szCs w:val="20"/>
              </w:rPr>
              <w:t>daily</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542287C" w14:textId="77777777" w:rsidR="00AF3928" w:rsidRDefault="00AF3928" w:rsidP="009E03BD">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left w:val="single" w:sz="4" w:space="0" w:color="auto"/>
              <w:bottom w:val="single" w:sz="4" w:space="0" w:color="auto"/>
              <w:right w:val="single" w:sz="4" w:space="0" w:color="auto"/>
            </w:tcBorders>
            <w:vAlign w:val="center"/>
          </w:tcPr>
          <w:p w14:paraId="7542287D" w14:textId="77777777" w:rsidR="00AF3928" w:rsidRDefault="00AF3928" w:rsidP="009E03BD">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left w:val="single" w:sz="4" w:space="0" w:color="auto"/>
              <w:bottom w:val="single" w:sz="4" w:space="0" w:color="auto"/>
              <w:right w:val="single" w:sz="12" w:space="0" w:color="auto"/>
            </w:tcBorders>
            <w:vAlign w:val="center"/>
          </w:tcPr>
          <w:p w14:paraId="7542287E" w14:textId="77777777" w:rsidR="00AF3928" w:rsidRPr="0035076A" w:rsidRDefault="00AF3928" w:rsidP="009E03BD">
            <w:pPr>
              <w:spacing w:before="0" w:after="0"/>
              <w:jc w:val="center"/>
              <w:rPr>
                <w:rFonts w:ascii="Arial" w:hAnsi="Arial" w:cs="Arial"/>
                <w:sz w:val="20"/>
                <w:szCs w:val="20"/>
              </w:rPr>
            </w:pPr>
            <w:r>
              <w:rPr>
                <w:rFonts w:ascii="Arial" w:hAnsi="Arial" w:cs="Arial"/>
                <w:sz w:val="20"/>
                <w:szCs w:val="20"/>
              </w:rPr>
              <w:t>Geocent</w:t>
            </w:r>
          </w:p>
        </w:tc>
      </w:tr>
      <w:tr w:rsidR="00AF3928" w14:paraId="75422885" w14:textId="77777777" w:rsidTr="00AF3928">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80" w14:textId="237ACDCF" w:rsidR="00AF3928" w:rsidRDefault="00AF3928" w:rsidP="009E03BD">
            <w:pPr>
              <w:spacing w:before="0" w:after="0"/>
              <w:jc w:val="center"/>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75422881" w14:textId="6A605CCE" w:rsidR="00AF3928" w:rsidRPr="0035076A" w:rsidRDefault="00AF3928" w:rsidP="009E03BD">
            <w:pPr>
              <w:spacing w:before="0" w:after="0"/>
              <w:jc w:val="center"/>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75422882" w14:textId="75F59BA1" w:rsidR="00AF3928" w:rsidRPr="0035076A" w:rsidRDefault="00AF3928" w:rsidP="009E03BD">
            <w:pPr>
              <w:spacing w:before="0" w:after="0"/>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14:paraId="75422883" w14:textId="77777777" w:rsidR="00AF3928" w:rsidRPr="0035076A" w:rsidRDefault="00AF3928" w:rsidP="009E03BD">
            <w:pPr>
              <w:spacing w:before="0" w:after="0"/>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12" w:space="0" w:color="auto"/>
            </w:tcBorders>
            <w:vAlign w:val="center"/>
          </w:tcPr>
          <w:p w14:paraId="75422884" w14:textId="77777777" w:rsidR="00AF3928" w:rsidRPr="0035076A" w:rsidRDefault="00AF3928" w:rsidP="009E03BD">
            <w:pPr>
              <w:spacing w:before="0" w:after="0"/>
              <w:jc w:val="center"/>
              <w:rPr>
                <w:rFonts w:ascii="Arial" w:hAnsi="Arial" w:cs="Arial"/>
                <w:sz w:val="20"/>
                <w:szCs w:val="20"/>
              </w:rPr>
            </w:pPr>
          </w:p>
        </w:tc>
      </w:tr>
    </w:tbl>
    <w:p w14:paraId="75422886" w14:textId="77777777" w:rsidR="00926926" w:rsidRDefault="00926926" w:rsidP="00B3113D"/>
    <w:p w14:paraId="75422887" w14:textId="77777777" w:rsidR="00B3113D" w:rsidRDefault="00B3113D" w:rsidP="00B3113D">
      <w:r>
        <w:t>The project measures will be collected, analyzed, reported, and used according to the plan above.</w:t>
      </w:r>
    </w:p>
    <w:p w14:paraId="75422888" w14:textId="77777777" w:rsidR="00926926" w:rsidRDefault="00926926" w:rsidP="00B3113D"/>
    <w:p w14:paraId="75422889" w14:textId="77777777" w:rsidR="00AD2369" w:rsidRDefault="00AD2369" w:rsidP="00AD2369">
      <w:pPr>
        <w:pStyle w:val="Heading3"/>
      </w:pPr>
      <w:bookmarkStart w:id="46" w:name="_Toc219189555"/>
      <w:bookmarkStart w:id="47" w:name="_Toc296427754"/>
      <w:r>
        <w:t>Manage Issues</w:t>
      </w:r>
      <w:bookmarkEnd w:id="46"/>
      <w:bookmarkEnd w:id="47"/>
    </w:p>
    <w:p w14:paraId="7542288A" w14:textId="426ACF17" w:rsidR="00B3113D" w:rsidRPr="00BF20C9" w:rsidRDefault="00B3113D" w:rsidP="00B3113D">
      <w:r w:rsidRPr="00BF20C9">
        <w:t xml:space="preserve">The project will use </w:t>
      </w:r>
      <w:hyperlink r:id="rId47" w:history="1">
        <w:r w:rsidR="00E06D9D" w:rsidRPr="00A5295E">
          <w:rPr>
            <w:rStyle w:val="Hyperlink"/>
          </w:rPr>
          <w:t>Scrumdo.com</w:t>
        </w:r>
      </w:hyperlink>
      <w:r w:rsidR="00212DA6">
        <w:t xml:space="preserve"> </w:t>
      </w:r>
      <w:r w:rsidRPr="00BF20C9">
        <w:t>to track all bugs, issues and change requests</w:t>
      </w:r>
      <w:r w:rsidR="000B6734">
        <w:t xml:space="preserve"> that are not UX related</w:t>
      </w:r>
      <w:r w:rsidRPr="00BF20C9">
        <w:t>.  Issues can be resolved by one of the following:</w:t>
      </w:r>
    </w:p>
    <w:p w14:paraId="7542288B" w14:textId="77777777" w:rsidR="00B3113D" w:rsidRPr="00BF20C9" w:rsidRDefault="00B3113D" w:rsidP="004E4FF7">
      <w:pPr>
        <w:numPr>
          <w:ilvl w:val="0"/>
          <w:numId w:val="11"/>
        </w:numPr>
      </w:pPr>
      <w:r w:rsidRPr="00BF20C9">
        <w:t>Fix the issue</w:t>
      </w:r>
    </w:p>
    <w:p w14:paraId="7542288C" w14:textId="77777777" w:rsidR="00B3113D" w:rsidRPr="00BF20C9" w:rsidRDefault="00B3113D" w:rsidP="004E4FF7">
      <w:pPr>
        <w:numPr>
          <w:ilvl w:val="0"/>
          <w:numId w:val="11"/>
        </w:numPr>
      </w:pPr>
      <w:r w:rsidRPr="00BF20C9">
        <w:t xml:space="preserve">Modify the requirement </w:t>
      </w:r>
    </w:p>
    <w:p w14:paraId="7542288D" w14:textId="77777777" w:rsidR="00B3113D" w:rsidRPr="00BF20C9" w:rsidRDefault="00B3113D" w:rsidP="004E4FF7">
      <w:pPr>
        <w:numPr>
          <w:ilvl w:val="0"/>
          <w:numId w:val="11"/>
        </w:numPr>
      </w:pPr>
      <w:r w:rsidRPr="00BF20C9">
        <w:t>Obtain a waiver on the issue</w:t>
      </w:r>
      <w:r>
        <w:t xml:space="preserve"> </w:t>
      </w:r>
    </w:p>
    <w:p w14:paraId="203B5C35" w14:textId="1FD53E82" w:rsidR="000B6734" w:rsidRDefault="00AD2369" w:rsidP="00AD2369">
      <w:r w:rsidRPr="005927EC">
        <w:t>Resolving issues may involve negotiation between one or more parties. If the parties are unable to agree</w:t>
      </w:r>
      <w:r>
        <w:t xml:space="preserve"> who is responsible for resolving the issue</w:t>
      </w:r>
      <w:r w:rsidRPr="005927EC">
        <w:t xml:space="preserve">, the issue must be escalated to higher levels of project leadership. </w:t>
      </w:r>
    </w:p>
    <w:p w14:paraId="7542288E" w14:textId="7B65D22C" w:rsidR="00AD2369" w:rsidRDefault="000B6734" w:rsidP="00AD2369">
      <w:r>
        <w:t xml:space="preserve">User Experience issues will be recorded and maintained in </w:t>
      </w:r>
      <w:hyperlink r:id="rId48" w:history="1">
        <w:proofErr w:type="spellStart"/>
        <w:r w:rsidRPr="000B6734">
          <w:rPr>
            <w:rStyle w:val="Hyperlink"/>
          </w:rPr>
          <w:t>GitHub</w:t>
        </w:r>
        <w:proofErr w:type="spellEnd"/>
        <w:r w:rsidRPr="000B6734">
          <w:rPr>
            <w:rStyle w:val="Hyperlink"/>
          </w:rPr>
          <w:t xml:space="preserve"> Repo</w:t>
        </w:r>
      </w:hyperlink>
      <w:r>
        <w:t xml:space="preserve">. </w:t>
      </w:r>
    </w:p>
    <w:p w14:paraId="0EE9990C" w14:textId="08F50DCB" w:rsidR="000B6734" w:rsidRDefault="000B6734" w:rsidP="004E4FF7">
      <w:pPr>
        <w:numPr>
          <w:ilvl w:val="0"/>
          <w:numId w:val="14"/>
        </w:numPr>
      </w:pPr>
      <w:r>
        <w:t xml:space="preserve">Issues found during UX meetings will be recorded in </w:t>
      </w:r>
      <w:hyperlink r:id="rId49" w:history="1">
        <w:proofErr w:type="spellStart"/>
        <w:r w:rsidRPr="000B6734">
          <w:rPr>
            <w:rStyle w:val="Hyperlink"/>
          </w:rPr>
          <w:t>GitHub</w:t>
        </w:r>
        <w:proofErr w:type="spellEnd"/>
        <w:r w:rsidRPr="000B6734">
          <w:rPr>
            <w:rStyle w:val="Hyperlink"/>
          </w:rPr>
          <w:t xml:space="preserve"> Issue Tracker</w:t>
        </w:r>
      </w:hyperlink>
    </w:p>
    <w:p w14:paraId="5F87A331" w14:textId="7B763201" w:rsidR="000B6734" w:rsidRDefault="00764B71" w:rsidP="004E4FF7">
      <w:pPr>
        <w:numPr>
          <w:ilvl w:val="1"/>
          <w:numId w:val="14"/>
        </w:numPr>
      </w:pPr>
      <w:r>
        <w:t xml:space="preserve">Issue will remain un-labeled until the Product Owner labels it as a bug, enhancement, etc.  </w:t>
      </w:r>
    </w:p>
    <w:p w14:paraId="61044273" w14:textId="77777777" w:rsidR="00764B71" w:rsidRDefault="00764B71" w:rsidP="004E4FF7">
      <w:pPr>
        <w:numPr>
          <w:ilvl w:val="1"/>
          <w:numId w:val="14"/>
        </w:numPr>
      </w:pPr>
    </w:p>
    <w:p w14:paraId="3E97A2B6" w14:textId="643051D1" w:rsidR="000B6734" w:rsidRDefault="000B6734" w:rsidP="004E4FF7">
      <w:pPr>
        <w:numPr>
          <w:ilvl w:val="0"/>
          <w:numId w:val="14"/>
        </w:numPr>
      </w:pPr>
      <w:r>
        <w:t xml:space="preserve">If approved by the Product Manager, </w:t>
      </w:r>
      <w:r w:rsidR="00764B71">
        <w:t>the issue will be labeled and can be worked on</w:t>
      </w:r>
    </w:p>
    <w:p w14:paraId="1BC23A69" w14:textId="366BD708" w:rsidR="000B6734" w:rsidRDefault="000B6734" w:rsidP="004E4FF7">
      <w:pPr>
        <w:numPr>
          <w:ilvl w:val="0"/>
          <w:numId w:val="14"/>
        </w:numPr>
      </w:pPr>
      <w:r>
        <w:t xml:space="preserve">Status will be updated in </w:t>
      </w:r>
      <w:proofErr w:type="spellStart"/>
      <w:r>
        <w:t>GitHub</w:t>
      </w:r>
      <w:proofErr w:type="spellEnd"/>
      <w:r>
        <w:t xml:space="preserve"> to reflect if it will be worked, rejected, working, completed</w:t>
      </w:r>
    </w:p>
    <w:p w14:paraId="2CBFA6A1" w14:textId="4F683F56" w:rsidR="00764B71" w:rsidRDefault="00764B71" w:rsidP="004E4FF7">
      <w:pPr>
        <w:numPr>
          <w:ilvl w:val="0"/>
          <w:numId w:val="14"/>
        </w:numPr>
      </w:pPr>
      <w:r>
        <w:t xml:space="preserve">Code </w:t>
      </w:r>
      <w:proofErr w:type="spellStart"/>
      <w:r>
        <w:t>checkins</w:t>
      </w:r>
      <w:proofErr w:type="spellEnd"/>
      <w:r>
        <w:t xml:space="preserve"> for the issue must reference the </w:t>
      </w:r>
      <w:proofErr w:type="spellStart"/>
      <w:r>
        <w:t>GitHub</w:t>
      </w:r>
      <w:proofErr w:type="spellEnd"/>
      <w:r>
        <w:t xml:space="preserve"> issue number.</w:t>
      </w:r>
    </w:p>
    <w:p w14:paraId="7E8EF8DA" w14:textId="77777777" w:rsidR="000B6734" w:rsidRDefault="000B6734" w:rsidP="000B6734"/>
    <w:p w14:paraId="7542288F" w14:textId="77777777" w:rsidR="003C7AFC" w:rsidRDefault="003C7AFC" w:rsidP="00AD2369"/>
    <w:p w14:paraId="75422890" w14:textId="77777777" w:rsidR="00926926" w:rsidRPr="003C7AFC" w:rsidRDefault="00926926" w:rsidP="00926926">
      <w:pPr>
        <w:ind w:left="360"/>
        <w:jc w:val="both"/>
        <w:rPr>
          <w:rFonts w:ascii="Arial" w:hAnsi="Arial" w:cs="Arial"/>
          <w:b/>
          <w:u w:val="single"/>
        </w:rPr>
      </w:pPr>
      <w:r w:rsidRPr="003C7AFC">
        <w:rPr>
          <w:rFonts w:ascii="Arial" w:hAnsi="Arial" w:cs="Arial"/>
          <w:b/>
          <w:u w:val="single"/>
        </w:rPr>
        <w:t xml:space="preserve">Monitor Project Risks   </w:t>
      </w:r>
    </w:p>
    <w:p w14:paraId="75422891" w14:textId="77777777" w:rsidR="00926926" w:rsidRPr="003C7AFC" w:rsidRDefault="00926926" w:rsidP="00926926">
      <w:pPr>
        <w:ind w:left="360"/>
        <w:jc w:val="both"/>
        <w:rPr>
          <w:rFonts w:ascii="Arial" w:hAnsi="Arial" w:cs="Arial"/>
        </w:rPr>
      </w:pPr>
      <w:r w:rsidRPr="003C7AFC">
        <w:rPr>
          <w:rFonts w:ascii="Arial" w:hAnsi="Arial" w:cs="Arial"/>
        </w:rPr>
        <w:t>Project risks shall be documented in the project status report and updated periodically as defined by the PMP (same period as status report).  These risks will be captured during regular project meetings as defined by the PMP.</w:t>
      </w:r>
    </w:p>
    <w:p w14:paraId="75422892" w14:textId="77777777" w:rsidR="003C7AFC" w:rsidRPr="003C7AFC" w:rsidRDefault="003C7AFC" w:rsidP="003C7AFC">
      <w:pPr>
        <w:jc w:val="both"/>
        <w:rPr>
          <w:rFonts w:ascii="Arial" w:hAnsi="Arial" w:cs="Arial"/>
          <w:b/>
          <w:u w:val="single"/>
        </w:rPr>
      </w:pPr>
      <w:r w:rsidRPr="003C7AFC">
        <w:rPr>
          <w:rFonts w:ascii="Arial" w:hAnsi="Arial" w:cs="Arial"/>
          <w:b/>
        </w:rPr>
        <w:lastRenderedPageBreak/>
        <w:t xml:space="preserve">      </w:t>
      </w:r>
      <w:r w:rsidRPr="003C7AFC">
        <w:rPr>
          <w:rFonts w:ascii="Arial" w:hAnsi="Arial" w:cs="Arial"/>
          <w:b/>
          <w:u w:val="single"/>
        </w:rPr>
        <w:t xml:space="preserve">Manage Corrective Action to Closure  </w:t>
      </w:r>
    </w:p>
    <w:p w14:paraId="75422893" w14:textId="77777777" w:rsidR="003C7AFC" w:rsidRPr="003C7AFC" w:rsidRDefault="003C7AFC" w:rsidP="003C7AFC">
      <w:pPr>
        <w:ind w:left="360"/>
        <w:jc w:val="both"/>
        <w:rPr>
          <w:rFonts w:ascii="Arial" w:hAnsi="Arial" w:cs="Arial"/>
        </w:rPr>
      </w:pPr>
      <w:r w:rsidRPr="003C7AFC">
        <w:rPr>
          <w:rFonts w:ascii="Arial" w:hAnsi="Arial" w:cs="Arial"/>
        </w:rPr>
        <w:t xml:space="preserve">Issues are identified and analyzed during periodic meetings as a regular agenda item (as defined by the PMP).  </w:t>
      </w:r>
    </w:p>
    <w:p w14:paraId="75422894" w14:textId="77777777" w:rsidR="003C7AFC" w:rsidRPr="003C7AFC" w:rsidRDefault="003C7AFC" w:rsidP="003C7AFC">
      <w:pPr>
        <w:ind w:left="360"/>
        <w:jc w:val="both"/>
        <w:rPr>
          <w:rFonts w:ascii="Arial" w:hAnsi="Arial" w:cs="Arial"/>
        </w:rPr>
      </w:pPr>
      <w:r w:rsidRPr="003C7AFC">
        <w:rPr>
          <w:rFonts w:ascii="Arial" w:hAnsi="Arial" w:cs="Arial"/>
        </w:rPr>
        <w:t>If an issue is deemed to require a corrective action, documented as part of the meeting report (as defined by the PMP) and reported in regular status reports until resolved.</w:t>
      </w:r>
    </w:p>
    <w:p w14:paraId="75422895" w14:textId="77777777" w:rsidR="00926926" w:rsidRDefault="00926926" w:rsidP="00AD2369"/>
    <w:p w14:paraId="75422896" w14:textId="77777777" w:rsidR="00AD2369" w:rsidRDefault="00AD2369" w:rsidP="00AD2369">
      <w:pPr>
        <w:pStyle w:val="Heading3"/>
      </w:pPr>
      <w:bookmarkStart w:id="48" w:name="_Toc219189556"/>
      <w:bookmarkStart w:id="49" w:name="_Toc296427755"/>
      <w:r>
        <w:t>Manage Contract Changes</w:t>
      </w:r>
      <w:bookmarkEnd w:id="48"/>
      <w:bookmarkEnd w:id="49"/>
    </w:p>
    <w:p w14:paraId="75422897" w14:textId="1135408D" w:rsidR="00AD2369" w:rsidRDefault="00F8295E" w:rsidP="00AD2369">
      <w:r>
        <w:t xml:space="preserve">Geocent </w:t>
      </w:r>
      <w:r w:rsidR="00AD2369">
        <w:t>will address schedule and requirements changes on a case-by-case basis, providing impact assessment to customer and revising this PMP accordingly.</w:t>
      </w:r>
    </w:p>
    <w:p w14:paraId="75422898" w14:textId="77777777" w:rsidR="00AD2369" w:rsidRDefault="00AD2369" w:rsidP="00AD2369">
      <w:r>
        <w:t>Customer requested changes</w:t>
      </w:r>
      <w:r w:rsidRPr="00B7147B">
        <w:t xml:space="preserve"> </w:t>
      </w:r>
      <w:r>
        <w:t xml:space="preserve">to the contract, or changes due to program internal re-planning activities will not be performed without </w:t>
      </w:r>
      <w:r w:rsidR="00EA7652">
        <w:t>agreement</w:t>
      </w:r>
      <w:r>
        <w:t xml:space="preserve"> by the Project Engineer, Program Manager, and Contracts. </w:t>
      </w:r>
    </w:p>
    <w:p w14:paraId="75422899" w14:textId="77777777" w:rsidR="00AD2369" w:rsidRDefault="00AD2369" w:rsidP="00AD2369">
      <w:r>
        <w:t>The incorporation of these authorized changes will be made in a timely manner and strictly controlled. Traceability to the original baseline budget will be maintained in order to provide a basis against which program growth can be measured.</w:t>
      </w:r>
    </w:p>
    <w:p w14:paraId="7542289A" w14:textId="77777777" w:rsidR="00444ADD" w:rsidRDefault="00EC6CA7" w:rsidP="00444ADD">
      <w:pPr>
        <w:pStyle w:val="Heading2"/>
        <w:ind w:hanging="756"/>
      </w:pPr>
      <w:bookmarkStart w:id="50" w:name="_Toc152496005"/>
      <w:r>
        <w:br w:type="page"/>
      </w:r>
      <w:bookmarkStart w:id="51" w:name="_Toc296427756"/>
      <w:r w:rsidR="00444ADD">
        <w:lastRenderedPageBreak/>
        <w:t>Work Plan</w:t>
      </w:r>
      <w:bookmarkEnd w:id="50"/>
      <w:bookmarkEnd w:id="51"/>
    </w:p>
    <w:p w14:paraId="06F176A7" w14:textId="78618675" w:rsidR="00171F07" w:rsidRPr="00171F07" w:rsidRDefault="00171F07" w:rsidP="00171F07">
      <w:r>
        <w:t xml:space="preserve">Work plan is documented in tasks and stories in </w:t>
      </w:r>
      <w:proofErr w:type="spellStart"/>
      <w:r>
        <w:t>ScrumDo</w:t>
      </w:r>
      <w:proofErr w:type="spellEnd"/>
    </w:p>
    <w:p w14:paraId="7542289C" w14:textId="77777777" w:rsidR="004A641A" w:rsidRDefault="004A641A" w:rsidP="004A641A">
      <w:pPr>
        <w:pStyle w:val="Heading2"/>
        <w:ind w:hanging="756"/>
      </w:pPr>
      <w:bookmarkStart w:id="52" w:name="_Toc296427757"/>
      <w:r>
        <w:t>Closeout Plan</w:t>
      </w:r>
      <w:bookmarkEnd w:id="52"/>
    </w:p>
    <w:p w14:paraId="7542289D" w14:textId="77777777" w:rsidR="003C7AFC" w:rsidRPr="003C7AFC" w:rsidRDefault="003C7AFC" w:rsidP="003C7AF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4738"/>
        <w:gridCol w:w="1530"/>
        <w:gridCol w:w="3102"/>
      </w:tblGrid>
      <w:tr w:rsidR="00AD2369" w14:paraId="7542289F" w14:textId="77777777">
        <w:trPr>
          <w:cantSplit/>
          <w:tblHeader/>
          <w:jc w:val="center"/>
        </w:trPr>
        <w:tc>
          <w:tcPr>
            <w:tcW w:w="937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89E" w14:textId="77777777" w:rsidR="00AD2369" w:rsidRPr="00E63946" w:rsidRDefault="00D57D98" w:rsidP="009F5EA7">
            <w:pPr>
              <w:numPr>
                <w:ilvl w:val="12"/>
                <w:numId w:val="0"/>
              </w:numPr>
              <w:jc w:val="center"/>
              <w:rPr>
                <w:rFonts w:ascii="Arial" w:hAnsi="Arial" w:cs="Arial"/>
                <w:b/>
                <w:sz w:val="20"/>
                <w:szCs w:val="20"/>
              </w:rPr>
            </w:pPr>
            <w:r>
              <w:rPr>
                <w:rFonts w:ascii="Arial" w:hAnsi="Arial" w:cs="Arial"/>
                <w:b/>
                <w:sz w:val="20"/>
                <w:szCs w:val="20"/>
              </w:rPr>
              <w:t xml:space="preserve">Program </w:t>
            </w:r>
            <w:r w:rsidR="00AD2369" w:rsidRPr="00E63946">
              <w:rPr>
                <w:rFonts w:ascii="Arial" w:hAnsi="Arial" w:cs="Arial"/>
                <w:b/>
                <w:sz w:val="20"/>
                <w:szCs w:val="20"/>
              </w:rPr>
              <w:t>Closeout</w:t>
            </w:r>
            <w:r w:rsidR="00AD2369">
              <w:rPr>
                <w:rFonts w:ascii="Arial" w:hAnsi="Arial" w:cs="Arial"/>
                <w:b/>
                <w:sz w:val="20"/>
                <w:szCs w:val="20"/>
              </w:rPr>
              <w:t xml:space="preserve"> Plan</w:t>
            </w:r>
          </w:p>
        </w:tc>
      </w:tr>
      <w:tr w:rsidR="00AD2369" w14:paraId="754228A3" w14:textId="77777777">
        <w:trPr>
          <w:cantSplit/>
          <w:tblHeader/>
          <w:jc w:val="center"/>
        </w:trPr>
        <w:tc>
          <w:tcPr>
            <w:tcW w:w="4738" w:type="dxa"/>
            <w:tcBorders>
              <w:top w:val="single" w:sz="12" w:space="0" w:color="auto"/>
              <w:left w:val="single" w:sz="12" w:space="0" w:color="auto"/>
              <w:bottom w:val="single" w:sz="12" w:space="0" w:color="auto"/>
            </w:tcBorders>
            <w:shd w:val="clear" w:color="auto" w:fill="D9D9D9"/>
            <w:vAlign w:val="center"/>
          </w:tcPr>
          <w:p w14:paraId="754228A0"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Activities</w:t>
            </w:r>
          </w:p>
        </w:tc>
        <w:tc>
          <w:tcPr>
            <w:tcW w:w="1530" w:type="dxa"/>
            <w:tcBorders>
              <w:top w:val="single" w:sz="12" w:space="0" w:color="auto"/>
              <w:bottom w:val="single" w:sz="12" w:space="0" w:color="auto"/>
            </w:tcBorders>
            <w:shd w:val="clear" w:color="auto" w:fill="D9D9D9"/>
            <w:vAlign w:val="center"/>
          </w:tcPr>
          <w:p w14:paraId="754228A1"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Performed By Whom</w:t>
            </w:r>
          </w:p>
        </w:tc>
        <w:tc>
          <w:tcPr>
            <w:tcW w:w="3102" w:type="dxa"/>
            <w:tcBorders>
              <w:top w:val="single" w:sz="12" w:space="0" w:color="auto"/>
              <w:bottom w:val="single" w:sz="12" w:space="0" w:color="auto"/>
              <w:right w:val="single" w:sz="12" w:space="0" w:color="auto"/>
            </w:tcBorders>
            <w:shd w:val="clear" w:color="auto" w:fill="D9D9D9"/>
            <w:vAlign w:val="center"/>
          </w:tcPr>
          <w:p w14:paraId="754228A2"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Comments</w:t>
            </w:r>
          </w:p>
        </w:tc>
      </w:tr>
      <w:tr w:rsidR="00AD2369" w14:paraId="754228A7" w14:textId="77777777">
        <w:trPr>
          <w:cantSplit/>
          <w:jc w:val="center"/>
        </w:trPr>
        <w:tc>
          <w:tcPr>
            <w:tcW w:w="4738" w:type="dxa"/>
            <w:tcBorders>
              <w:top w:val="single" w:sz="12" w:space="0" w:color="auto"/>
              <w:left w:val="single" w:sz="12" w:space="0" w:color="auto"/>
            </w:tcBorders>
            <w:vAlign w:val="center"/>
          </w:tcPr>
          <w:p w14:paraId="754228A4" w14:textId="77777777" w:rsidR="00AD2369" w:rsidRPr="00E63946" w:rsidRDefault="00AD2369" w:rsidP="009F5EA7">
            <w:pPr>
              <w:pStyle w:val="BodyText"/>
              <w:spacing w:before="0" w:after="0"/>
              <w:jc w:val="left"/>
              <w:rPr>
                <w:i w:val="0"/>
                <w:sz w:val="20"/>
                <w:szCs w:val="20"/>
              </w:rPr>
            </w:pPr>
            <w:r w:rsidRPr="00E63946">
              <w:rPr>
                <w:i w:val="0"/>
                <w:sz w:val="20"/>
                <w:szCs w:val="20"/>
              </w:rPr>
              <w:t>Identify and determine disposition of outstanding work</w:t>
            </w:r>
          </w:p>
        </w:tc>
        <w:tc>
          <w:tcPr>
            <w:tcW w:w="1530" w:type="dxa"/>
            <w:tcBorders>
              <w:top w:val="single" w:sz="12" w:space="0" w:color="auto"/>
            </w:tcBorders>
            <w:vAlign w:val="center"/>
          </w:tcPr>
          <w:p w14:paraId="754228A5" w14:textId="77777777" w:rsidR="00AD2369" w:rsidRPr="00E63946" w:rsidRDefault="00B204EF" w:rsidP="00B204EF">
            <w:pPr>
              <w:pStyle w:val="BodyText"/>
              <w:spacing w:before="0" w:after="0"/>
              <w:rPr>
                <w:i w:val="0"/>
                <w:sz w:val="20"/>
                <w:szCs w:val="20"/>
              </w:rPr>
            </w:pPr>
            <w:r>
              <w:rPr>
                <w:i w:val="0"/>
                <w:sz w:val="20"/>
                <w:szCs w:val="20"/>
              </w:rPr>
              <w:t>PM</w:t>
            </w:r>
          </w:p>
        </w:tc>
        <w:tc>
          <w:tcPr>
            <w:tcW w:w="3102" w:type="dxa"/>
            <w:tcBorders>
              <w:top w:val="single" w:sz="12" w:space="0" w:color="auto"/>
              <w:right w:val="single" w:sz="12" w:space="0" w:color="auto"/>
            </w:tcBorders>
            <w:vAlign w:val="center"/>
          </w:tcPr>
          <w:p w14:paraId="754228A6" w14:textId="77777777" w:rsidR="00AD2369" w:rsidRPr="00E63946" w:rsidRDefault="00AD2369" w:rsidP="009F5EA7">
            <w:pPr>
              <w:pStyle w:val="BodyText"/>
              <w:spacing w:before="0" w:after="0"/>
              <w:jc w:val="left"/>
              <w:rPr>
                <w:i w:val="0"/>
                <w:sz w:val="20"/>
                <w:szCs w:val="20"/>
              </w:rPr>
            </w:pPr>
          </w:p>
        </w:tc>
      </w:tr>
      <w:tr w:rsidR="00AD2369" w14:paraId="754228AB" w14:textId="77777777">
        <w:trPr>
          <w:cantSplit/>
          <w:jc w:val="center"/>
        </w:trPr>
        <w:tc>
          <w:tcPr>
            <w:tcW w:w="4738" w:type="dxa"/>
            <w:tcBorders>
              <w:left w:val="single" w:sz="12" w:space="0" w:color="auto"/>
            </w:tcBorders>
            <w:vAlign w:val="center"/>
          </w:tcPr>
          <w:p w14:paraId="754228A8" w14:textId="77777777" w:rsidR="00AD2369" w:rsidRPr="00E63946" w:rsidRDefault="00AD2369" w:rsidP="009F5EA7">
            <w:pPr>
              <w:pStyle w:val="BodyText"/>
              <w:spacing w:before="0" w:after="0"/>
              <w:jc w:val="left"/>
              <w:rPr>
                <w:i w:val="0"/>
                <w:sz w:val="20"/>
                <w:szCs w:val="20"/>
              </w:rPr>
            </w:pPr>
            <w:r w:rsidRPr="00E63946">
              <w:rPr>
                <w:i w:val="0"/>
                <w:sz w:val="20"/>
                <w:szCs w:val="20"/>
              </w:rPr>
              <w:t>Prepare next release, operations, maintenance or transition plan</w:t>
            </w:r>
          </w:p>
        </w:tc>
        <w:tc>
          <w:tcPr>
            <w:tcW w:w="1530" w:type="dxa"/>
            <w:vAlign w:val="center"/>
          </w:tcPr>
          <w:p w14:paraId="754228A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AA" w14:textId="77777777" w:rsidR="00AD2369" w:rsidRPr="00E63946" w:rsidRDefault="00AD2369" w:rsidP="009F5EA7">
            <w:pPr>
              <w:pStyle w:val="BodyText"/>
              <w:spacing w:before="0" w:after="0"/>
              <w:jc w:val="left"/>
              <w:rPr>
                <w:i w:val="0"/>
                <w:sz w:val="20"/>
                <w:szCs w:val="20"/>
              </w:rPr>
            </w:pPr>
          </w:p>
        </w:tc>
      </w:tr>
      <w:tr w:rsidR="00AD2369" w14:paraId="754228AF" w14:textId="77777777">
        <w:trPr>
          <w:cantSplit/>
          <w:jc w:val="center"/>
        </w:trPr>
        <w:tc>
          <w:tcPr>
            <w:tcW w:w="4738" w:type="dxa"/>
            <w:tcBorders>
              <w:left w:val="single" w:sz="12" w:space="0" w:color="auto"/>
            </w:tcBorders>
            <w:vAlign w:val="center"/>
          </w:tcPr>
          <w:p w14:paraId="754228AC" w14:textId="77777777" w:rsidR="00AD2369" w:rsidRPr="00E63946" w:rsidRDefault="00AD2369" w:rsidP="009F5EA7">
            <w:pPr>
              <w:pStyle w:val="BodyText"/>
              <w:spacing w:before="0" w:after="0"/>
              <w:jc w:val="left"/>
              <w:rPr>
                <w:i w:val="0"/>
                <w:sz w:val="20"/>
                <w:szCs w:val="20"/>
              </w:rPr>
            </w:pPr>
            <w:r w:rsidRPr="00E63946">
              <w:rPr>
                <w:i w:val="0"/>
                <w:sz w:val="20"/>
                <w:szCs w:val="20"/>
              </w:rPr>
              <w:t>Close all logs and accounting records</w:t>
            </w:r>
          </w:p>
        </w:tc>
        <w:tc>
          <w:tcPr>
            <w:tcW w:w="1530" w:type="dxa"/>
            <w:vAlign w:val="center"/>
          </w:tcPr>
          <w:p w14:paraId="754228AD" w14:textId="77777777" w:rsidR="00AD2369" w:rsidRPr="00E63946" w:rsidRDefault="00B204EF" w:rsidP="00B204EF">
            <w:pPr>
              <w:pStyle w:val="BodyText"/>
              <w:spacing w:before="0" w:after="0"/>
              <w:rPr>
                <w:i w:val="0"/>
                <w:sz w:val="20"/>
                <w:szCs w:val="20"/>
              </w:rPr>
            </w:pPr>
            <w:r>
              <w:rPr>
                <w:i w:val="0"/>
                <w:sz w:val="20"/>
                <w:szCs w:val="20"/>
              </w:rPr>
              <w:t>PM/Contracts</w:t>
            </w:r>
          </w:p>
        </w:tc>
        <w:tc>
          <w:tcPr>
            <w:tcW w:w="3102" w:type="dxa"/>
            <w:tcBorders>
              <w:right w:val="single" w:sz="12" w:space="0" w:color="auto"/>
            </w:tcBorders>
            <w:vAlign w:val="center"/>
          </w:tcPr>
          <w:p w14:paraId="754228AE" w14:textId="77777777" w:rsidR="00AD2369" w:rsidRPr="00E63946" w:rsidRDefault="00AD2369" w:rsidP="009F5EA7">
            <w:pPr>
              <w:pStyle w:val="BodyText"/>
              <w:spacing w:before="0" w:after="0"/>
              <w:jc w:val="left"/>
              <w:rPr>
                <w:i w:val="0"/>
                <w:sz w:val="20"/>
                <w:szCs w:val="20"/>
              </w:rPr>
            </w:pPr>
          </w:p>
        </w:tc>
      </w:tr>
      <w:tr w:rsidR="00AD2369" w14:paraId="754228B3" w14:textId="77777777">
        <w:trPr>
          <w:cantSplit/>
          <w:jc w:val="center"/>
        </w:trPr>
        <w:tc>
          <w:tcPr>
            <w:tcW w:w="4738" w:type="dxa"/>
            <w:tcBorders>
              <w:left w:val="single" w:sz="12" w:space="0" w:color="auto"/>
            </w:tcBorders>
            <w:vAlign w:val="center"/>
          </w:tcPr>
          <w:p w14:paraId="754228B0" w14:textId="77777777" w:rsidR="00AD2369" w:rsidRPr="00E63946" w:rsidRDefault="00AD2369" w:rsidP="009F5EA7">
            <w:pPr>
              <w:pStyle w:val="BodyText"/>
              <w:spacing w:before="0" w:after="0"/>
              <w:jc w:val="left"/>
              <w:rPr>
                <w:i w:val="0"/>
                <w:sz w:val="20"/>
                <w:szCs w:val="20"/>
              </w:rPr>
            </w:pPr>
            <w:r w:rsidRPr="00E63946">
              <w:rPr>
                <w:i w:val="0"/>
                <w:sz w:val="20"/>
                <w:szCs w:val="20"/>
              </w:rPr>
              <w:t>Conduct post-project review and document lessons-learned</w:t>
            </w:r>
          </w:p>
        </w:tc>
        <w:tc>
          <w:tcPr>
            <w:tcW w:w="1530" w:type="dxa"/>
            <w:vAlign w:val="center"/>
          </w:tcPr>
          <w:p w14:paraId="754228B1"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2" w14:textId="77777777" w:rsidR="00AD2369" w:rsidRPr="00E63946" w:rsidRDefault="00AD2369" w:rsidP="009F5EA7">
            <w:pPr>
              <w:pStyle w:val="BodyText"/>
              <w:spacing w:before="0" w:after="0"/>
              <w:jc w:val="left"/>
              <w:rPr>
                <w:i w:val="0"/>
                <w:sz w:val="20"/>
                <w:szCs w:val="20"/>
              </w:rPr>
            </w:pPr>
          </w:p>
        </w:tc>
      </w:tr>
      <w:tr w:rsidR="00AD2369" w14:paraId="754228B7" w14:textId="77777777">
        <w:trPr>
          <w:cantSplit/>
          <w:jc w:val="center"/>
        </w:trPr>
        <w:tc>
          <w:tcPr>
            <w:tcW w:w="4738" w:type="dxa"/>
            <w:tcBorders>
              <w:left w:val="single" w:sz="12" w:space="0" w:color="auto"/>
            </w:tcBorders>
            <w:vAlign w:val="center"/>
          </w:tcPr>
          <w:p w14:paraId="754228B4" w14:textId="77777777" w:rsidR="00AD2369" w:rsidRPr="00E63946" w:rsidRDefault="00AD2369" w:rsidP="009F5EA7">
            <w:pPr>
              <w:pStyle w:val="BodyText"/>
              <w:spacing w:before="0" w:after="0"/>
              <w:jc w:val="left"/>
              <w:rPr>
                <w:i w:val="0"/>
                <w:sz w:val="20"/>
                <w:szCs w:val="20"/>
              </w:rPr>
            </w:pPr>
            <w:r w:rsidRPr="00E63946">
              <w:rPr>
                <w:i w:val="0"/>
                <w:sz w:val="20"/>
                <w:szCs w:val="20"/>
              </w:rPr>
              <w:t>Complete project team post-assignment evaluations and release team members to next assignment</w:t>
            </w:r>
          </w:p>
        </w:tc>
        <w:tc>
          <w:tcPr>
            <w:tcW w:w="1530" w:type="dxa"/>
            <w:vAlign w:val="center"/>
          </w:tcPr>
          <w:p w14:paraId="754228B5" w14:textId="77777777" w:rsidR="00AD2369" w:rsidRPr="00E63946" w:rsidRDefault="004074D4" w:rsidP="00B204EF">
            <w:pPr>
              <w:pStyle w:val="BodyText"/>
              <w:spacing w:before="0" w:after="0"/>
              <w:rPr>
                <w:i w:val="0"/>
                <w:sz w:val="20"/>
                <w:szCs w:val="20"/>
              </w:rPr>
            </w:pPr>
            <w:r>
              <w:rPr>
                <w:i w:val="0"/>
                <w:sz w:val="20"/>
                <w:szCs w:val="20"/>
              </w:rPr>
              <w:t>Senior Management</w:t>
            </w:r>
          </w:p>
        </w:tc>
        <w:tc>
          <w:tcPr>
            <w:tcW w:w="3102" w:type="dxa"/>
            <w:tcBorders>
              <w:right w:val="single" w:sz="12" w:space="0" w:color="auto"/>
            </w:tcBorders>
            <w:vAlign w:val="center"/>
          </w:tcPr>
          <w:p w14:paraId="754228B6" w14:textId="77777777" w:rsidR="00AD2369" w:rsidRPr="00E63946" w:rsidRDefault="00AD2369" w:rsidP="009F5EA7">
            <w:pPr>
              <w:pStyle w:val="BodyText"/>
              <w:spacing w:before="0" w:after="0"/>
              <w:jc w:val="left"/>
              <w:rPr>
                <w:i w:val="0"/>
                <w:sz w:val="20"/>
                <w:szCs w:val="20"/>
              </w:rPr>
            </w:pPr>
          </w:p>
        </w:tc>
      </w:tr>
      <w:tr w:rsidR="00AD2369" w14:paraId="754228BB" w14:textId="77777777">
        <w:trPr>
          <w:cantSplit/>
          <w:jc w:val="center"/>
        </w:trPr>
        <w:tc>
          <w:tcPr>
            <w:tcW w:w="4738" w:type="dxa"/>
            <w:tcBorders>
              <w:left w:val="single" w:sz="12" w:space="0" w:color="auto"/>
            </w:tcBorders>
            <w:vAlign w:val="center"/>
          </w:tcPr>
          <w:p w14:paraId="754228B8" w14:textId="77777777" w:rsidR="00AD2369" w:rsidRPr="00E63946" w:rsidRDefault="00AD2369" w:rsidP="009F5EA7">
            <w:pPr>
              <w:pStyle w:val="BodyText"/>
              <w:spacing w:before="0" w:after="0"/>
              <w:jc w:val="left"/>
              <w:rPr>
                <w:i w:val="0"/>
                <w:sz w:val="20"/>
                <w:szCs w:val="20"/>
              </w:rPr>
            </w:pPr>
            <w:r w:rsidRPr="00E63946">
              <w:rPr>
                <w:i w:val="0"/>
                <w:sz w:val="20"/>
                <w:szCs w:val="20"/>
              </w:rPr>
              <w:t>Complete customer satisfaction review</w:t>
            </w:r>
          </w:p>
        </w:tc>
        <w:tc>
          <w:tcPr>
            <w:tcW w:w="1530" w:type="dxa"/>
            <w:vAlign w:val="center"/>
          </w:tcPr>
          <w:p w14:paraId="754228B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A" w14:textId="77777777" w:rsidR="00AD2369" w:rsidRPr="00E63946" w:rsidRDefault="00AD2369" w:rsidP="009F5EA7">
            <w:pPr>
              <w:pStyle w:val="BodyText"/>
              <w:spacing w:before="0" w:after="0"/>
              <w:jc w:val="left"/>
              <w:rPr>
                <w:i w:val="0"/>
                <w:sz w:val="20"/>
                <w:szCs w:val="20"/>
              </w:rPr>
            </w:pPr>
          </w:p>
        </w:tc>
      </w:tr>
      <w:tr w:rsidR="00AD2369" w14:paraId="754228BF" w14:textId="77777777">
        <w:trPr>
          <w:cantSplit/>
          <w:jc w:val="center"/>
        </w:trPr>
        <w:tc>
          <w:tcPr>
            <w:tcW w:w="4738" w:type="dxa"/>
            <w:tcBorders>
              <w:left w:val="single" w:sz="12" w:space="0" w:color="auto"/>
            </w:tcBorders>
            <w:vAlign w:val="center"/>
          </w:tcPr>
          <w:p w14:paraId="754228BC" w14:textId="77777777" w:rsidR="00AD2369" w:rsidRPr="00E63946" w:rsidRDefault="00AD2369" w:rsidP="00250674">
            <w:pPr>
              <w:pStyle w:val="BodyText"/>
              <w:spacing w:before="0" w:after="0"/>
              <w:jc w:val="left"/>
              <w:rPr>
                <w:i w:val="0"/>
                <w:sz w:val="20"/>
                <w:szCs w:val="20"/>
              </w:rPr>
            </w:pPr>
            <w:r w:rsidRPr="00E63946">
              <w:rPr>
                <w:i w:val="0"/>
                <w:sz w:val="20"/>
                <w:szCs w:val="20"/>
              </w:rPr>
              <w:t>Analyze project metrics, product quality, and issue final project report</w:t>
            </w:r>
          </w:p>
        </w:tc>
        <w:tc>
          <w:tcPr>
            <w:tcW w:w="1530" w:type="dxa"/>
            <w:vAlign w:val="center"/>
          </w:tcPr>
          <w:p w14:paraId="754228BD"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E" w14:textId="77777777" w:rsidR="00AD2369" w:rsidRPr="00E63946" w:rsidRDefault="00AD2369" w:rsidP="009F5EA7">
            <w:pPr>
              <w:pStyle w:val="BodyText"/>
              <w:spacing w:before="0" w:after="0"/>
              <w:jc w:val="left"/>
              <w:rPr>
                <w:i w:val="0"/>
                <w:sz w:val="20"/>
                <w:szCs w:val="20"/>
              </w:rPr>
            </w:pPr>
          </w:p>
        </w:tc>
      </w:tr>
      <w:tr w:rsidR="00AD2369" w14:paraId="754228C3" w14:textId="77777777">
        <w:trPr>
          <w:cantSplit/>
          <w:jc w:val="center"/>
        </w:trPr>
        <w:tc>
          <w:tcPr>
            <w:tcW w:w="4738" w:type="dxa"/>
            <w:tcBorders>
              <w:left w:val="single" w:sz="12" w:space="0" w:color="auto"/>
            </w:tcBorders>
            <w:vAlign w:val="center"/>
          </w:tcPr>
          <w:p w14:paraId="754228C0" w14:textId="77777777" w:rsidR="00AD2369" w:rsidRPr="00E63946" w:rsidRDefault="00AD2369" w:rsidP="009F5EA7">
            <w:pPr>
              <w:pStyle w:val="BodyText"/>
              <w:spacing w:before="0" w:after="0"/>
              <w:jc w:val="left"/>
              <w:rPr>
                <w:i w:val="0"/>
                <w:sz w:val="20"/>
                <w:szCs w:val="20"/>
              </w:rPr>
            </w:pPr>
            <w:r w:rsidRPr="00E63946">
              <w:rPr>
                <w:i w:val="0"/>
                <w:sz w:val="20"/>
                <w:szCs w:val="20"/>
              </w:rPr>
              <w:t>Update estimating models and risk factor tables</w:t>
            </w:r>
          </w:p>
        </w:tc>
        <w:tc>
          <w:tcPr>
            <w:tcW w:w="1530" w:type="dxa"/>
            <w:vAlign w:val="center"/>
          </w:tcPr>
          <w:p w14:paraId="754228C1"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2" w14:textId="77777777" w:rsidR="00AD2369" w:rsidRPr="00E63946" w:rsidRDefault="00AD2369" w:rsidP="009F5EA7">
            <w:pPr>
              <w:pStyle w:val="BodyText"/>
              <w:spacing w:before="0" w:after="0"/>
              <w:jc w:val="left"/>
              <w:rPr>
                <w:i w:val="0"/>
                <w:sz w:val="20"/>
                <w:szCs w:val="20"/>
              </w:rPr>
            </w:pPr>
          </w:p>
        </w:tc>
      </w:tr>
      <w:tr w:rsidR="00AD2369" w14:paraId="754228C7" w14:textId="77777777" w:rsidTr="00250674">
        <w:trPr>
          <w:cantSplit/>
          <w:trHeight w:val="692"/>
          <w:jc w:val="center"/>
        </w:trPr>
        <w:tc>
          <w:tcPr>
            <w:tcW w:w="4738" w:type="dxa"/>
            <w:tcBorders>
              <w:left w:val="single" w:sz="12" w:space="0" w:color="auto"/>
            </w:tcBorders>
            <w:vAlign w:val="center"/>
          </w:tcPr>
          <w:p w14:paraId="754228C4" w14:textId="77777777" w:rsidR="00AD2369" w:rsidRPr="00E63946" w:rsidRDefault="00AD2369" w:rsidP="009F5EA7">
            <w:pPr>
              <w:pStyle w:val="BodyText"/>
              <w:spacing w:before="0" w:after="0"/>
              <w:jc w:val="left"/>
              <w:rPr>
                <w:i w:val="0"/>
                <w:sz w:val="20"/>
                <w:szCs w:val="20"/>
              </w:rPr>
            </w:pPr>
            <w:r w:rsidRPr="00E63946">
              <w:rPr>
                <w:i w:val="0"/>
                <w:sz w:val="20"/>
                <w:szCs w:val="20"/>
              </w:rPr>
              <w:t>Archive documents</w:t>
            </w:r>
            <w:r w:rsidR="00250674">
              <w:rPr>
                <w:i w:val="0"/>
                <w:sz w:val="20"/>
                <w:szCs w:val="20"/>
              </w:rPr>
              <w:t>, records, reports</w:t>
            </w:r>
            <w:r w:rsidRPr="00E63946">
              <w:rPr>
                <w:i w:val="0"/>
                <w:sz w:val="20"/>
                <w:szCs w:val="20"/>
              </w:rPr>
              <w:t xml:space="preserve"> and notify appropriate personnel</w:t>
            </w:r>
          </w:p>
        </w:tc>
        <w:tc>
          <w:tcPr>
            <w:tcW w:w="1530" w:type="dxa"/>
            <w:vAlign w:val="center"/>
          </w:tcPr>
          <w:p w14:paraId="754228C5" w14:textId="77777777" w:rsidR="00AD2369" w:rsidRPr="00E63946" w:rsidRDefault="00724E89" w:rsidP="00B204EF">
            <w:pPr>
              <w:pStyle w:val="BodyText"/>
              <w:spacing w:before="0" w:after="0"/>
              <w:rPr>
                <w:i w:val="0"/>
                <w:sz w:val="20"/>
                <w:szCs w:val="20"/>
              </w:rPr>
            </w:pPr>
            <w:r>
              <w:rPr>
                <w:i w:val="0"/>
                <w:sz w:val="20"/>
                <w:szCs w:val="20"/>
              </w:rPr>
              <w:t>CM</w:t>
            </w:r>
          </w:p>
        </w:tc>
        <w:tc>
          <w:tcPr>
            <w:tcW w:w="3102" w:type="dxa"/>
            <w:tcBorders>
              <w:right w:val="single" w:sz="12" w:space="0" w:color="auto"/>
            </w:tcBorders>
            <w:vAlign w:val="center"/>
          </w:tcPr>
          <w:p w14:paraId="754228C6" w14:textId="77777777" w:rsidR="00AD2369" w:rsidRPr="00E63946" w:rsidRDefault="00AD2369" w:rsidP="009F5EA7">
            <w:pPr>
              <w:pStyle w:val="BodyText"/>
              <w:spacing w:before="0" w:after="0"/>
              <w:jc w:val="left"/>
              <w:rPr>
                <w:i w:val="0"/>
                <w:sz w:val="20"/>
                <w:szCs w:val="20"/>
              </w:rPr>
            </w:pPr>
          </w:p>
        </w:tc>
      </w:tr>
      <w:tr w:rsidR="00AD2369" w14:paraId="754228CB" w14:textId="77777777" w:rsidTr="00250674">
        <w:trPr>
          <w:cantSplit/>
          <w:jc w:val="center"/>
        </w:trPr>
        <w:tc>
          <w:tcPr>
            <w:tcW w:w="4738" w:type="dxa"/>
            <w:tcBorders>
              <w:left w:val="single" w:sz="12" w:space="0" w:color="auto"/>
            </w:tcBorders>
            <w:vAlign w:val="center"/>
          </w:tcPr>
          <w:p w14:paraId="754228C8" w14:textId="77777777" w:rsidR="00AD2369" w:rsidRPr="00E63946" w:rsidRDefault="00AD2369" w:rsidP="009F5EA7">
            <w:pPr>
              <w:pStyle w:val="BodyText"/>
              <w:spacing w:before="0" w:after="0"/>
              <w:jc w:val="left"/>
              <w:rPr>
                <w:i w:val="0"/>
                <w:sz w:val="20"/>
                <w:szCs w:val="20"/>
              </w:rPr>
            </w:pPr>
            <w:r>
              <w:rPr>
                <w:i w:val="0"/>
                <w:sz w:val="20"/>
                <w:szCs w:val="20"/>
              </w:rPr>
              <w:t>Prepare “Lessons Learned” Survey</w:t>
            </w:r>
          </w:p>
        </w:tc>
        <w:tc>
          <w:tcPr>
            <w:tcW w:w="1530" w:type="dxa"/>
            <w:vAlign w:val="center"/>
          </w:tcPr>
          <w:p w14:paraId="754228C9"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A" w14:textId="77777777" w:rsidR="00AD2369" w:rsidRPr="00E63946" w:rsidRDefault="00AD2369" w:rsidP="009F5EA7">
            <w:pPr>
              <w:pStyle w:val="BodyText"/>
              <w:spacing w:before="0" w:after="0"/>
              <w:jc w:val="left"/>
              <w:rPr>
                <w:i w:val="0"/>
                <w:sz w:val="20"/>
                <w:szCs w:val="20"/>
              </w:rPr>
            </w:pPr>
          </w:p>
        </w:tc>
      </w:tr>
      <w:tr w:rsidR="00250674" w14:paraId="754228CF" w14:textId="77777777">
        <w:trPr>
          <w:cantSplit/>
          <w:jc w:val="center"/>
        </w:trPr>
        <w:tc>
          <w:tcPr>
            <w:tcW w:w="4738" w:type="dxa"/>
            <w:tcBorders>
              <w:left w:val="single" w:sz="12" w:space="0" w:color="auto"/>
              <w:bottom w:val="single" w:sz="12" w:space="0" w:color="auto"/>
            </w:tcBorders>
            <w:vAlign w:val="center"/>
          </w:tcPr>
          <w:p w14:paraId="754228CC" w14:textId="77777777" w:rsidR="00250674" w:rsidRDefault="00250674" w:rsidP="009F5EA7">
            <w:pPr>
              <w:pStyle w:val="BodyText"/>
              <w:spacing w:before="0" w:after="0"/>
              <w:jc w:val="left"/>
              <w:rPr>
                <w:i w:val="0"/>
                <w:sz w:val="20"/>
                <w:szCs w:val="20"/>
              </w:rPr>
            </w:pPr>
            <w:r>
              <w:rPr>
                <w:i w:val="0"/>
                <w:sz w:val="20"/>
                <w:szCs w:val="20"/>
              </w:rPr>
              <w:t xml:space="preserve">Prepare past performance </w:t>
            </w:r>
            <w:proofErr w:type="spellStart"/>
            <w:r>
              <w:rPr>
                <w:i w:val="0"/>
                <w:sz w:val="20"/>
                <w:szCs w:val="20"/>
              </w:rPr>
              <w:t>writeup</w:t>
            </w:r>
            <w:proofErr w:type="spellEnd"/>
            <w:r>
              <w:rPr>
                <w:i w:val="0"/>
                <w:sz w:val="20"/>
                <w:szCs w:val="20"/>
              </w:rPr>
              <w:t xml:space="preserve"> &amp; presentation slide</w:t>
            </w:r>
          </w:p>
        </w:tc>
        <w:tc>
          <w:tcPr>
            <w:tcW w:w="1530" w:type="dxa"/>
            <w:tcBorders>
              <w:bottom w:val="single" w:sz="12" w:space="0" w:color="auto"/>
            </w:tcBorders>
            <w:vAlign w:val="center"/>
          </w:tcPr>
          <w:p w14:paraId="754228CD" w14:textId="77777777" w:rsidR="00250674" w:rsidRDefault="00250674" w:rsidP="00B204EF">
            <w:pPr>
              <w:pStyle w:val="BodyText"/>
              <w:spacing w:before="0" w:after="0"/>
              <w:rPr>
                <w:i w:val="0"/>
                <w:sz w:val="20"/>
                <w:szCs w:val="20"/>
              </w:rPr>
            </w:pPr>
            <w:r>
              <w:rPr>
                <w:i w:val="0"/>
                <w:sz w:val="20"/>
                <w:szCs w:val="20"/>
              </w:rPr>
              <w:t>PM</w:t>
            </w:r>
          </w:p>
        </w:tc>
        <w:tc>
          <w:tcPr>
            <w:tcW w:w="3102" w:type="dxa"/>
            <w:tcBorders>
              <w:bottom w:val="single" w:sz="12" w:space="0" w:color="auto"/>
              <w:right w:val="single" w:sz="12" w:space="0" w:color="auto"/>
            </w:tcBorders>
            <w:vAlign w:val="center"/>
          </w:tcPr>
          <w:p w14:paraId="754228CE" w14:textId="77777777" w:rsidR="00250674" w:rsidRDefault="00250674" w:rsidP="009F5EA7">
            <w:pPr>
              <w:pStyle w:val="BodyText"/>
              <w:spacing w:before="0" w:after="0"/>
              <w:jc w:val="left"/>
              <w:rPr>
                <w:i w:val="0"/>
                <w:sz w:val="20"/>
                <w:szCs w:val="20"/>
              </w:rPr>
            </w:pPr>
          </w:p>
        </w:tc>
      </w:tr>
      <w:bookmarkEnd w:id="1"/>
      <w:bookmarkEnd w:id="2"/>
    </w:tbl>
    <w:p w14:paraId="754228D0" w14:textId="77777777" w:rsidR="000B08B8" w:rsidRPr="000B08B8" w:rsidRDefault="000B08B8" w:rsidP="00296B48"/>
    <w:sectPr w:rsidR="000B08B8" w:rsidRPr="000B08B8" w:rsidSect="00163164">
      <w:pgSz w:w="12240" w:h="15840" w:code="1"/>
      <w:pgMar w:top="1152" w:right="1440" w:bottom="1710" w:left="1440" w:header="720" w:footer="38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B128B" w14:textId="77777777" w:rsidR="00727CFB" w:rsidRDefault="00727CFB">
      <w:r>
        <w:separator/>
      </w:r>
    </w:p>
  </w:endnote>
  <w:endnote w:type="continuationSeparator" w:id="0">
    <w:p w14:paraId="79630F2B" w14:textId="77777777" w:rsidR="00727CFB" w:rsidRDefault="0072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7" w14:textId="121CC51A" w:rsidR="00727CFB" w:rsidRPr="004747E8" w:rsidRDefault="00727CFB" w:rsidP="00CF0500">
    <w:pPr>
      <w:spacing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727CFB" w:rsidRDefault="00727C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A" w14:textId="77777777" w:rsidR="00727CFB" w:rsidRDefault="00727CFB" w:rsidP="000D12C1">
    <w:pPr>
      <w:pBdr>
        <w:bottom w:val="single" w:sz="12" w:space="1" w:color="auto"/>
      </w:pBdr>
      <w:tabs>
        <w:tab w:val="right" w:pos="9360"/>
      </w:tabs>
      <w:spacing w:before="0" w:after="0"/>
      <w:rPr>
        <w:rFonts w:ascii="Arial" w:hAnsi="Arial" w:cs="Arial"/>
        <w:b/>
        <w:bCs/>
        <w:sz w:val="18"/>
        <w:szCs w:val="18"/>
      </w:rPr>
    </w:pPr>
  </w:p>
  <w:p w14:paraId="754228DB" w14:textId="77777777" w:rsidR="00727CFB" w:rsidRPr="004747E8" w:rsidRDefault="00727CFB" w:rsidP="0046572E">
    <w:pPr>
      <w:tabs>
        <w:tab w:val="right" w:pos="9360"/>
      </w:tabs>
      <w:spacing w:before="80" w:after="0"/>
      <w:rPr>
        <w:rFonts w:ascii="Arial" w:hAnsi="Arial" w:cs="Arial"/>
        <w:sz w:val="16"/>
        <w:szCs w:val="16"/>
      </w:rPr>
    </w:pPr>
    <w:r w:rsidRPr="004747E8">
      <w:rPr>
        <w:rFonts w:ascii="Arial" w:hAnsi="Arial" w:cs="Arial"/>
        <w:b/>
        <w:bCs/>
        <w:sz w:val="18"/>
        <w:szCs w:val="18"/>
      </w:rPr>
      <w:t>Document Number</w:t>
    </w:r>
    <w:r w:rsidRPr="004747E8">
      <w:rPr>
        <w:rFonts w:ascii="Arial" w:hAnsi="Arial" w:cs="Arial"/>
        <w:sz w:val="18"/>
        <w:szCs w:val="18"/>
      </w:rPr>
      <w:t>:</w:t>
    </w:r>
    <w:r>
      <w:rPr>
        <w:rFonts w:ascii="Arial" w:hAnsi="Arial" w:cs="Arial"/>
        <w:sz w:val="18"/>
        <w:szCs w:val="18"/>
      </w:rPr>
      <w:tab/>
    </w:r>
    <w:r w:rsidRPr="004747E8">
      <w:rPr>
        <w:rFonts w:ascii="Arial" w:hAnsi="Arial" w:cs="Arial"/>
        <w:sz w:val="18"/>
        <w:szCs w:val="18"/>
      </w:rPr>
      <w:tab/>
    </w:r>
  </w:p>
  <w:p w14:paraId="754228DC" w14:textId="77777777" w:rsidR="00727CFB" w:rsidRPr="004747E8" w:rsidRDefault="00727CFB"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4747E8">
      <w:rPr>
        <w:rFonts w:ascii="Arial" w:hAnsi="Arial" w:cs="Arial"/>
        <w:b/>
        <w:bCs/>
        <w:sz w:val="18"/>
        <w:szCs w:val="18"/>
      </w:rPr>
      <w:t>Revision:</w:t>
    </w:r>
    <w:r w:rsidRPr="004747E8">
      <w:rPr>
        <w:rFonts w:ascii="Arial" w:hAnsi="Arial" w:cs="Arial"/>
        <w:sz w:val="18"/>
        <w:szCs w:val="18"/>
      </w:rPr>
      <w:t xml:space="preserve"> </w:t>
    </w:r>
    <w:r>
      <w:rPr>
        <w:rFonts w:ascii="Arial" w:hAnsi="Arial" w:cs="Arial"/>
        <w:sz w:val="18"/>
        <w:szCs w:val="18"/>
      </w:rPr>
      <w:t xml:space="preserve">    </w:t>
    </w:r>
    <w:r w:rsidRPr="004747E8">
      <w:rPr>
        <w:rFonts w:ascii="Arial" w:hAnsi="Arial" w:cs="Arial"/>
        <w:b/>
        <w:bCs/>
        <w:sz w:val="18"/>
        <w:szCs w:val="18"/>
      </w:rPr>
      <w:t>Date</w:t>
    </w:r>
    <w:r w:rsidRPr="004747E8">
      <w:rPr>
        <w:rFonts w:ascii="Arial" w:hAnsi="Arial" w:cs="Arial"/>
        <w:sz w:val="18"/>
        <w:szCs w:val="18"/>
      </w:rPr>
      <w:t xml:space="preserve">: </w:t>
    </w:r>
    <w:r>
      <w:rPr>
        <w:rFonts w:ascii="Arial" w:hAnsi="Arial" w:cs="Arial"/>
        <w:sz w:val="18"/>
        <w:szCs w:val="18"/>
      </w:rPr>
      <w:t>DD MMM YYYY</w:t>
    </w:r>
  </w:p>
  <w:p w14:paraId="754228DD" w14:textId="77777777" w:rsidR="00727CFB" w:rsidRPr="004747E8" w:rsidRDefault="00727CFB">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3348CD">
      <w:rPr>
        <w:rStyle w:val="PageNumber"/>
        <w:rFonts w:ascii="Arial" w:hAnsi="Arial" w:cs="Arial"/>
        <w:noProof/>
        <w:sz w:val="18"/>
        <w:szCs w:val="18"/>
      </w:rPr>
      <w:t>10</w:t>
    </w:r>
    <w:r w:rsidRPr="004747E8">
      <w:rPr>
        <w:rStyle w:val="PageNumber"/>
        <w:rFonts w:ascii="Arial" w:hAnsi="Arial" w:cs="Arial"/>
        <w:sz w:val="18"/>
        <w:szCs w:val="18"/>
      </w:rPr>
      <w:fldChar w:fldCharType="end"/>
    </w:r>
  </w:p>
  <w:p w14:paraId="754228DE" w14:textId="28796D61" w:rsidR="00727CFB" w:rsidRPr="004747E8" w:rsidRDefault="00727CFB"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9A127" w14:textId="77777777" w:rsidR="00727CFB" w:rsidRDefault="00727CFB">
      <w:r>
        <w:separator/>
      </w:r>
    </w:p>
  </w:footnote>
  <w:footnote w:type="continuationSeparator" w:id="0">
    <w:p w14:paraId="4A659B2E" w14:textId="77777777" w:rsidR="00727CFB" w:rsidRDefault="00727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9" w14:textId="54403FD3" w:rsidR="00727CFB" w:rsidRDefault="00727CFB" w:rsidP="003405D7">
    <w:pPr>
      <w:pStyle w:val="Header"/>
      <w:pBdr>
        <w:bottom w:val="single" w:sz="12" w:space="1" w:color="auto"/>
      </w:pBdr>
      <w:tabs>
        <w:tab w:val="clear" w:pos="8640"/>
      </w:tabs>
      <w:spacing w:before="0" w:after="0"/>
      <w:rPr>
        <w:rFonts w:ascii="Arial" w:hAnsi="Arial" w:cs="Arial"/>
        <w:b/>
      </w:rPr>
    </w:pPr>
    <w:r w:rsidRPr="0013393C">
      <w:rPr>
        <w:noProof/>
      </w:rPr>
      <w:drawing>
        <wp:anchor distT="0" distB="0" distL="114300" distR="114300" simplePos="0" relativeHeight="251658240" behindDoc="1" locked="0" layoutInCell="1" allowOverlap="1" wp14:anchorId="72AB8BB7" wp14:editId="6ED80BA0">
          <wp:simplePos x="0" y="0"/>
          <wp:positionH relativeFrom="column">
            <wp:posOffset>5537200</wp:posOffset>
          </wp:positionH>
          <wp:positionV relativeFrom="paragraph">
            <wp:posOffset>-273050</wp:posOffset>
          </wp:positionV>
          <wp:extent cx="405765" cy="425450"/>
          <wp:effectExtent l="0" t="0" r="0" b="0"/>
          <wp:wrapTight wrapText="bothSides">
            <wp:wrapPolygon edited="0">
              <wp:start x="0" y="0"/>
              <wp:lineTo x="0" y="20310"/>
              <wp:lineTo x="20282" y="20310"/>
              <wp:lineTo x="202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r>
      <w:rPr>
        <w:rFonts w:ascii="Arial" w:hAnsi="Arial" w:cs="Arial"/>
        <w: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4791"/>
    <w:multiLevelType w:val="multilevel"/>
    <w:tmpl w:val="D1E273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950611B"/>
    <w:multiLevelType w:val="hybridMultilevel"/>
    <w:tmpl w:val="379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F5B08"/>
    <w:multiLevelType w:val="hybridMultilevel"/>
    <w:tmpl w:val="ADDA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3D4C88E">
      <w:start w:val="1"/>
      <w:numFmt w:val="bullet"/>
      <w:pStyle w:val="ListBullet4"/>
      <w:lvlText w:val=""/>
      <w:lvlJc w:val="left"/>
      <w:pPr>
        <w:ind w:left="2160" w:hanging="360"/>
      </w:pPr>
      <w:rPr>
        <w:rFonts w:ascii="Wingdings" w:hAnsi="Wingdings" w:hint="default"/>
      </w:rPr>
    </w:lvl>
    <w:lvl w:ilvl="3" w:tplc="00D6756E">
      <w:start w:val="1"/>
      <w:numFmt w:val="bullet"/>
      <w:pStyle w:val="ListBullet5"/>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45477"/>
    <w:multiLevelType w:val="multilevel"/>
    <w:tmpl w:val="888E3328"/>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706672D"/>
    <w:multiLevelType w:val="hybridMultilevel"/>
    <w:tmpl w:val="CE2AD4E8"/>
    <w:lvl w:ilvl="0" w:tplc="2CA66412">
      <w:start w:val="1"/>
      <w:numFmt w:val="bullet"/>
      <w:pStyle w:val="ListBullet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4">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16">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6632BBA"/>
    <w:multiLevelType w:val="hybridMultilevel"/>
    <w:tmpl w:val="4E30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9A51354"/>
    <w:multiLevelType w:val="hybridMultilevel"/>
    <w:tmpl w:val="A50C3572"/>
    <w:lvl w:ilvl="0" w:tplc="CA1C1E56">
      <w:start w:val="1"/>
      <w:numFmt w:val="bullet"/>
      <w:pStyle w:val="ListBullet3"/>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16"/>
  </w:num>
  <w:num w:numId="5">
    <w:abstractNumId w:val="2"/>
  </w:num>
  <w:num w:numId="6">
    <w:abstractNumId w:val="12"/>
  </w:num>
  <w:num w:numId="7">
    <w:abstractNumId w:val="4"/>
  </w:num>
  <w:num w:numId="8">
    <w:abstractNumId w:val="14"/>
  </w:num>
  <w:num w:numId="9">
    <w:abstractNumId w:val="15"/>
  </w:num>
  <w:num w:numId="10">
    <w:abstractNumId w:val="5"/>
  </w:num>
  <w:num w:numId="11">
    <w:abstractNumId w:val="9"/>
  </w:num>
  <w:num w:numId="12">
    <w:abstractNumId w:val="19"/>
  </w:num>
  <w:num w:numId="13">
    <w:abstractNumId w:val="20"/>
  </w:num>
  <w:num w:numId="14">
    <w:abstractNumId w:val="18"/>
  </w:num>
  <w:num w:numId="15">
    <w:abstractNumId w:val="3"/>
  </w:num>
  <w:num w:numId="16">
    <w:abstractNumId w:val="6"/>
  </w:num>
  <w:num w:numId="17">
    <w:abstractNumId w:val="11"/>
    <w:lvlOverride w:ilvl="2">
      <w:lvl w:ilvl="2">
        <w:numFmt w:val="lowerRoman"/>
        <w:lvlText w:val="%3."/>
        <w:lvlJc w:val="right"/>
      </w:lvl>
    </w:lvlOverride>
  </w:num>
  <w:num w:numId="18">
    <w:abstractNumId w:val="11"/>
    <w:lvlOverride w:ilvl="2">
      <w:lvl w:ilvl="2">
        <w:numFmt w:val="lowerRoman"/>
        <w:lvlText w:val="%3."/>
        <w:lvlJc w:val="right"/>
      </w:lvl>
    </w:lvlOverride>
    <w:lvlOverride w:ilvl="4">
      <w:lvl w:ilvl="4">
        <w:numFmt w:val="lowerLetter"/>
        <w:lvlText w:val="%5."/>
        <w:lvlJc w:val="left"/>
      </w:lvl>
    </w:lvlOverride>
  </w:num>
  <w:num w:numId="19">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7"/>
  </w:num>
  <w:num w:numId="34">
    <w:abstractNumId w:val="10"/>
  </w:num>
  <w:num w:numId="35">
    <w:abstractNumId w:val="1"/>
  </w:num>
  <w:num w:numId="36">
    <w:abstractNumId w:val="17"/>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a Hazelbaker">
    <w15:presenceInfo w15:providerId="AD" w15:userId="S-1-5-21-4171163852-3420287050-4138663127-5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597C"/>
    <w:rsid w:val="0002648C"/>
    <w:rsid w:val="00032000"/>
    <w:rsid w:val="0003500D"/>
    <w:rsid w:val="000378F8"/>
    <w:rsid w:val="00040A3A"/>
    <w:rsid w:val="000414B3"/>
    <w:rsid w:val="00046D88"/>
    <w:rsid w:val="0004740A"/>
    <w:rsid w:val="000527E1"/>
    <w:rsid w:val="0005558C"/>
    <w:rsid w:val="00057485"/>
    <w:rsid w:val="000621AF"/>
    <w:rsid w:val="00062892"/>
    <w:rsid w:val="00063449"/>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793B"/>
    <w:rsid w:val="000E7F2F"/>
    <w:rsid w:val="000F004E"/>
    <w:rsid w:val="000F2FAA"/>
    <w:rsid w:val="000F58AC"/>
    <w:rsid w:val="00100E6D"/>
    <w:rsid w:val="00102658"/>
    <w:rsid w:val="001058C3"/>
    <w:rsid w:val="00105AA6"/>
    <w:rsid w:val="00105B8D"/>
    <w:rsid w:val="00107779"/>
    <w:rsid w:val="00114A99"/>
    <w:rsid w:val="00115872"/>
    <w:rsid w:val="00115C74"/>
    <w:rsid w:val="00123E9C"/>
    <w:rsid w:val="00124F25"/>
    <w:rsid w:val="00127480"/>
    <w:rsid w:val="00130613"/>
    <w:rsid w:val="00140067"/>
    <w:rsid w:val="0014576F"/>
    <w:rsid w:val="00154D9F"/>
    <w:rsid w:val="001566AD"/>
    <w:rsid w:val="00157DF8"/>
    <w:rsid w:val="00160CEE"/>
    <w:rsid w:val="00163164"/>
    <w:rsid w:val="0016316C"/>
    <w:rsid w:val="00163F0C"/>
    <w:rsid w:val="00164561"/>
    <w:rsid w:val="001653FA"/>
    <w:rsid w:val="00171566"/>
    <w:rsid w:val="00171F07"/>
    <w:rsid w:val="0017303C"/>
    <w:rsid w:val="00176B99"/>
    <w:rsid w:val="00176FAA"/>
    <w:rsid w:val="00177DF7"/>
    <w:rsid w:val="00180E1A"/>
    <w:rsid w:val="00186FA9"/>
    <w:rsid w:val="00187198"/>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201935"/>
    <w:rsid w:val="00206E53"/>
    <w:rsid w:val="00206F80"/>
    <w:rsid w:val="00211BBB"/>
    <w:rsid w:val="002120B6"/>
    <w:rsid w:val="00212188"/>
    <w:rsid w:val="00212DA6"/>
    <w:rsid w:val="00217E86"/>
    <w:rsid w:val="00225008"/>
    <w:rsid w:val="002317A5"/>
    <w:rsid w:val="002360DC"/>
    <w:rsid w:val="0024062E"/>
    <w:rsid w:val="002426D7"/>
    <w:rsid w:val="00250674"/>
    <w:rsid w:val="00250F79"/>
    <w:rsid w:val="00251EA8"/>
    <w:rsid w:val="00251FC1"/>
    <w:rsid w:val="00255C9A"/>
    <w:rsid w:val="00261485"/>
    <w:rsid w:val="0026423C"/>
    <w:rsid w:val="00271B61"/>
    <w:rsid w:val="00273409"/>
    <w:rsid w:val="002772AF"/>
    <w:rsid w:val="00277CEF"/>
    <w:rsid w:val="00281354"/>
    <w:rsid w:val="00281CF9"/>
    <w:rsid w:val="00282C56"/>
    <w:rsid w:val="00284303"/>
    <w:rsid w:val="00284E28"/>
    <w:rsid w:val="00286317"/>
    <w:rsid w:val="0029082A"/>
    <w:rsid w:val="00291375"/>
    <w:rsid w:val="002924C7"/>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348CD"/>
    <w:rsid w:val="003405D7"/>
    <w:rsid w:val="00345BA3"/>
    <w:rsid w:val="0035076A"/>
    <w:rsid w:val="00354F7B"/>
    <w:rsid w:val="0036035F"/>
    <w:rsid w:val="00360C56"/>
    <w:rsid w:val="00362E5E"/>
    <w:rsid w:val="00365B8B"/>
    <w:rsid w:val="00367FB8"/>
    <w:rsid w:val="00372419"/>
    <w:rsid w:val="003763E1"/>
    <w:rsid w:val="00380346"/>
    <w:rsid w:val="003804B3"/>
    <w:rsid w:val="003836B1"/>
    <w:rsid w:val="00385C11"/>
    <w:rsid w:val="0039319D"/>
    <w:rsid w:val="00393475"/>
    <w:rsid w:val="00395759"/>
    <w:rsid w:val="00395F21"/>
    <w:rsid w:val="003A2659"/>
    <w:rsid w:val="003A367E"/>
    <w:rsid w:val="003A3B75"/>
    <w:rsid w:val="003A4099"/>
    <w:rsid w:val="003A55DB"/>
    <w:rsid w:val="003A5F95"/>
    <w:rsid w:val="003A6B1D"/>
    <w:rsid w:val="003B2D8E"/>
    <w:rsid w:val="003B7CF9"/>
    <w:rsid w:val="003C03FE"/>
    <w:rsid w:val="003C6F8A"/>
    <w:rsid w:val="003C6FC9"/>
    <w:rsid w:val="003C7AFC"/>
    <w:rsid w:val="003D2BA4"/>
    <w:rsid w:val="003D470F"/>
    <w:rsid w:val="003E313F"/>
    <w:rsid w:val="003E37CC"/>
    <w:rsid w:val="003F628F"/>
    <w:rsid w:val="003F7EB1"/>
    <w:rsid w:val="004074D4"/>
    <w:rsid w:val="0041566E"/>
    <w:rsid w:val="00422E38"/>
    <w:rsid w:val="00423181"/>
    <w:rsid w:val="004233AE"/>
    <w:rsid w:val="00423629"/>
    <w:rsid w:val="00427050"/>
    <w:rsid w:val="004270E1"/>
    <w:rsid w:val="004309F2"/>
    <w:rsid w:val="004341CE"/>
    <w:rsid w:val="00435C60"/>
    <w:rsid w:val="0043613E"/>
    <w:rsid w:val="00444ADD"/>
    <w:rsid w:val="0044596F"/>
    <w:rsid w:val="00447072"/>
    <w:rsid w:val="004549E6"/>
    <w:rsid w:val="00455B1C"/>
    <w:rsid w:val="004567ED"/>
    <w:rsid w:val="00457394"/>
    <w:rsid w:val="00461D98"/>
    <w:rsid w:val="00462F8E"/>
    <w:rsid w:val="0046572E"/>
    <w:rsid w:val="004747E8"/>
    <w:rsid w:val="00474D31"/>
    <w:rsid w:val="00475E02"/>
    <w:rsid w:val="00481A32"/>
    <w:rsid w:val="00481ACE"/>
    <w:rsid w:val="00482E69"/>
    <w:rsid w:val="004838C8"/>
    <w:rsid w:val="004876FE"/>
    <w:rsid w:val="0049500D"/>
    <w:rsid w:val="004A24D5"/>
    <w:rsid w:val="004A2A6C"/>
    <w:rsid w:val="004A2E8E"/>
    <w:rsid w:val="004A641A"/>
    <w:rsid w:val="004A65AC"/>
    <w:rsid w:val="004B3B07"/>
    <w:rsid w:val="004B6F90"/>
    <w:rsid w:val="004C0A75"/>
    <w:rsid w:val="004C5E1E"/>
    <w:rsid w:val="004C6599"/>
    <w:rsid w:val="004D08FC"/>
    <w:rsid w:val="004D0F82"/>
    <w:rsid w:val="004E37A9"/>
    <w:rsid w:val="004E4460"/>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27A5"/>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F1A9C"/>
    <w:rsid w:val="005F370C"/>
    <w:rsid w:val="005F6A23"/>
    <w:rsid w:val="006007D3"/>
    <w:rsid w:val="00600A54"/>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C6D81"/>
    <w:rsid w:val="006D0F22"/>
    <w:rsid w:val="006D4539"/>
    <w:rsid w:val="006D57D7"/>
    <w:rsid w:val="006E195E"/>
    <w:rsid w:val="006E2339"/>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27CFB"/>
    <w:rsid w:val="00730589"/>
    <w:rsid w:val="0073127F"/>
    <w:rsid w:val="007330CF"/>
    <w:rsid w:val="00737FF1"/>
    <w:rsid w:val="00740F8D"/>
    <w:rsid w:val="007440F6"/>
    <w:rsid w:val="00751709"/>
    <w:rsid w:val="00754B6D"/>
    <w:rsid w:val="00755CB2"/>
    <w:rsid w:val="00756495"/>
    <w:rsid w:val="0076159F"/>
    <w:rsid w:val="00762545"/>
    <w:rsid w:val="00763E54"/>
    <w:rsid w:val="00764B71"/>
    <w:rsid w:val="00765CAD"/>
    <w:rsid w:val="007728D9"/>
    <w:rsid w:val="00785850"/>
    <w:rsid w:val="007974F7"/>
    <w:rsid w:val="007A3F16"/>
    <w:rsid w:val="007A7759"/>
    <w:rsid w:val="007C103E"/>
    <w:rsid w:val="007C1BDA"/>
    <w:rsid w:val="007C26EE"/>
    <w:rsid w:val="007C4415"/>
    <w:rsid w:val="007D2084"/>
    <w:rsid w:val="007D7BDE"/>
    <w:rsid w:val="007E1A3C"/>
    <w:rsid w:val="007E5DF0"/>
    <w:rsid w:val="007F3462"/>
    <w:rsid w:val="007F7F57"/>
    <w:rsid w:val="0080054B"/>
    <w:rsid w:val="00801595"/>
    <w:rsid w:val="0080257D"/>
    <w:rsid w:val="00806061"/>
    <w:rsid w:val="0080646C"/>
    <w:rsid w:val="00807C54"/>
    <w:rsid w:val="0081679B"/>
    <w:rsid w:val="00817643"/>
    <w:rsid w:val="0082048C"/>
    <w:rsid w:val="00821F22"/>
    <w:rsid w:val="00825F27"/>
    <w:rsid w:val="008302BA"/>
    <w:rsid w:val="00834FF8"/>
    <w:rsid w:val="00840468"/>
    <w:rsid w:val="00842FB2"/>
    <w:rsid w:val="00843CE0"/>
    <w:rsid w:val="00845E19"/>
    <w:rsid w:val="008464B9"/>
    <w:rsid w:val="008527A7"/>
    <w:rsid w:val="00856784"/>
    <w:rsid w:val="008573C3"/>
    <w:rsid w:val="00857BB0"/>
    <w:rsid w:val="0086031F"/>
    <w:rsid w:val="00864A1A"/>
    <w:rsid w:val="008706E7"/>
    <w:rsid w:val="00874885"/>
    <w:rsid w:val="00876C6F"/>
    <w:rsid w:val="00881B21"/>
    <w:rsid w:val="00881E0E"/>
    <w:rsid w:val="00885B60"/>
    <w:rsid w:val="0089269F"/>
    <w:rsid w:val="00893B93"/>
    <w:rsid w:val="008A2E64"/>
    <w:rsid w:val="008A32A3"/>
    <w:rsid w:val="008C1D66"/>
    <w:rsid w:val="008D70EC"/>
    <w:rsid w:val="008D7DE2"/>
    <w:rsid w:val="008E050F"/>
    <w:rsid w:val="008E286B"/>
    <w:rsid w:val="008F011B"/>
    <w:rsid w:val="008F17FB"/>
    <w:rsid w:val="008F2386"/>
    <w:rsid w:val="008F467D"/>
    <w:rsid w:val="008F64B2"/>
    <w:rsid w:val="008F7A2E"/>
    <w:rsid w:val="008F7EF5"/>
    <w:rsid w:val="00903371"/>
    <w:rsid w:val="00906B7B"/>
    <w:rsid w:val="00920483"/>
    <w:rsid w:val="00920A04"/>
    <w:rsid w:val="00925291"/>
    <w:rsid w:val="00925A85"/>
    <w:rsid w:val="00926926"/>
    <w:rsid w:val="00933BBB"/>
    <w:rsid w:val="00935415"/>
    <w:rsid w:val="00945BC2"/>
    <w:rsid w:val="009545E5"/>
    <w:rsid w:val="009556B2"/>
    <w:rsid w:val="009704BA"/>
    <w:rsid w:val="00971366"/>
    <w:rsid w:val="0097347C"/>
    <w:rsid w:val="00974A89"/>
    <w:rsid w:val="0097515C"/>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725"/>
    <w:rsid w:val="009C1FD4"/>
    <w:rsid w:val="009C2E6F"/>
    <w:rsid w:val="009D28FB"/>
    <w:rsid w:val="009D43A7"/>
    <w:rsid w:val="009D6054"/>
    <w:rsid w:val="009E03BD"/>
    <w:rsid w:val="009E249F"/>
    <w:rsid w:val="009F1741"/>
    <w:rsid w:val="009F347F"/>
    <w:rsid w:val="009F4CC8"/>
    <w:rsid w:val="009F5EA7"/>
    <w:rsid w:val="00A01C3E"/>
    <w:rsid w:val="00A01F98"/>
    <w:rsid w:val="00A044CE"/>
    <w:rsid w:val="00A10C33"/>
    <w:rsid w:val="00A11643"/>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B0247"/>
    <w:rsid w:val="00AB637F"/>
    <w:rsid w:val="00AB77C9"/>
    <w:rsid w:val="00AC086C"/>
    <w:rsid w:val="00AC1C5A"/>
    <w:rsid w:val="00AC774E"/>
    <w:rsid w:val="00AD2369"/>
    <w:rsid w:val="00AD64D7"/>
    <w:rsid w:val="00AD7A18"/>
    <w:rsid w:val="00AE530A"/>
    <w:rsid w:val="00AF3928"/>
    <w:rsid w:val="00AF5284"/>
    <w:rsid w:val="00B008D4"/>
    <w:rsid w:val="00B01B8A"/>
    <w:rsid w:val="00B05F44"/>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0097"/>
    <w:rsid w:val="00B7147B"/>
    <w:rsid w:val="00B73460"/>
    <w:rsid w:val="00B743DA"/>
    <w:rsid w:val="00B758A7"/>
    <w:rsid w:val="00B77871"/>
    <w:rsid w:val="00B831FD"/>
    <w:rsid w:val="00B90454"/>
    <w:rsid w:val="00B92F8F"/>
    <w:rsid w:val="00B93D77"/>
    <w:rsid w:val="00B93DC3"/>
    <w:rsid w:val="00B9598D"/>
    <w:rsid w:val="00BA131C"/>
    <w:rsid w:val="00BA13AA"/>
    <w:rsid w:val="00BB1B9B"/>
    <w:rsid w:val="00BB250F"/>
    <w:rsid w:val="00BB506B"/>
    <w:rsid w:val="00BC28D3"/>
    <w:rsid w:val="00BC2E1C"/>
    <w:rsid w:val="00BC37E3"/>
    <w:rsid w:val="00BC5333"/>
    <w:rsid w:val="00BC5B19"/>
    <w:rsid w:val="00BD070D"/>
    <w:rsid w:val="00BD47D2"/>
    <w:rsid w:val="00BD4D22"/>
    <w:rsid w:val="00BD4E1A"/>
    <w:rsid w:val="00BE0866"/>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DE2"/>
    <w:rsid w:val="00C55500"/>
    <w:rsid w:val="00C64D66"/>
    <w:rsid w:val="00C71817"/>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C2B24"/>
    <w:rsid w:val="00CC3E04"/>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42499"/>
    <w:rsid w:val="00D5078B"/>
    <w:rsid w:val="00D51D1C"/>
    <w:rsid w:val="00D5231F"/>
    <w:rsid w:val="00D54AE8"/>
    <w:rsid w:val="00D559E4"/>
    <w:rsid w:val="00D57D98"/>
    <w:rsid w:val="00D64E2E"/>
    <w:rsid w:val="00D651B9"/>
    <w:rsid w:val="00D662E6"/>
    <w:rsid w:val="00D72D39"/>
    <w:rsid w:val="00D746EE"/>
    <w:rsid w:val="00D82578"/>
    <w:rsid w:val="00D836D6"/>
    <w:rsid w:val="00D839AD"/>
    <w:rsid w:val="00D92658"/>
    <w:rsid w:val="00D94E49"/>
    <w:rsid w:val="00D953FE"/>
    <w:rsid w:val="00DA134D"/>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67B"/>
    <w:rsid w:val="00EC6CA7"/>
    <w:rsid w:val="00ED611E"/>
    <w:rsid w:val="00EE07C5"/>
    <w:rsid w:val="00EE1F32"/>
    <w:rsid w:val="00EE4022"/>
    <w:rsid w:val="00EE5C9E"/>
    <w:rsid w:val="00EE69AD"/>
    <w:rsid w:val="00EE6AA1"/>
    <w:rsid w:val="00EF0582"/>
    <w:rsid w:val="00EF633D"/>
    <w:rsid w:val="00EF71D5"/>
    <w:rsid w:val="00EF756B"/>
    <w:rsid w:val="00F0456F"/>
    <w:rsid w:val="00F05496"/>
    <w:rsid w:val="00F106A6"/>
    <w:rsid w:val="00F12B5A"/>
    <w:rsid w:val="00F15835"/>
    <w:rsid w:val="00F1676F"/>
    <w:rsid w:val="00F22BDA"/>
    <w:rsid w:val="00F22D44"/>
    <w:rsid w:val="00F24898"/>
    <w:rsid w:val="00F30CDE"/>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542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semiHidden/>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80606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semiHidden/>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80606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yperlink" Target="https://github.com/Geocent/18frototype/blob/master/docs/scrum/sprint0/Product%20Vision.docx" TargetMode="External"/><Relationship Id="rId17" Type="http://schemas.openxmlformats.org/officeDocument/2006/relationships/hyperlink" Target="https://intranet.geocent.com/secure/businessdevelopment/SiteDirectory/gsaagile/_layouts/15/start.aspx" TargetMode="External"/><Relationship Id="rId18" Type="http://schemas.openxmlformats.org/officeDocument/2006/relationships/hyperlink" Target="https://intranet.geocent.com/secure/businessdevelopment/SiteDirectory/gsaagile/_layouts/15/start.aspx" TargetMode="External"/><Relationship Id="rId19" Type="http://schemas.openxmlformats.org/officeDocument/2006/relationships/hyperlink" Target="https://intranet.geocent.com/secure/businessdevelopment/SiteDirectory/gsaagile/_layouts/15/start.aspx" TargetMode="External"/><Relationship Id="rId50" Type="http://schemas.openxmlformats.org/officeDocument/2006/relationships/fontTable" Target="fontTable.xml"/><Relationship Id="rId51" Type="http://schemas.openxmlformats.org/officeDocument/2006/relationships/glossaryDocument" Target="glossary/document.xml"/><Relationship Id="rId52" Type="http://schemas.openxmlformats.org/officeDocument/2006/relationships/theme" Target="theme/theme1.xml"/><Relationship Id="rId54" Type="http://schemas.microsoft.com/office/2011/relationships/people" Target="people.xml"/><Relationship Id="rId40" Type="http://schemas.openxmlformats.org/officeDocument/2006/relationships/image" Target="media/image3.png"/><Relationship Id="rId41" Type="http://schemas.openxmlformats.org/officeDocument/2006/relationships/image" Target="media/image4.png"/><Relationship Id="rId42" Type="http://schemas.openxmlformats.org/officeDocument/2006/relationships/image" Target="media/image5.png"/><Relationship Id="rId43" Type="http://schemas.openxmlformats.org/officeDocument/2006/relationships/hyperlink" Target="https://ads-ci.geocent.com/job/build-dev/" TargetMode="External"/><Relationship Id="rId44" Type="http://schemas.openxmlformats.org/officeDocument/2006/relationships/hyperlink" Target="https://ads-ci.geocent.com/job/functional-dev/" TargetMode="External"/><Relationship Id="rId45" Type="http://schemas.openxmlformats.org/officeDocument/2006/relationships/hyperlink" Target="http://ads.geocent.com" TargetMode="External"/><Relationship Id="rId46" Type="http://schemas.openxmlformats.org/officeDocument/2006/relationships/hyperlink" Target="http://ads-dev.geocent.com" TargetMode="External"/><Relationship Id="rId47" Type="http://schemas.openxmlformats.org/officeDocument/2006/relationships/hyperlink" Target="https://www.scrumdo.com/projects/project/18f-ads-prototype/summary" TargetMode="External"/><Relationship Id="rId48" Type="http://schemas.openxmlformats.org/officeDocument/2006/relationships/hyperlink" Target="https://github.com/Geocent/18f-prototype" TargetMode="External"/><Relationship Id="rId49" Type="http://schemas.openxmlformats.org/officeDocument/2006/relationships/hyperlink" Target="https://github.com/Geocent/18f-prototype/issue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s://www.scrumdo.com/projects/project/18f-ads-prototype/summary" TargetMode="External"/><Relationship Id="rId31" Type="http://schemas.openxmlformats.org/officeDocument/2006/relationships/hyperlink" Target="https://github.com/Geocent/18f-prototype/tree/master/docs/scrum" TargetMode="External"/><Relationship Id="rId32" Type="http://schemas.openxmlformats.org/officeDocument/2006/relationships/diagramData" Target="diagrams/data1.xml"/><Relationship Id="rId33" Type="http://schemas.openxmlformats.org/officeDocument/2006/relationships/diagramLayout" Target="diagrams/layout1.xml"/><Relationship Id="rId34" Type="http://schemas.openxmlformats.org/officeDocument/2006/relationships/diagramQuickStyle" Target="diagrams/quickStyle1.xml"/><Relationship Id="rId35" Type="http://schemas.openxmlformats.org/officeDocument/2006/relationships/diagramColors" Target="diagrams/colors1.xml"/><Relationship Id="rId36" Type="http://schemas.microsoft.com/office/2007/relationships/diagramDrawing" Target="diagrams/drawing1.xml"/><Relationship Id="rId37" Type="http://schemas.openxmlformats.org/officeDocument/2006/relationships/hyperlink" Target="https://github.com/Geocent/18f-prototype" TargetMode="External"/><Relationship Id="rId38" Type="http://schemas.openxmlformats.org/officeDocument/2006/relationships/hyperlink" Target="https://github.com/Geocent/18f-prototype" TargetMode="External"/><Relationship Id="rId39" Type="http://schemas.openxmlformats.org/officeDocument/2006/relationships/image" Target="media/image2.png"/><Relationship Id="rId20" Type="http://schemas.openxmlformats.org/officeDocument/2006/relationships/hyperlink" Target="https://intranet.geocent.com/secure/businessdevelopment/SiteDirectory/gsaagile/Approach%20To%20Create%20the%20Prototype/Geocent%20Project%20Management%20Plan%20Template%20-%20Scrum.docx?Web=1" TargetMode="External"/><Relationship Id="rId21" Type="http://schemas.openxmlformats.org/officeDocument/2006/relationships/hyperlink" Target="https://www.scrumdo.com/projects/project/18f-ads-prototype/iteration/128546" TargetMode="External"/><Relationship Id="rId22" Type="http://schemas.openxmlformats.org/officeDocument/2006/relationships/hyperlink" Target="https://www.scrumdo.com/projects/project/18f-ads-prototype/summary" TargetMode="External"/><Relationship Id="rId23" Type="http://schemas.openxmlformats.org/officeDocument/2006/relationships/hyperlink" Target="https://github.com/Geocent/18f-prototype/tree/master/docs/scrum" TargetMode="External"/><Relationship Id="rId24" Type="http://schemas.openxmlformats.org/officeDocument/2006/relationships/hyperlink" Target="https://www.scrumdo.com/projects/project/18f-ads-prototype/summary" TargetMode="External"/><Relationship Id="rId25" Type="http://schemas.openxmlformats.org/officeDocument/2006/relationships/hyperlink" Target="https://github.com/Geocent/18f-prototype/tree/master/docs/scrum" TargetMode="External"/><Relationship Id="rId26" Type="http://schemas.openxmlformats.org/officeDocument/2006/relationships/hyperlink" Target="https://www.scrumdo.com/projects/project/18f-ads-prototype/summary" TargetMode="External"/><Relationship Id="rId27" Type="http://schemas.openxmlformats.org/officeDocument/2006/relationships/hyperlink" Target="https://github.com/Geocent/18f-prototype/tree/master/docs/scrum" TargetMode="External"/><Relationship Id="rId28" Type="http://schemas.openxmlformats.org/officeDocument/2006/relationships/hyperlink" Target="https://www.scrumdo.com/projects/project/18f-ads-prototype/summary" TargetMode="External"/><Relationship Id="rId29" Type="http://schemas.openxmlformats.org/officeDocument/2006/relationships/hyperlink" Target="https://github.com/Geocent/18f-prototype/tree/master/docs/scrum"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Owner</a:t>
          </a:r>
        </a:p>
        <a:p>
          <a:r>
            <a:rPr lang="en-US"/>
            <a:t>Keith Alphonso (Product Manger)</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Scrum Master</a:t>
          </a:r>
        </a:p>
        <a:p>
          <a:r>
            <a:rPr lang="en-US"/>
            <a:t>Roberta Hazelbaker (Agile Coach)</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B6A8A2B4-4792-4C50-99FA-C30D38E54ABA}">
      <dgm:prSet phldrT="[Text]"/>
      <dgm:spPr/>
      <dgm:t>
        <a:bodyPr/>
        <a:lstStyle/>
        <a:p>
          <a:r>
            <a:rPr lang="en-US"/>
            <a:t>Developers (Frontend Web Developer)</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Lead</a:t>
          </a:r>
        </a:p>
        <a:p>
          <a:r>
            <a:rPr lang="en-US"/>
            <a:t>Tyler Sanders (DevOps Eng)</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Project Lead</a:t>
          </a:r>
        </a:p>
        <a:p>
          <a:r>
            <a:rPr lang="en-US"/>
            <a:t>Jared Ladner (Technical Architect)</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UX Lead</a:t>
          </a:r>
        </a:p>
        <a:p>
          <a:r>
            <a:rPr lang="en-US"/>
            <a:t>Vance Lowe (Visual Designer)</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QA Manager </a:t>
          </a:r>
        </a:p>
        <a:p>
          <a:r>
            <a:rPr lang="en-US"/>
            <a:t>Brian Priest (Delivery Manager)</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79E9AF7B-5365-8743-B452-D7BE56769A66}">
      <dgm:prSet phldrT="[Text]"/>
      <dgm:spPr/>
      <dgm:t>
        <a:bodyPr/>
        <a:lstStyle/>
        <a:p>
          <a:r>
            <a:rPr lang="en-US"/>
            <a:t>Josh Penton</a:t>
          </a:r>
        </a:p>
      </dgm:t>
    </dgm:pt>
    <dgm:pt modelId="{61E1D16B-5A77-B548-BB18-3E8D140E4F2E}" type="parTrans" cxnId="{278F2629-F7EC-E341-943E-FCC50A36B802}">
      <dgm:prSet/>
      <dgm:spPr/>
      <dgm:t>
        <a:bodyPr/>
        <a:lstStyle/>
        <a:p>
          <a:endParaRPr lang="en-US"/>
        </a:p>
      </dgm:t>
    </dgm:pt>
    <dgm:pt modelId="{BEEA20C6-57C0-2F46-A3B5-27221CB10EDA}" type="sibTrans" cxnId="{278F2629-F7EC-E341-943E-FCC50A36B802}">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64404F1-9E65-DB4C-9778-5DCBF4BA46FF}" type="pres">
      <dgm:prSet presAssocID="{D62BED26-D625-004F-BC4E-BCE1134C80D2}" presName="Name37" presStyleLbl="parChTrans1D2" presStyleIdx="0" presStyleCnt="6"/>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0" presStyleCnt="4">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0" presStyleCnt="4"/>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1" presStyleCnt="6"/>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1" presStyleCnt="4">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1" presStyleCnt="4"/>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3"/>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3">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3"/>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3"/>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3">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3"/>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7E66E12-328F-A44B-A9A9-1F64CEBA055A}" type="pres">
      <dgm:prSet presAssocID="{61E1D16B-5A77-B548-BB18-3E8D140E4F2E}" presName="Name37" presStyleLbl="parChTrans1D3" presStyleIdx="2" presStyleCnt="3"/>
      <dgm:spPr/>
      <dgm:t>
        <a:bodyPr/>
        <a:lstStyle/>
        <a:p>
          <a:endParaRPr lang="en-US"/>
        </a:p>
      </dgm:t>
    </dgm:pt>
    <dgm:pt modelId="{7EB392FA-321E-E949-8A7F-43839D61026E}" type="pres">
      <dgm:prSet presAssocID="{79E9AF7B-5365-8743-B452-D7BE56769A66}" presName="hierRoot2" presStyleCnt="0">
        <dgm:presLayoutVars>
          <dgm:hierBranch val="init"/>
        </dgm:presLayoutVars>
      </dgm:prSet>
      <dgm:spPr/>
    </dgm:pt>
    <dgm:pt modelId="{BE92C9C6-3721-7A4E-8FBB-087C7401999B}" type="pres">
      <dgm:prSet presAssocID="{79E9AF7B-5365-8743-B452-D7BE56769A66}" presName="rootComposite" presStyleCnt="0"/>
      <dgm:spPr/>
    </dgm:pt>
    <dgm:pt modelId="{1916C5A5-100A-A843-8D5A-6D756B4C711B}" type="pres">
      <dgm:prSet presAssocID="{79E9AF7B-5365-8743-B452-D7BE56769A66}" presName="rootText" presStyleLbl="node3" presStyleIdx="2" presStyleCnt="3">
        <dgm:presLayoutVars>
          <dgm:chPref val="3"/>
        </dgm:presLayoutVars>
      </dgm:prSet>
      <dgm:spPr/>
      <dgm:t>
        <a:bodyPr/>
        <a:lstStyle/>
        <a:p>
          <a:endParaRPr lang="en-US"/>
        </a:p>
      </dgm:t>
    </dgm:pt>
    <dgm:pt modelId="{961D9F68-8991-4242-8D24-7559244D6BC5}" type="pres">
      <dgm:prSet presAssocID="{79E9AF7B-5365-8743-B452-D7BE56769A66}" presName="rootConnector" presStyleLbl="node3" presStyleIdx="2" presStyleCnt="3"/>
      <dgm:spPr/>
      <dgm:t>
        <a:bodyPr/>
        <a:lstStyle/>
        <a:p>
          <a:endParaRPr lang="en-US"/>
        </a:p>
      </dgm:t>
    </dgm:pt>
    <dgm:pt modelId="{B3CF8A80-0A1D-9643-A91F-57E5223345F9}" type="pres">
      <dgm:prSet presAssocID="{79E9AF7B-5365-8743-B452-D7BE56769A66}" presName="hierChild4" presStyleCnt="0"/>
      <dgm:spPr/>
    </dgm:pt>
    <dgm:pt modelId="{E52DEAA2-EB0D-B742-BE08-9315134BFE4A}" type="pres">
      <dgm:prSet presAssocID="{79E9AF7B-5365-8743-B452-D7BE56769A66}"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2" presStyleCnt="6"/>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2" presStyleCnt="4">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2" presStyleCnt="4"/>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3" presStyleCnt="6"/>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3" presStyleCnt="4">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3" presStyleCnt="4"/>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4" presStyleCnt="6"/>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5" presStyleCnt="6"/>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A592089D-A012-6145-A906-DD0A2A47FB18}" srcId="{B0EE97B0-A352-4CFB-993C-D00630BCF90F}" destId="{569E9BB4-8CEE-3344-84C3-C24A66008F1D}" srcOrd="2" destOrd="0" parTransId="{D62BED26-D625-004F-BC4E-BCE1134C80D2}" sibTransId="{771F7639-DE96-F147-B908-89791EF28983}"/>
    <dgm:cxn modelId="{792BB5C8-26E2-40FA-AD96-91AB797A1E20}" type="presOf" srcId="{B7E57ED9-A465-4CBC-9964-BD1750777FD8}" destId="{98B215EA-02D3-498C-99E0-63E5BC93EB75}" srcOrd="0" destOrd="0" presId="urn:microsoft.com/office/officeart/2005/8/layout/orgChart1"/>
    <dgm:cxn modelId="{5F5AEA9A-83C9-47EF-908E-1F4C6666E3A2}" srcId="{B0EE97B0-A352-4CFB-993C-D00630BCF90F}" destId="{9F7BC818-166D-44A3-A712-BF0C8381382C}" srcOrd="0" destOrd="0" parTransId="{71AEA363-F081-40FD-908E-462C729D93D4}" sibTransId="{7BC92899-31B7-428E-B3D1-8E8031C57B71}"/>
    <dgm:cxn modelId="{259EC389-2CB8-4A5F-90D8-D3ED841C994F}" type="presOf" srcId="{569E9BB4-8CEE-3344-84C3-C24A66008F1D}" destId="{A794303B-B440-994F-BDEA-E749431500EC}" srcOrd="0" destOrd="0" presId="urn:microsoft.com/office/officeart/2005/8/layout/orgChart1"/>
    <dgm:cxn modelId="{7D3E06B8-0C9B-4F64-8856-8F5C18AFE63F}" type="presOf" srcId="{B0EE97B0-A352-4CFB-993C-D00630BCF90F}" destId="{7A80B903-3D29-4009-BB49-D1AA25E64181}" srcOrd="1" destOrd="0" presId="urn:microsoft.com/office/officeart/2005/8/layout/orgChart1"/>
    <dgm:cxn modelId="{A64FA5DB-4473-405D-B0A5-6D4161520E6E}" type="presOf" srcId="{B7E57ED9-A465-4CBC-9964-BD1750777FD8}" destId="{2E37F29E-CC9C-49E1-A2E7-2F97BBDECDA2}" srcOrd="1" destOrd="0" presId="urn:microsoft.com/office/officeart/2005/8/layout/orgChart1"/>
    <dgm:cxn modelId="{EA05962D-6B48-4FAD-B604-91F2BAAB962D}" type="presOf" srcId="{814B041F-958A-D445-8573-98D1DAF4364A}" destId="{4F5A2E0A-CB7C-804B-A63F-18A6B90C0F3E}" srcOrd="0" destOrd="0" presId="urn:microsoft.com/office/officeart/2005/8/layout/orgChart1"/>
    <dgm:cxn modelId="{B34955AA-D1B2-4490-B6EC-C6B0EA1694F9}" srcId="{B0EE97B0-A352-4CFB-993C-D00630BCF90F}" destId="{B6A8A2B4-4792-4C50-99FA-C30D38E54ABA}" srcOrd="3" destOrd="0" parTransId="{C7B28C56-BB4F-484D-97FA-CDED4BCC4390}" sibTransId="{112AA552-19FB-49BE-AED4-D31D6C2F00CE}"/>
    <dgm:cxn modelId="{DBA02BEE-4A83-4B9A-BE12-E9AC19DBDF1D}" type="presOf" srcId="{C7B28C56-BB4F-484D-97FA-CDED4BCC4390}" destId="{ADA7E3BC-03DC-4AD6-9A7A-68C5DCF71EAC}" srcOrd="0" destOrd="0" presId="urn:microsoft.com/office/officeart/2005/8/layout/orgChart1"/>
    <dgm:cxn modelId="{1E4CB00C-0B0D-46E5-8251-EC68B6D8B2C4}" type="presOf" srcId="{D8453C0F-EF87-7C49-B4B2-F159B44A2697}" destId="{1223F76B-AD4E-444F-839B-D448E50E6C14}" srcOrd="1" destOrd="0" presId="urn:microsoft.com/office/officeart/2005/8/layout/orgChart1"/>
    <dgm:cxn modelId="{641005D8-8579-4747-8C46-C1214DFB5B35}" srcId="{B0EE97B0-A352-4CFB-993C-D00630BCF90F}" destId="{814B041F-958A-D445-8573-98D1DAF4364A}" srcOrd="1" destOrd="0" parTransId="{442635FA-917F-7748-BC12-7F0FE18BC7F9}" sibTransId="{01601B4A-EDD6-D244-88A8-1A53F21725DE}"/>
    <dgm:cxn modelId="{424A62CB-9885-4092-B9B1-9B4EA9C8D41F}" type="presOf" srcId="{B6A8A2B4-4792-4C50-99FA-C30D38E54ABA}" destId="{05D06F2B-9B00-42D8-A92B-91C85AB69302}" srcOrd="1" destOrd="0" presId="urn:microsoft.com/office/officeart/2005/8/layout/orgChart1"/>
    <dgm:cxn modelId="{2D1F185B-79C8-4C38-9AB5-F4F33155140B}" type="presOf" srcId="{7401424A-A8E3-2748-B291-F21B0AD1CDE3}" destId="{BC5880AB-239D-874B-A8A0-F999CED3BA88}" srcOrd="0" destOrd="0" presId="urn:microsoft.com/office/officeart/2005/8/layout/orgChart1"/>
    <dgm:cxn modelId="{7134A314-4E21-459C-8E4E-17F9EA6A8678}" type="presOf" srcId="{8EFD0202-D896-874F-915D-0C5C68D5BA9C}" destId="{DDA3074D-BCEB-4B4B-B2DC-F995D3507395}" srcOrd="1" destOrd="0" presId="urn:microsoft.com/office/officeart/2005/8/layout/orgChart1"/>
    <dgm:cxn modelId="{E68D33B0-42A5-4D64-B92D-A55FB7620AF5}" type="presOf" srcId="{71AEA363-F081-40FD-908E-462C729D93D4}" destId="{DA508FF7-FDEB-44A3-82AB-00ED67C5A63B}" srcOrd="0" destOrd="0" presId="urn:microsoft.com/office/officeart/2005/8/layout/orgChart1"/>
    <dgm:cxn modelId="{89BEF29F-A8F2-314D-BB36-226729CEC1DF}" srcId="{B0EE97B0-A352-4CFB-993C-D00630BCF90F}" destId="{D8453C0F-EF87-7C49-B4B2-F159B44A2697}" srcOrd="5" destOrd="0" parTransId="{AD06A74A-4EF2-AE4D-8BE3-AC49937FEAC7}" sibTransId="{E0571BD1-1190-BC41-B0FF-4FF76B9130FF}"/>
    <dgm:cxn modelId="{DC6CEF7B-3573-40CC-9FAC-F49E2ED9CC9A}" type="presOf" srcId="{CF4E4EE5-685E-4B48-BFA5-D588FCFA9069}" destId="{E3CC13ED-14D7-4246-B828-91A5EF7007A3}" srcOrd="0" destOrd="0" presId="urn:microsoft.com/office/officeart/2005/8/layout/orgChart1"/>
    <dgm:cxn modelId="{00B7182B-176D-4C1C-9331-777BC43D1132}" srcId="{B0EE97B0-A352-4CFB-993C-D00630BCF90F}" destId="{B7E57ED9-A465-4CBC-9964-BD1750777FD8}" srcOrd="4" destOrd="0" parTransId="{CF4E4EE5-685E-4B48-BFA5-D588FCFA9069}" sibTransId="{9AB99B47-9F30-4B78-BF88-C40835AF40BE}"/>
    <dgm:cxn modelId="{4B60E2FE-C911-A44B-840C-62BC09D41CA5}" srcId="{B6A8A2B4-4792-4C50-99FA-C30D38E54ABA}" destId="{1F0DF54F-AB20-9947-AA31-29A6B6EE1DA5}" srcOrd="0" destOrd="0" parTransId="{7401424A-A8E3-2748-B291-F21B0AD1CDE3}" sibTransId="{3E361DFC-EB6E-A743-A734-134F70229917}"/>
    <dgm:cxn modelId="{B8391E97-96F0-45EF-B6F6-8639A7144547}" type="presOf" srcId="{814B041F-958A-D445-8573-98D1DAF4364A}" destId="{9CABC474-0CA9-6D4D-A1EE-0E23D2A6AB98}" srcOrd="1" destOrd="0" presId="urn:microsoft.com/office/officeart/2005/8/layout/orgChart1"/>
    <dgm:cxn modelId="{2D49B9CB-9311-40F2-932A-E2738B41F67B}" type="presOf" srcId="{B0EE97B0-A352-4CFB-993C-D00630BCF90F}" destId="{D1B434C0-F619-4B03-9102-5E633A5BA6F7}" srcOrd="0" destOrd="0" presId="urn:microsoft.com/office/officeart/2005/8/layout/orgChart1"/>
    <dgm:cxn modelId="{C930F62E-62E9-3A49-B6D5-827C331A2B2E}" type="presOf" srcId="{61E1D16B-5A77-B548-BB18-3E8D140E4F2E}" destId="{27E66E12-328F-A44B-A9A9-1F64CEBA055A}" srcOrd="0" destOrd="0" presId="urn:microsoft.com/office/officeart/2005/8/layout/orgChart1"/>
    <dgm:cxn modelId="{4931E513-CD87-431B-BEB7-227D8729B427}" type="presOf" srcId="{442635FA-917F-7748-BC12-7F0FE18BC7F9}" destId="{D61565A2-22D1-B64A-AF6C-BC66BAFFBC59}" srcOrd="0" destOrd="0" presId="urn:microsoft.com/office/officeart/2005/8/layout/orgChart1"/>
    <dgm:cxn modelId="{C1546741-365C-C449-8CC7-5EDE2C8485AC}" type="presOf" srcId="{79E9AF7B-5365-8743-B452-D7BE56769A66}" destId="{961D9F68-8991-4242-8D24-7559244D6BC5}" srcOrd="1" destOrd="0" presId="urn:microsoft.com/office/officeart/2005/8/layout/orgChart1"/>
    <dgm:cxn modelId="{B2947E48-26BC-457F-9C10-685DE7FBA551}" type="presOf" srcId="{1F0DF54F-AB20-9947-AA31-29A6B6EE1DA5}" destId="{58F4286A-53D5-A741-AD35-70476F8B8B80}" srcOrd="0" destOrd="0" presId="urn:microsoft.com/office/officeart/2005/8/layout/orgChart1"/>
    <dgm:cxn modelId="{2E82F1CB-003D-4913-899C-A5B7D1F0B7C3}" type="presOf" srcId="{9DAF30BE-E48E-416B-90B7-FA46D3D46649}" destId="{340A920C-5926-44E1-A0D3-D3583A39D454}" srcOrd="0" destOrd="0" presId="urn:microsoft.com/office/officeart/2005/8/layout/orgChart1"/>
    <dgm:cxn modelId="{AE843CB1-52CF-4E41-B8D3-F46B1CB20A5E}" type="presOf" srcId="{569E9BB4-8CEE-3344-84C3-C24A66008F1D}" destId="{255E09D9-11FD-A544-9BB9-38896DE39088}" srcOrd="1"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2F9A101A-883F-417B-8D8A-1EDCA665B0C5}" type="presOf" srcId="{9F7BC818-166D-44A3-A712-BF0C8381382C}" destId="{9DC70C1D-1B6A-420D-9AC0-AFEF3C660C09}" srcOrd="0" destOrd="0" presId="urn:microsoft.com/office/officeart/2005/8/layout/orgChart1"/>
    <dgm:cxn modelId="{858A9D74-D5E2-495F-AC68-EACB0EB3718F}" type="presOf" srcId="{1F0DF54F-AB20-9947-AA31-29A6B6EE1DA5}" destId="{AF66DD4B-8A4F-914C-B196-4F3671CDB163}" srcOrd="1" destOrd="0" presId="urn:microsoft.com/office/officeart/2005/8/layout/orgChart1"/>
    <dgm:cxn modelId="{67F4C9E9-8110-4CE4-9BEA-E8FB240E395E}" type="presOf" srcId="{8EFD0202-D896-874F-915D-0C5C68D5BA9C}" destId="{DDDD2B3F-539B-8645-AA6F-85C656F52EC2}" srcOrd="0" destOrd="0" presId="urn:microsoft.com/office/officeart/2005/8/layout/orgChart1"/>
    <dgm:cxn modelId="{E7C8F4BB-8B0A-4395-8B2D-71D4647CBB17}" type="presOf" srcId="{AD06A74A-4EF2-AE4D-8BE3-AC49937FEAC7}" destId="{C3707848-787C-B241-A0F5-4339994ACC94}" srcOrd="0" destOrd="0" presId="urn:microsoft.com/office/officeart/2005/8/layout/orgChart1"/>
    <dgm:cxn modelId="{278F2629-F7EC-E341-943E-FCC50A36B802}" srcId="{B6A8A2B4-4792-4C50-99FA-C30D38E54ABA}" destId="{79E9AF7B-5365-8743-B452-D7BE56769A66}" srcOrd="2" destOrd="0" parTransId="{61E1D16B-5A77-B548-BB18-3E8D140E4F2E}" sibTransId="{BEEA20C6-57C0-2F46-A3B5-27221CB10EDA}"/>
    <dgm:cxn modelId="{603B751C-07DA-4348-9844-B6C51C2981F0}" type="presOf" srcId="{05AE7790-21B9-074C-B861-9F28E68FDAD7}" destId="{0C249186-185B-CE4E-8AA7-872FBF98CE9A}" srcOrd="0" destOrd="0" presId="urn:microsoft.com/office/officeart/2005/8/layout/orgChart1"/>
    <dgm:cxn modelId="{26049240-0AEC-5E40-958B-D67A07377A8E}" type="presOf" srcId="{79E9AF7B-5365-8743-B452-D7BE56769A66}" destId="{1916C5A5-100A-A843-8D5A-6D756B4C711B}" srcOrd="0" destOrd="0" presId="urn:microsoft.com/office/officeart/2005/8/layout/orgChart1"/>
    <dgm:cxn modelId="{8DD996F0-A4F5-496A-A73F-6D8FFCDC4706}" type="presOf" srcId="{B6A8A2B4-4792-4C50-99FA-C30D38E54ABA}" destId="{DC8E2F55-55EA-4485-9654-E4C2B884C07C}" srcOrd="0" destOrd="0" presId="urn:microsoft.com/office/officeart/2005/8/layout/orgChart1"/>
    <dgm:cxn modelId="{624692AA-13D6-4443-B703-55755D10198E}" type="presOf" srcId="{9F7BC818-166D-44A3-A712-BF0C8381382C}" destId="{697BE1DF-72EC-4571-93A5-787C5DCD6B4E}" srcOrd="1" destOrd="0" presId="urn:microsoft.com/office/officeart/2005/8/layout/orgChart1"/>
    <dgm:cxn modelId="{5A07A16A-1FD3-4E0D-8089-BC9469B19467}" type="presOf" srcId="{D62BED26-D625-004F-BC4E-BCE1134C80D2}" destId="{964404F1-9E65-DB4C-9778-5DCBF4BA46FF}" srcOrd="0" destOrd="0" presId="urn:microsoft.com/office/officeart/2005/8/layout/orgChart1"/>
    <dgm:cxn modelId="{E37329B9-EBFB-4497-B31A-C56390033DED}" type="presOf" srcId="{D8453C0F-EF87-7C49-B4B2-F159B44A2697}" destId="{0F217960-52F7-DB4F-BC94-D93530E0CE90}" srcOrd="0" destOrd="0" presId="urn:microsoft.com/office/officeart/2005/8/layout/orgChart1"/>
    <dgm:cxn modelId="{58D1FBC4-80D7-4B63-B6D8-295DA9CF3FEB}" srcId="{9DAF30BE-E48E-416B-90B7-FA46D3D46649}" destId="{B0EE97B0-A352-4CFB-993C-D00630BCF90F}" srcOrd="0" destOrd="0" parTransId="{EB1C06FE-F345-4446-8DA1-732EC92F23C7}" sibTransId="{D6AF2CCB-184F-405B-8B65-3CCCA4CC9ABB}"/>
    <dgm:cxn modelId="{CF26CD28-1457-4528-96D2-4867C7412BB1}" type="presParOf" srcId="{340A920C-5926-44E1-A0D3-D3583A39D454}" destId="{5083B2A2-7301-438C-A5A0-EF52BD5F6543}" srcOrd="0" destOrd="0" presId="urn:microsoft.com/office/officeart/2005/8/layout/orgChart1"/>
    <dgm:cxn modelId="{B3332D83-B6E7-412D-95C9-8549B03EFA1F}" type="presParOf" srcId="{5083B2A2-7301-438C-A5A0-EF52BD5F6543}" destId="{12F88808-E143-4B61-8F52-3A81924D20A5}" srcOrd="0" destOrd="0" presId="urn:microsoft.com/office/officeart/2005/8/layout/orgChart1"/>
    <dgm:cxn modelId="{33977D1C-5437-4888-966A-ACC8EA74A882}" type="presParOf" srcId="{12F88808-E143-4B61-8F52-3A81924D20A5}" destId="{D1B434C0-F619-4B03-9102-5E633A5BA6F7}" srcOrd="0" destOrd="0" presId="urn:microsoft.com/office/officeart/2005/8/layout/orgChart1"/>
    <dgm:cxn modelId="{A938D529-1F1D-4BE2-8B61-F7DF3D5ED385}" type="presParOf" srcId="{12F88808-E143-4B61-8F52-3A81924D20A5}" destId="{7A80B903-3D29-4009-BB49-D1AA25E64181}" srcOrd="1" destOrd="0" presId="urn:microsoft.com/office/officeart/2005/8/layout/orgChart1"/>
    <dgm:cxn modelId="{8AC63168-A3C8-4D93-82B9-BAFC25E6AA99}" type="presParOf" srcId="{5083B2A2-7301-438C-A5A0-EF52BD5F6543}" destId="{F159D97B-4BBE-46F0-9C8B-9240ED91814E}" srcOrd="1" destOrd="0" presId="urn:microsoft.com/office/officeart/2005/8/layout/orgChart1"/>
    <dgm:cxn modelId="{D8297696-2A38-458E-B492-5EB4A5935430}" type="presParOf" srcId="{F159D97B-4BBE-46F0-9C8B-9240ED91814E}" destId="{964404F1-9E65-DB4C-9778-5DCBF4BA46FF}" srcOrd="0" destOrd="0" presId="urn:microsoft.com/office/officeart/2005/8/layout/orgChart1"/>
    <dgm:cxn modelId="{5378A1A2-FB21-46E7-B4A6-F0CA550034BE}" type="presParOf" srcId="{F159D97B-4BBE-46F0-9C8B-9240ED91814E}" destId="{EB24728E-ADB1-4B48-BE24-AE52D81DB19D}" srcOrd="1" destOrd="0" presId="urn:microsoft.com/office/officeart/2005/8/layout/orgChart1"/>
    <dgm:cxn modelId="{2F538D21-F76C-4752-9E39-5BEC228CED78}" type="presParOf" srcId="{EB24728E-ADB1-4B48-BE24-AE52D81DB19D}" destId="{3DC3B2E4-B74F-D046-A644-26FAC1CAB8A9}" srcOrd="0" destOrd="0" presId="urn:microsoft.com/office/officeart/2005/8/layout/orgChart1"/>
    <dgm:cxn modelId="{451A53AC-4A1C-4C9D-9E4E-AFF81BC24910}" type="presParOf" srcId="{3DC3B2E4-B74F-D046-A644-26FAC1CAB8A9}" destId="{A794303B-B440-994F-BDEA-E749431500EC}" srcOrd="0" destOrd="0" presId="urn:microsoft.com/office/officeart/2005/8/layout/orgChart1"/>
    <dgm:cxn modelId="{31066CEA-9C9C-4329-B22F-69B44B6BEC36}" type="presParOf" srcId="{3DC3B2E4-B74F-D046-A644-26FAC1CAB8A9}" destId="{255E09D9-11FD-A544-9BB9-38896DE39088}" srcOrd="1" destOrd="0" presId="urn:microsoft.com/office/officeart/2005/8/layout/orgChart1"/>
    <dgm:cxn modelId="{512E325B-553F-4D65-81D0-171FE1D1DF4A}" type="presParOf" srcId="{EB24728E-ADB1-4B48-BE24-AE52D81DB19D}" destId="{73DDB7C4-3A47-5149-A1C7-C1BC98FD0491}" srcOrd="1" destOrd="0" presId="urn:microsoft.com/office/officeart/2005/8/layout/orgChart1"/>
    <dgm:cxn modelId="{AB3C7338-CC8A-4350-95B9-8EDCB16433A1}" type="presParOf" srcId="{EB24728E-ADB1-4B48-BE24-AE52D81DB19D}" destId="{9EDB88F1-9207-464A-B86C-C3DED0BE284C}" srcOrd="2" destOrd="0" presId="urn:microsoft.com/office/officeart/2005/8/layout/orgChart1"/>
    <dgm:cxn modelId="{AAED8771-A919-4720-AEB5-456C504F3E0B}" type="presParOf" srcId="{F159D97B-4BBE-46F0-9C8B-9240ED91814E}" destId="{ADA7E3BC-03DC-4AD6-9A7A-68C5DCF71EAC}" srcOrd="2" destOrd="0" presId="urn:microsoft.com/office/officeart/2005/8/layout/orgChart1"/>
    <dgm:cxn modelId="{012E68BE-FE48-4169-9E47-4414CDA12B1D}" type="presParOf" srcId="{F159D97B-4BBE-46F0-9C8B-9240ED91814E}" destId="{4FF3CF9A-4E9A-4C12-A158-7357EFB368B7}" srcOrd="3" destOrd="0" presId="urn:microsoft.com/office/officeart/2005/8/layout/orgChart1"/>
    <dgm:cxn modelId="{E78DE8EE-CA70-4ACC-B77C-A4D9ED333C1F}" type="presParOf" srcId="{4FF3CF9A-4E9A-4C12-A158-7357EFB368B7}" destId="{1A54B8C2-2C45-455C-B563-625E9F9D6DF0}" srcOrd="0" destOrd="0" presId="urn:microsoft.com/office/officeart/2005/8/layout/orgChart1"/>
    <dgm:cxn modelId="{E0E6B3D3-7C6F-4DF4-A232-BDFB93E99E8F}" type="presParOf" srcId="{1A54B8C2-2C45-455C-B563-625E9F9D6DF0}" destId="{DC8E2F55-55EA-4485-9654-E4C2B884C07C}" srcOrd="0" destOrd="0" presId="urn:microsoft.com/office/officeart/2005/8/layout/orgChart1"/>
    <dgm:cxn modelId="{54D8E837-DCD7-428C-BFD4-A9BC762A6579}" type="presParOf" srcId="{1A54B8C2-2C45-455C-B563-625E9F9D6DF0}" destId="{05D06F2B-9B00-42D8-A92B-91C85AB69302}" srcOrd="1" destOrd="0" presId="urn:microsoft.com/office/officeart/2005/8/layout/orgChart1"/>
    <dgm:cxn modelId="{116F98E0-8626-4B60-B231-2EF168D94A4A}" type="presParOf" srcId="{4FF3CF9A-4E9A-4C12-A158-7357EFB368B7}" destId="{D1D63531-5E0F-4527-AD94-F6EA003BD1ED}" srcOrd="1" destOrd="0" presId="urn:microsoft.com/office/officeart/2005/8/layout/orgChart1"/>
    <dgm:cxn modelId="{1240FE1E-64AF-49CF-BDC3-6970CCD9E0F2}" type="presParOf" srcId="{D1D63531-5E0F-4527-AD94-F6EA003BD1ED}" destId="{BC5880AB-239D-874B-A8A0-F999CED3BA88}" srcOrd="0" destOrd="0" presId="urn:microsoft.com/office/officeart/2005/8/layout/orgChart1"/>
    <dgm:cxn modelId="{7E5698EB-F63B-4CA5-A76A-83A4B8FA0F08}" type="presParOf" srcId="{D1D63531-5E0F-4527-AD94-F6EA003BD1ED}" destId="{81EA6809-0463-1E4D-96FD-50E79FFC940F}" srcOrd="1" destOrd="0" presId="urn:microsoft.com/office/officeart/2005/8/layout/orgChart1"/>
    <dgm:cxn modelId="{0BA4DF3A-4868-4B36-8CCD-34887AF84B19}" type="presParOf" srcId="{81EA6809-0463-1E4D-96FD-50E79FFC940F}" destId="{A874B64F-06B5-4F47-BEA0-0832243CE796}" srcOrd="0" destOrd="0" presId="urn:microsoft.com/office/officeart/2005/8/layout/orgChart1"/>
    <dgm:cxn modelId="{B551661B-8A9C-4518-A3E6-F1AC5F65172F}" type="presParOf" srcId="{A874B64F-06B5-4F47-BEA0-0832243CE796}" destId="{58F4286A-53D5-A741-AD35-70476F8B8B80}" srcOrd="0" destOrd="0" presId="urn:microsoft.com/office/officeart/2005/8/layout/orgChart1"/>
    <dgm:cxn modelId="{E2829EA1-B901-415C-91A3-A44A6150216F}" type="presParOf" srcId="{A874B64F-06B5-4F47-BEA0-0832243CE796}" destId="{AF66DD4B-8A4F-914C-B196-4F3671CDB163}" srcOrd="1" destOrd="0" presId="urn:microsoft.com/office/officeart/2005/8/layout/orgChart1"/>
    <dgm:cxn modelId="{138C0868-8786-4B2D-B68B-27CDB6BDEAC2}" type="presParOf" srcId="{81EA6809-0463-1E4D-96FD-50E79FFC940F}" destId="{11935714-97B3-334F-A64F-396FC7AA04F3}" srcOrd="1" destOrd="0" presId="urn:microsoft.com/office/officeart/2005/8/layout/orgChart1"/>
    <dgm:cxn modelId="{85C0DB38-5B80-4449-B3D2-88744DF70293}" type="presParOf" srcId="{81EA6809-0463-1E4D-96FD-50E79FFC940F}" destId="{3CE5B17E-2425-A44F-8127-013DF2549107}" srcOrd="2" destOrd="0" presId="urn:microsoft.com/office/officeart/2005/8/layout/orgChart1"/>
    <dgm:cxn modelId="{F6D679F7-64F0-42AA-BA3F-3BD40EC5A614}" type="presParOf" srcId="{D1D63531-5E0F-4527-AD94-F6EA003BD1ED}" destId="{0C249186-185B-CE4E-8AA7-872FBF98CE9A}" srcOrd="2" destOrd="0" presId="urn:microsoft.com/office/officeart/2005/8/layout/orgChart1"/>
    <dgm:cxn modelId="{4D173035-465A-4ABB-B111-4466EE1E99A4}" type="presParOf" srcId="{D1D63531-5E0F-4527-AD94-F6EA003BD1ED}" destId="{DA2AB426-610B-9F46-8E50-CB6080165869}" srcOrd="3" destOrd="0" presId="urn:microsoft.com/office/officeart/2005/8/layout/orgChart1"/>
    <dgm:cxn modelId="{EC259752-D8D3-4E38-9C5C-253BF51880FB}" type="presParOf" srcId="{DA2AB426-610B-9F46-8E50-CB6080165869}" destId="{F84E9426-507A-2743-9F9B-32ACF75EE16F}" srcOrd="0" destOrd="0" presId="urn:microsoft.com/office/officeart/2005/8/layout/orgChart1"/>
    <dgm:cxn modelId="{3F0277EF-8DAF-46A1-8ABC-17BD05ED7023}" type="presParOf" srcId="{F84E9426-507A-2743-9F9B-32ACF75EE16F}" destId="{DDDD2B3F-539B-8645-AA6F-85C656F52EC2}" srcOrd="0" destOrd="0" presId="urn:microsoft.com/office/officeart/2005/8/layout/orgChart1"/>
    <dgm:cxn modelId="{6A15446B-B240-44A3-9827-C5FEC3B40A73}" type="presParOf" srcId="{F84E9426-507A-2743-9F9B-32ACF75EE16F}" destId="{DDA3074D-BCEB-4B4B-B2DC-F995D3507395}" srcOrd="1" destOrd="0" presId="urn:microsoft.com/office/officeart/2005/8/layout/orgChart1"/>
    <dgm:cxn modelId="{BB232733-EC48-4A20-B762-A81FC6F99D63}" type="presParOf" srcId="{DA2AB426-610B-9F46-8E50-CB6080165869}" destId="{E3BB74A3-97D3-564D-A40A-87B253440F63}" srcOrd="1" destOrd="0" presId="urn:microsoft.com/office/officeart/2005/8/layout/orgChart1"/>
    <dgm:cxn modelId="{6DABFA85-CB62-4B42-91FC-ABD16869CA85}" type="presParOf" srcId="{DA2AB426-610B-9F46-8E50-CB6080165869}" destId="{4D9C556A-E5C0-5A45-B4A1-454AA112A8C5}" srcOrd="2" destOrd="0" presId="urn:microsoft.com/office/officeart/2005/8/layout/orgChart1"/>
    <dgm:cxn modelId="{7D1B3F2E-6245-C14E-836E-BCCCF3B2B563}" type="presParOf" srcId="{D1D63531-5E0F-4527-AD94-F6EA003BD1ED}" destId="{27E66E12-328F-A44B-A9A9-1F64CEBA055A}" srcOrd="4" destOrd="0" presId="urn:microsoft.com/office/officeart/2005/8/layout/orgChart1"/>
    <dgm:cxn modelId="{A8BD13CD-5D5B-AC41-BFE1-DA94DEBDB0DC}" type="presParOf" srcId="{D1D63531-5E0F-4527-AD94-F6EA003BD1ED}" destId="{7EB392FA-321E-E949-8A7F-43839D61026E}" srcOrd="5" destOrd="0" presId="urn:microsoft.com/office/officeart/2005/8/layout/orgChart1"/>
    <dgm:cxn modelId="{1675EF5D-8499-D046-84D1-7A988EB95274}" type="presParOf" srcId="{7EB392FA-321E-E949-8A7F-43839D61026E}" destId="{BE92C9C6-3721-7A4E-8FBB-087C7401999B}" srcOrd="0" destOrd="0" presId="urn:microsoft.com/office/officeart/2005/8/layout/orgChart1"/>
    <dgm:cxn modelId="{BA51A184-1719-CD4F-ABBE-C26F4F8AB99A}" type="presParOf" srcId="{BE92C9C6-3721-7A4E-8FBB-087C7401999B}" destId="{1916C5A5-100A-A843-8D5A-6D756B4C711B}" srcOrd="0" destOrd="0" presId="urn:microsoft.com/office/officeart/2005/8/layout/orgChart1"/>
    <dgm:cxn modelId="{B616561D-28A7-464C-8CAB-593A3F354617}" type="presParOf" srcId="{BE92C9C6-3721-7A4E-8FBB-087C7401999B}" destId="{961D9F68-8991-4242-8D24-7559244D6BC5}" srcOrd="1" destOrd="0" presId="urn:microsoft.com/office/officeart/2005/8/layout/orgChart1"/>
    <dgm:cxn modelId="{14F6F736-DE30-9346-8008-84980F3A1BCB}" type="presParOf" srcId="{7EB392FA-321E-E949-8A7F-43839D61026E}" destId="{B3CF8A80-0A1D-9643-A91F-57E5223345F9}" srcOrd="1" destOrd="0" presId="urn:microsoft.com/office/officeart/2005/8/layout/orgChart1"/>
    <dgm:cxn modelId="{134AFBF3-5F15-3F4B-9D81-F56D6A278911}" type="presParOf" srcId="{7EB392FA-321E-E949-8A7F-43839D61026E}" destId="{E52DEAA2-EB0D-B742-BE08-9315134BFE4A}" srcOrd="2" destOrd="0" presId="urn:microsoft.com/office/officeart/2005/8/layout/orgChart1"/>
    <dgm:cxn modelId="{FC02420B-E386-4D2F-930B-D19E368F365A}" type="presParOf" srcId="{4FF3CF9A-4E9A-4C12-A158-7357EFB368B7}" destId="{285059CA-9897-42AB-AD9A-05B4219C639C}" srcOrd="2" destOrd="0" presId="urn:microsoft.com/office/officeart/2005/8/layout/orgChart1"/>
    <dgm:cxn modelId="{DC42200A-F5DF-43A6-9EE9-0C1166BAD0C0}" type="presParOf" srcId="{F159D97B-4BBE-46F0-9C8B-9240ED91814E}" destId="{E3CC13ED-14D7-4246-B828-91A5EF7007A3}" srcOrd="4" destOrd="0" presId="urn:microsoft.com/office/officeart/2005/8/layout/orgChart1"/>
    <dgm:cxn modelId="{5E5B5D44-C7DF-4025-AE7E-F013C1E0DD61}" type="presParOf" srcId="{F159D97B-4BBE-46F0-9C8B-9240ED91814E}" destId="{05616845-1FC0-4800-91B2-1B56C2193F8B}" srcOrd="5" destOrd="0" presId="urn:microsoft.com/office/officeart/2005/8/layout/orgChart1"/>
    <dgm:cxn modelId="{7F4640FC-E0F3-4B36-9F3F-D3254AEF8A9A}" type="presParOf" srcId="{05616845-1FC0-4800-91B2-1B56C2193F8B}" destId="{020B6FBF-F5F9-4102-9847-77CAFD765516}" srcOrd="0" destOrd="0" presId="urn:microsoft.com/office/officeart/2005/8/layout/orgChart1"/>
    <dgm:cxn modelId="{1734147B-F63D-478C-8C50-DF5AF240063C}" type="presParOf" srcId="{020B6FBF-F5F9-4102-9847-77CAFD765516}" destId="{98B215EA-02D3-498C-99E0-63E5BC93EB75}" srcOrd="0" destOrd="0" presId="urn:microsoft.com/office/officeart/2005/8/layout/orgChart1"/>
    <dgm:cxn modelId="{4DFCCAB7-8BEB-4B83-B8C1-26E4583E9902}" type="presParOf" srcId="{020B6FBF-F5F9-4102-9847-77CAFD765516}" destId="{2E37F29E-CC9C-49E1-A2E7-2F97BBDECDA2}" srcOrd="1" destOrd="0" presId="urn:microsoft.com/office/officeart/2005/8/layout/orgChart1"/>
    <dgm:cxn modelId="{CA740647-716E-4DA9-B2EE-5871C936C1CF}" type="presParOf" srcId="{05616845-1FC0-4800-91B2-1B56C2193F8B}" destId="{9CF85033-A9A8-4425-A4C6-80683397DA0F}" srcOrd="1" destOrd="0" presId="urn:microsoft.com/office/officeart/2005/8/layout/orgChart1"/>
    <dgm:cxn modelId="{CE560220-6D43-46F1-976A-F7A77C6734CC}" type="presParOf" srcId="{05616845-1FC0-4800-91B2-1B56C2193F8B}" destId="{7AAB2A90-E4D5-4A47-A5FD-7E8AF5EACD00}" srcOrd="2" destOrd="0" presId="urn:microsoft.com/office/officeart/2005/8/layout/orgChart1"/>
    <dgm:cxn modelId="{D04D53BA-50E2-4446-B4E4-73B017F8BD0E}" type="presParOf" srcId="{F159D97B-4BBE-46F0-9C8B-9240ED91814E}" destId="{C3707848-787C-B241-A0F5-4339994ACC94}" srcOrd="6" destOrd="0" presId="urn:microsoft.com/office/officeart/2005/8/layout/orgChart1"/>
    <dgm:cxn modelId="{0F75A11E-0816-4631-9C95-01E11C3B9465}" type="presParOf" srcId="{F159D97B-4BBE-46F0-9C8B-9240ED91814E}" destId="{DE7A9587-CD3E-624B-91DC-E467A27F3E19}" srcOrd="7" destOrd="0" presId="urn:microsoft.com/office/officeart/2005/8/layout/orgChart1"/>
    <dgm:cxn modelId="{9F1147DC-3942-4AFC-ACBB-A67844C327E7}" type="presParOf" srcId="{DE7A9587-CD3E-624B-91DC-E467A27F3E19}" destId="{7F88B8B3-8029-6943-983B-5526BC185D64}" srcOrd="0" destOrd="0" presId="urn:microsoft.com/office/officeart/2005/8/layout/orgChart1"/>
    <dgm:cxn modelId="{466F4F24-C230-4C17-AD17-3B96E8C823FF}" type="presParOf" srcId="{7F88B8B3-8029-6943-983B-5526BC185D64}" destId="{0F217960-52F7-DB4F-BC94-D93530E0CE90}" srcOrd="0" destOrd="0" presId="urn:microsoft.com/office/officeart/2005/8/layout/orgChart1"/>
    <dgm:cxn modelId="{BADCDD7E-FD35-41F0-BEEB-909E5F13812C}" type="presParOf" srcId="{7F88B8B3-8029-6943-983B-5526BC185D64}" destId="{1223F76B-AD4E-444F-839B-D448E50E6C14}" srcOrd="1" destOrd="0" presId="urn:microsoft.com/office/officeart/2005/8/layout/orgChart1"/>
    <dgm:cxn modelId="{D9018EBF-4A29-405F-A660-5CC7CE969305}" type="presParOf" srcId="{DE7A9587-CD3E-624B-91DC-E467A27F3E19}" destId="{411C6804-2238-F441-A3DE-5270A713F76F}" srcOrd="1" destOrd="0" presId="urn:microsoft.com/office/officeart/2005/8/layout/orgChart1"/>
    <dgm:cxn modelId="{B8D68893-12E5-41EE-AD47-B7835B287336}" type="presParOf" srcId="{DE7A9587-CD3E-624B-91DC-E467A27F3E19}" destId="{28F9ADE7-6343-4446-9874-B7922D3CD58A}" srcOrd="2" destOrd="0" presId="urn:microsoft.com/office/officeart/2005/8/layout/orgChart1"/>
    <dgm:cxn modelId="{AEA4E4C0-0E26-4996-9494-8303C398B1B6}" type="presParOf" srcId="{5083B2A2-7301-438C-A5A0-EF52BD5F6543}" destId="{6AB83733-5713-4BFD-88BB-2CB31D4B43B6}" srcOrd="2" destOrd="0" presId="urn:microsoft.com/office/officeart/2005/8/layout/orgChart1"/>
    <dgm:cxn modelId="{21138333-ADF7-4F58-A0EB-28FFD3EAEBF4}" type="presParOf" srcId="{6AB83733-5713-4BFD-88BB-2CB31D4B43B6}" destId="{DA508FF7-FDEB-44A3-82AB-00ED67C5A63B}" srcOrd="0" destOrd="0" presId="urn:microsoft.com/office/officeart/2005/8/layout/orgChart1"/>
    <dgm:cxn modelId="{84A59FC9-0829-426B-A84F-02604B780084}" type="presParOf" srcId="{6AB83733-5713-4BFD-88BB-2CB31D4B43B6}" destId="{C6162863-1711-47A4-BBD5-E2F65B6591E3}" srcOrd="1" destOrd="0" presId="urn:microsoft.com/office/officeart/2005/8/layout/orgChart1"/>
    <dgm:cxn modelId="{C3ACA340-EBD2-4EE9-8347-850AC8AD9FDA}" type="presParOf" srcId="{C6162863-1711-47A4-BBD5-E2F65B6591E3}" destId="{2718BB3F-E191-49A7-B133-8AB6405A090A}" srcOrd="0" destOrd="0" presId="urn:microsoft.com/office/officeart/2005/8/layout/orgChart1"/>
    <dgm:cxn modelId="{9A58F190-C556-4F44-A238-88F00F778083}" type="presParOf" srcId="{2718BB3F-E191-49A7-B133-8AB6405A090A}" destId="{9DC70C1D-1B6A-420D-9AC0-AFEF3C660C09}" srcOrd="0" destOrd="0" presId="urn:microsoft.com/office/officeart/2005/8/layout/orgChart1"/>
    <dgm:cxn modelId="{BDFDACEA-54E5-421C-B816-8DF4A892FCD6}" type="presParOf" srcId="{2718BB3F-E191-49A7-B133-8AB6405A090A}" destId="{697BE1DF-72EC-4571-93A5-787C5DCD6B4E}" srcOrd="1" destOrd="0" presId="urn:microsoft.com/office/officeart/2005/8/layout/orgChart1"/>
    <dgm:cxn modelId="{F8CF4922-10C6-4DCE-B5C2-C4BE13DEFB75}" type="presParOf" srcId="{C6162863-1711-47A4-BBD5-E2F65B6591E3}" destId="{6B7E7450-75F5-4570-AC6B-91F627315897}" srcOrd="1" destOrd="0" presId="urn:microsoft.com/office/officeart/2005/8/layout/orgChart1"/>
    <dgm:cxn modelId="{C67E7024-04D3-453E-88CC-823757DB35D9}" type="presParOf" srcId="{C6162863-1711-47A4-BBD5-E2F65B6591E3}" destId="{B5F7DCF0-6D68-4F0E-8C43-3CACE0615C06}" srcOrd="2" destOrd="0" presId="urn:microsoft.com/office/officeart/2005/8/layout/orgChart1"/>
    <dgm:cxn modelId="{BCFBFAAE-9829-4240-ADCD-44B42CA2A0C3}" type="presParOf" srcId="{6AB83733-5713-4BFD-88BB-2CB31D4B43B6}" destId="{D61565A2-22D1-B64A-AF6C-BC66BAFFBC59}" srcOrd="2" destOrd="0" presId="urn:microsoft.com/office/officeart/2005/8/layout/orgChart1"/>
    <dgm:cxn modelId="{C6019F18-D1D5-42CF-8CFC-4CA385C98119}" type="presParOf" srcId="{6AB83733-5713-4BFD-88BB-2CB31D4B43B6}" destId="{3B124BFF-013D-BC43-98BF-9DD718A82C2E}" srcOrd="3" destOrd="0" presId="urn:microsoft.com/office/officeart/2005/8/layout/orgChart1"/>
    <dgm:cxn modelId="{8D4C2F88-7156-44CB-AD7D-6543C79345D4}" type="presParOf" srcId="{3B124BFF-013D-BC43-98BF-9DD718A82C2E}" destId="{1AC2BF1E-9786-2B48-B9C9-62439D2926D0}" srcOrd="0" destOrd="0" presId="urn:microsoft.com/office/officeart/2005/8/layout/orgChart1"/>
    <dgm:cxn modelId="{4706B515-B609-4C36-8FD0-99E4A56E81DB}" type="presParOf" srcId="{1AC2BF1E-9786-2B48-B9C9-62439D2926D0}" destId="{4F5A2E0A-CB7C-804B-A63F-18A6B90C0F3E}" srcOrd="0" destOrd="0" presId="urn:microsoft.com/office/officeart/2005/8/layout/orgChart1"/>
    <dgm:cxn modelId="{7A95D03F-DE25-4E0D-8656-B4C285BA6F5B}" type="presParOf" srcId="{1AC2BF1E-9786-2B48-B9C9-62439D2926D0}" destId="{9CABC474-0CA9-6D4D-A1EE-0E23D2A6AB98}" srcOrd="1" destOrd="0" presId="urn:microsoft.com/office/officeart/2005/8/layout/orgChart1"/>
    <dgm:cxn modelId="{585A9D46-2895-466D-9F2E-268BA2B5235F}" type="presParOf" srcId="{3B124BFF-013D-BC43-98BF-9DD718A82C2E}" destId="{AFC2F54C-BA2E-CD44-BC11-776E3F16036F}" srcOrd="1" destOrd="0" presId="urn:microsoft.com/office/officeart/2005/8/layout/orgChart1"/>
    <dgm:cxn modelId="{B043301D-D01F-4838-AAE1-76D604F40C73}"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070224" y="577388"/>
          <a:ext cx="121008" cy="530131"/>
        </a:xfrm>
        <a:custGeom>
          <a:avLst/>
          <a:gdLst/>
          <a:ahLst/>
          <a:cxnLst/>
          <a:rect l="0" t="0" r="0" b="0"/>
          <a:pathLst>
            <a:path>
              <a:moveTo>
                <a:pt x="0" y="0"/>
              </a:moveTo>
              <a:lnTo>
                <a:pt x="0" y="530131"/>
              </a:lnTo>
              <a:lnTo>
                <a:pt x="121008"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2949216" y="577388"/>
          <a:ext cx="121008" cy="530131"/>
        </a:xfrm>
        <a:custGeom>
          <a:avLst/>
          <a:gdLst/>
          <a:ahLst/>
          <a:cxnLst/>
          <a:rect l="0" t="0" r="0" b="0"/>
          <a:pathLst>
            <a:path>
              <a:moveTo>
                <a:pt x="121008" y="0"/>
              </a:moveTo>
              <a:lnTo>
                <a:pt x="121008" y="530131"/>
              </a:lnTo>
              <a:lnTo>
                <a:pt x="0"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070224" y="577388"/>
          <a:ext cx="2091712" cy="1060262"/>
        </a:xfrm>
        <a:custGeom>
          <a:avLst/>
          <a:gdLst/>
          <a:ahLst/>
          <a:cxnLst/>
          <a:rect l="0" t="0" r="0" b="0"/>
          <a:pathLst>
            <a:path>
              <a:moveTo>
                <a:pt x="0" y="0"/>
              </a:moveTo>
              <a:lnTo>
                <a:pt x="0" y="939253"/>
              </a:lnTo>
              <a:lnTo>
                <a:pt x="2091712" y="939253"/>
              </a:lnTo>
              <a:lnTo>
                <a:pt x="2091712"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070224" y="577388"/>
          <a:ext cx="697237" cy="1060262"/>
        </a:xfrm>
        <a:custGeom>
          <a:avLst/>
          <a:gdLst/>
          <a:ahLst/>
          <a:cxnLst/>
          <a:rect l="0" t="0" r="0" b="0"/>
          <a:pathLst>
            <a:path>
              <a:moveTo>
                <a:pt x="0" y="0"/>
              </a:moveTo>
              <a:lnTo>
                <a:pt x="0" y="939253"/>
              </a:lnTo>
              <a:lnTo>
                <a:pt x="697237" y="939253"/>
              </a:lnTo>
              <a:lnTo>
                <a:pt x="697237"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66E12-328F-A44B-A9A9-1F64CEBA055A}">
      <dsp:nvSpPr>
        <dsp:cNvPr id="0" name=""/>
        <dsp:cNvSpPr/>
      </dsp:nvSpPr>
      <dsp:spPr>
        <a:xfrm>
          <a:off x="1912003" y="2213880"/>
          <a:ext cx="172868" cy="2166622"/>
        </a:xfrm>
        <a:custGeom>
          <a:avLst/>
          <a:gdLst/>
          <a:ahLst/>
          <a:cxnLst/>
          <a:rect l="0" t="0" r="0" b="0"/>
          <a:pathLst>
            <a:path>
              <a:moveTo>
                <a:pt x="0" y="0"/>
              </a:moveTo>
              <a:lnTo>
                <a:pt x="0" y="2166622"/>
              </a:lnTo>
              <a:lnTo>
                <a:pt x="172868" y="2166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1912003" y="2213880"/>
          <a:ext cx="172868" cy="1348376"/>
        </a:xfrm>
        <a:custGeom>
          <a:avLst/>
          <a:gdLst/>
          <a:ahLst/>
          <a:cxnLst/>
          <a:rect l="0" t="0" r="0" b="0"/>
          <a:pathLst>
            <a:path>
              <a:moveTo>
                <a:pt x="0" y="0"/>
              </a:moveTo>
              <a:lnTo>
                <a:pt x="0" y="1348376"/>
              </a:lnTo>
              <a:lnTo>
                <a:pt x="172868" y="1348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1912003" y="2213880"/>
          <a:ext cx="172868" cy="530131"/>
        </a:xfrm>
        <a:custGeom>
          <a:avLst/>
          <a:gdLst/>
          <a:ahLst/>
          <a:cxnLst/>
          <a:rect l="0" t="0" r="0" b="0"/>
          <a:pathLst>
            <a:path>
              <a:moveTo>
                <a:pt x="0" y="0"/>
              </a:moveTo>
              <a:lnTo>
                <a:pt x="0" y="530131"/>
              </a:lnTo>
              <a:lnTo>
                <a:pt x="172868" y="530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2372987" y="577388"/>
          <a:ext cx="697237" cy="1060262"/>
        </a:xfrm>
        <a:custGeom>
          <a:avLst/>
          <a:gdLst/>
          <a:ahLst/>
          <a:cxnLst/>
          <a:rect l="0" t="0" r="0" b="0"/>
          <a:pathLst>
            <a:path>
              <a:moveTo>
                <a:pt x="697237" y="0"/>
              </a:moveTo>
              <a:lnTo>
                <a:pt x="697237"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978512" y="577388"/>
          <a:ext cx="2091712" cy="1060262"/>
        </a:xfrm>
        <a:custGeom>
          <a:avLst/>
          <a:gdLst/>
          <a:ahLst/>
          <a:cxnLst/>
          <a:rect l="0" t="0" r="0" b="0"/>
          <a:pathLst>
            <a:path>
              <a:moveTo>
                <a:pt x="2091712" y="0"/>
              </a:moveTo>
              <a:lnTo>
                <a:pt x="2091712"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493995" y="1159"/>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Product Owner</a:t>
          </a:r>
        </a:p>
        <a:p>
          <a:pPr lvl="0" algn="ctr" defTabSz="444500">
            <a:lnSpc>
              <a:spcPct val="90000"/>
            </a:lnSpc>
            <a:spcBef>
              <a:spcPct val="0"/>
            </a:spcBef>
            <a:spcAft>
              <a:spcPct val="35000"/>
            </a:spcAft>
          </a:pPr>
          <a:r>
            <a:rPr lang="en-US" sz="1000" kern="1200"/>
            <a:t>Keith Alphonso (Product Manger)</a:t>
          </a:r>
        </a:p>
      </dsp:txBody>
      <dsp:txXfrm>
        <a:off x="2493995" y="1159"/>
        <a:ext cx="1152458" cy="576229"/>
      </dsp:txXfrm>
    </dsp:sp>
    <dsp:sp modelId="{A794303B-B440-994F-BDEA-E749431500EC}">
      <dsp:nvSpPr>
        <dsp:cNvPr id="0" name=""/>
        <dsp:cNvSpPr/>
      </dsp:nvSpPr>
      <dsp:spPr>
        <a:xfrm>
          <a:off x="40228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UX Lead</a:t>
          </a:r>
        </a:p>
        <a:p>
          <a:pPr lvl="0" algn="ctr" defTabSz="444500">
            <a:lnSpc>
              <a:spcPct val="90000"/>
            </a:lnSpc>
            <a:spcBef>
              <a:spcPct val="0"/>
            </a:spcBef>
            <a:spcAft>
              <a:spcPct val="35000"/>
            </a:spcAft>
          </a:pPr>
          <a:r>
            <a:rPr lang="en-US" sz="1000" kern="1200"/>
            <a:t>Vance Lowe (Visual Designer)</a:t>
          </a:r>
        </a:p>
      </dsp:txBody>
      <dsp:txXfrm>
        <a:off x="402283" y="1637650"/>
        <a:ext cx="1152458" cy="576229"/>
      </dsp:txXfrm>
    </dsp:sp>
    <dsp:sp modelId="{DC8E2F55-55EA-4485-9654-E4C2B884C07C}">
      <dsp:nvSpPr>
        <dsp:cNvPr id="0" name=""/>
        <dsp:cNvSpPr/>
      </dsp:nvSpPr>
      <dsp:spPr>
        <a:xfrm>
          <a:off x="179675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Developers (Frontend Web Developer)</a:t>
          </a:r>
        </a:p>
      </dsp:txBody>
      <dsp:txXfrm>
        <a:off x="1796758" y="1637650"/>
        <a:ext cx="1152458" cy="576229"/>
      </dsp:txXfrm>
    </dsp:sp>
    <dsp:sp modelId="{58F4286A-53D5-A741-AD35-70476F8B8B80}">
      <dsp:nvSpPr>
        <dsp:cNvPr id="0" name=""/>
        <dsp:cNvSpPr/>
      </dsp:nvSpPr>
      <dsp:spPr>
        <a:xfrm>
          <a:off x="2084872" y="2455896"/>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Aaron Whitney</a:t>
          </a:r>
        </a:p>
      </dsp:txBody>
      <dsp:txXfrm>
        <a:off x="2084872" y="2455896"/>
        <a:ext cx="1152458" cy="576229"/>
      </dsp:txXfrm>
    </dsp:sp>
    <dsp:sp modelId="{DDDD2B3F-539B-8645-AA6F-85C656F52EC2}">
      <dsp:nvSpPr>
        <dsp:cNvPr id="0" name=""/>
        <dsp:cNvSpPr/>
      </dsp:nvSpPr>
      <dsp:spPr>
        <a:xfrm>
          <a:off x="2084872" y="3274142"/>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Randy Nolan</a:t>
          </a:r>
        </a:p>
      </dsp:txBody>
      <dsp:txXfrm>
        <a:off x="2084872" y="3274142"/>
        <a:ext cx="1152458" cy="576229"/>
      </dsp:txXfrm>
    </dsp:sp>
    <dsp:sp modelId="{1916C5A5-100A-A843-8D5A-6D756B4C711B}">
      <dsp:nvSpPr>
        <dsp:cNvPr id="0" name=""/>
        <dsp:cNvSpPr/>
      </dsp:nvSpPr>
      <dsp:spPr>
        <a:xfrm>
          <a:off x="2084872" y="4092388"/>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Josh Penton</a:t>
          </a:r>
        </a:p>
      </dsp:txBody>
      <dsp:txXfrm>
        <a:off x="2084872" y="4092388"/>
        <a:ext cx="1152458" cy="576229"/>
      </dsp:txXfrm>
    </dsp:sp>
    <dsp:sp modelId="{98B215EA-02D3-498C-99E0-63E5BC93EB75}">
      <dsp:nvSpPr>
        <dsp:cNvPr id="0" name=""/>
        <dsp:cNvSpPr/>
      </dsp:nvSpPr>
      <dsp:spPr>
        <a:xfrm>
          <a:off x="319123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DevOps Lead</a:t>
          </a:r>
        </a:p>
        <a:p>
          <a:pPr lvl="0" algn="ctr" defTabSz="444500">
            <a:lnSpc>
              <a:spcPct val="90000"/>
            </a:lnSpc>
            <a:spcBef>
              <a:spcPct val="0"/>
            </a:spcBef>
            <a:spcAft>
              <a:spcPct val="35000"/>
            </a:spcAft>
          </a:pPr>
          <a:r>
            <a:rPr lang="en-US" sz="1000" kern="1200"/>
            <a:t>Tyler Sanders (DevOps Eng)</a:t>
          </a:r>
        </a:p>
      </dsp:txBody>
      <dsp:txXfrm>
        <a:off x="3191233" y="1637650"/>
        <a:ext cx="1152458" cy="576229"/>
      </dsp:txXfrm>
    </dsp:sp>
    <dsp:sp modelId="{0F217960-52F7-DB4F-BC94-D93530E0CE90}">
      <dsp:nvSpPr>
        <dsp:cNvPr id="0" name=""/>
        <dsp:cNvSpPr/>
      </dsp:nvSpPr>
      <dsp:spPr>
        <a:xfrm>
          <a:off x="458570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QA Manager </a:t>
          </a:r>
        </a:p>
        <a:p>
          <a:pPr lvl="0" algn="ctr" defTabSz="444500">
            <a:lnSpc>
              <a:spcPct val="90000"/>
            </a:lnSpc>
            <a:spcBef>
              <a:spcPct val="0"/>
            </a:spcBef>
            <a:spcAft>
              <a:spcPct val="35000"/>
            </a:spcAft>
          </a:pPr>
          <a:r>
            <a:rPr lang="en-US" sz="1000" kern="1200"/>
            <a:t>Brian Priest (Delivery Manager)</a:t>
          </a:r>
        </a:p>
      </dsp:txBody>
      <dsp:txXfrm>
        <a:off x="4585708" y="1637650"/>
        <a:ext cx="1152458" cy="576229"/>
      </dsp:txXfrm>
    </dsp:sp>
    <dsp:sp modelId="{9DC70C1D-1B6A-420D-9AC0-AFEF3C660C09}">
      <dsp:nvSpPr>
        <dsp:cNvPr id="0" name=""/>
        <dsp:cNvSpPr/>
      </dsp:nvSpPr>
      <dsp:spPr>
        <a:xfrm>
          <a:off x="1796758"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Scrum Master</a:t>
          </a:r>
        </a:p>
        <a:p>
          <a:pPr lvl="0" algn="ctr" defTabSz="444500">
            <a:lnSpc>
              <a:spcPct val="90000"/>
            </a:lnSpc>
            <a:spcBef>
              <a:spcPct val="0"/>
            </a:spcBef>
            <a:spcAft>
              <a:spcPct val="35000"/>
            </a:spcAft>
          </a:pPr>
          <a:r>
            <a:rPr lang="en-US" sz="1000" kern="1200"/>
            <a:t>Roberta Hazelbaker (Agile Coach)</a:t>
          </a:r>
        </a:p>
      </dsp:txBody>
      <dsp:txXfrm>
        <a:off x="1796758" y="819405"/>
        <a:ext cx="1152458" cy="576229"/>
      </dsp:txXfrm>
    </dsp:sp>
    <dsp:sp modelId="{4F5A2E0A-CB7C-804B-A63F-18A6B90C0F3E}">
      <dsp:nvSpPr>
        <dsp:cNvPr id="0" name=""/>
        <dsp:cNvSpPr/>
      </dsp:nvSpPr>
      <dsp:spPr>
        <a:xfrm>
          <a:off x="3191233"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Lead</a:t>
          </a:r>
        </a:p>
        <a:p>
          <a:pPr lvl="0" algn="ctr" defTabSz="444500">
            <a:lnSpc>
              <a:spcPct val="90000"/>
            </a:lnSpc>
            <a:spcBef>
              <a:spcPct val="0"/>
            </a:spcBef>
            <a:spcAft>
              <a:spcPct val="35000"/>
            </a:spcAft>
          </a:pPr>
          <a:r>
            <a:rPr lang="en-US" sz="1000" kern="1200"/>
            <a:t>Jared Ladner (Technical Architect)</a:t>
          </a:r>
        </a:p>
      </dsp:txBody>
      <dsp:txXfrm>
        <a:off x="3191233" y="819405"/>
        <a:ext cx="1152458" cy="5762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976B12FABA4EDBAA91B82869BAD18B"/>
        <w:category>
          <w:name w:val="General"/>
          <w:gallery w:val="placeholder"/>
        </w:category>
        <w:types>
          <w:type w:val="bbPlcHdr"/>
        </w:types>
        <w:behaviors>
          <w:behavior w:val="content"/>
        </w:behaviors>
        <w:guid w:val="{874128F3-E962-44C0-808F-64BE0C03B4E3}"/>
      </w:docPartPr>
      <w:docPartBody>
        <w:p w:rsidR="00C90FF8" w:rsidRDefault="006A136D">
          <w:r w:rsidRPr="009D192D">
            <w:rPr>
              <w:rStyle w:val="PlaceholderText"/>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defaultTabStop w:val="720"/>
  <w:characterSpacingControl w:val="doNotCompress"/>
  <w:compat>
    <w:useFELayout/>
    <w:compatSetting w:name="compatibilityMode" w:uri="http://schemas.microsoft.com/office/word" w:val="12"/>
  </w:compat>
  <w:rsids>
    <w:rsidRoot w:val="006A136D"/>
    <w:rsid w:val="000C2094"/>
    <w:rsid w:val="001709BB"/>
    <w:rsid w:val="00492DCF"/>
    <w:rsid w:val="00544CE7"/>
    <w:rsid w:val="00600AD7"/>
    <w:rsid w:val="006A136D"/>
    <w:rsid w:val="00C90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36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2.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DE1A1F-06FD-4855-AA6A-F0D1E5D83D00}">
  <ds:schemaRefs>
    <ds:schemaRef ds:uri="http://schemas.microsoft.com/office/2006/metadata/properties"/>
  </ds:schemaRefs>
</ds:datastoreItem>
</file>

<file path=customXml/itemProps4.xml><?xml version="1.0" encoding="utf-8"?>
<ds:datastoreItem xmlns:ds="http://schemas.openxmlformats.org/officeDocument/2006/customXml" ds:itemID="{35C6BFE1-0D78-0E4F-9210-B25E6E09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4504</Words>
  <Characters>25679</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30123</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Keith Alphonso</cp:lastModifiedBy>
  <cp:revision>5</cp:revision>
  <cp:lastPrinted>2009-11-04T13:54:00Z</cp:lastPrinted>
  <dcterms:created xsi:type="dcterms:W3CDTF">2015-06-24T15:46:00Z</dcterms:created>
  <dcterms:modified xsi:type="dcterms:W3CDTF">2015-06-25T18:36:00Z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