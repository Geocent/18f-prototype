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3A48441A" w14:textId="04A263BC" w:rsidR="009E03BD" w:rsidRDefault="009E03BD" w:rsidP="007C103E">
      <w:pPr>
        <w:pStyle w:val="StyleTitleTopSinglesolidlineAuto05ptLinewidthFr"/>
      </w:pPr>
      <w:r>
        <w:t>Safe Dose</w:t>
      </w:r>
    </w:p>
    <w:p w14:paraId="75422647" w14:textId="77777777" w:rsidR="007C103E" w:rsidRDefault="007C103E" w:rsidP="007C103E">
      <w:pPr>
        <w:pStyle w:val="Subtitle"/>
      </w:pPr>
    </w:p>
    <w:p w14:paraId="75422648" w14:textId="77777777" w:rsidR="006B58F8" w:rsidRPr="007C103E" w:rsidRDefault="006B58F8" w:rsidP="00B6060E">
      <w:pPr>
        <w:pStyle w:val="Subtitle"/>
        <w:rPr>
          <w:sz w:val="44"/>
          <w:szCs w:val="44"/>
        </w:rPr>
      </w:pPr>
      <w:r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07A7F21A" w:rsidR="007C4415" w:rsidRPr="00481A32" w:rsidRDefault="007C4415" w:rsidP="00481A32">
      <w:pPr>
        <w:pStyle w:val="Subtitle"/>
      </w:pPr>
      <w:r w:rsidRPr="00481A32">
        <w:t>Rev</w:t>
      </w:r>
      <w:r w:rsidR="00F94E4F">
        <w:t xml:space="preserve">ision </w:t>
      </w:r>
      <w:r w:rsidR="006F1779">
        <w:t>-</w:t>
      </w:r>
      <w:r w:rsidR="00986B7D">
        <w:t xml:space="preserve"> </w:t>
      </w:r>
      <w:sdt>
        <w:sdtPr>
          <w:alias w:val="Version"/>
          <w:id w:val="1248765849"/>
          <w:placeholder>
            <w:docPart w:val="6E976B12FABA4EDBAA91B82869BAD18B"/>
          </w:placeholder>
          <w:dataBinding w:prefixMappings="xmlns:ns0='http://schemas.microsoft.com/office/2006/metadata/properties' xmlns:ns1='http://www.w3.org/2001/XMLSchema-instance' xmlns:ns2='http://schemas.microsoft.com/sharepoint/v3/fields' " w:xpath="/ns0:properties[1]/documentManagement[1]/ns2:_Version[1]" w:storeItemID="{E9DE1A1F-06FD-4855-AA6A-F0D1E5D83D00}"/>
          <w:text/>
        </w:sdtPr>
        <w:sdtContent>
          <w:r w:rsidR="00066F4F">
            <w:t>Dr</w:t>
          </w:r>
        </w:sdtContent>
      </w:sdt>
    </w:p>
    <w:p w14:paraId="7542264E" w14:textId="79B5EA02" w:rsidR="006B58F8" w:rsidRDefault="00F15835" w:rsidP="001566AD">
      <w:pPr>
        <w:pStyle w:val="Subtitle"/>
        <w:rPr>
          <w:sz w:val="28"/>
          <w:szCs w:val="28"/>
        </w:rPr>
      </w:pPr>
      <w:r>
        <w:t>June 18,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777777" w:rsidR="00481A32" w:rsidRDefault="00481A32" w:rsidP="007C4415">
      <w:pPr>
        <w:jc w:val="center"/>
        <w:rPr>
          <w:sz w:val="28"/>
          <w:szCs w:val="28"/>
        </w:rPr>
      </w:pP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1"/>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77777777" w:rsidR="00666A57" w:rsidRPr="007C103E" w:rsidRDefault="00666A57" w:rsidP="002E6CA7">
            <w:pPr>
              <w:jc w:val="center"/>
              <w:rPr>
                <w:rFonts w:ascii="Arial" w:hAnsi="Arial" w:cs="Arial"/>
                <w:sz w:val="20"/>
                <w:szCs w:val="20"/>
              </w:rPr>
            </w:pP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77777777" w:rsidR="0024062E" w:rsidRPr="007C103E" w:rsidRDefault="0024062E" w:rsidP="002B46CD">
            <w:pPr>
              <w:jc w:val="center"/>
              <w:rPr>
                <w:rFonts w:ascii="Arial" w:hAnsi="Arial" w:cs="Arial"/>
                <w:sz w:val="20"/>
                <w:szCs w:val="20"/>
              </w:rPr>
            </w:pP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Pr>
          <w:rFonts w:ascii="Arial" w:hAnsi="Arial" w:cs="Arial"/>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75422680" w14:textId="77777777" w:rsidR="007C4415" w:rsidRDefault="007C4415" w:rsidP="007C4415">
      <w:pPr>
        <w:spacing w:line="120" w:lineRule="auto"/>
        <w:jc w:val="center"/>
        <w:rPr>
          <w:rFonts w:ascii="Arial" w:hAnsi="Arial" w:cs="Arial"/>
          <w:b/>
          <w:bCs/>
          <w:sz w:val="16"/>
          <w:szCs w:val="16"/>
        </w:rPr>
      </w:pP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4320"/>
        <w:gridCol w:w="1440"/>
        <w:gridCol w:w="1224"/>
        <w:gridCol w:w="2007"/>
      </w:tblGrid>
      <w:tr w:rsidR="007C4415" w14:paraId="75422686"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1" w14:textId="77777777" w:rsidR="007C4415" w:rsidRDefault="007C4415" w:rsidP="000D12C1">
            <w:pPr>
              <w:jc w:val="center"/>
              <w:rPr>
                <w:rFonts w:ascii="Arial" w:hAnsi="Arial" w:cs="Arial"/>
                <w:b/>
                <w:bCs/>
                <w:i/>
                <w:iCs/>
                <w:sz w:val="20"/>
                <w:szCs w:val="20"/>
              </w:rPr>
            </w:pPr>
            <w:r>
              <w:rPr>
                <w:rFonts w:ascii="Arial" w:hAnsi="Arial" w:cs="Arial"/>
                <w:b/>
                <w:bCs/>
                <w:i/>
                <w:iCs/>
                <w:sz w:val="20"/>
                <w:szCs w:val="20"/>
              </w:rPr>
              <w:t>Version/ Revision</w:t>
            </w:r>
          </w:p>
        </w:tc>
        <w:tc>
          <w:tcPr>
            <w:tcW w:w="4320" w:type="dxa"/>
            <w:tcBorders>
              <w:top w:val="single" w:sz="12" w:space="0" w:color="auto"/>
              <w:left w:val="single" w:sz="4" w:space="0" w:color="auto"/>
              <w:bottom w:val="single" w:sz="12" w:space="0" w:color="auto"/>
              <w:right w:val="single" w:sz="4" w:space="0" w:color="auto"/>
            </w:tcBorders>
          </w:tcPr>
          <w:p w14:paraId="75422682" w14:textId="77777777" w:rsidR="007C4415" w:rsidRDefault="007C4415" w:rsidP="007C4415">
            <w:pPr>
              <w:rPr>
                <w:rFonts w:ascii="Arial" w:hAnsi="Arial" w:cs="Arial"/>
                <w:b/>
                <w:bCs/>
                <w:i/>
                <w:iCs/>
                <w:sz w:val="20"/>
                <w:szCs w:val="20"/>
              </w:rPr>
            </w:pPr>
            <w:r>
              <w:rPr>
                <w:rFonts w:ascii="Arial" w:hAnsi="Arial" w:cs="Arial"/>
                <w:b/>
                <w:bCs/>
                <w:i/>
                <w:iCs/>
                <w:sz w:val="20"/>
                <w:szCs w:val="20"/>
              </w:rPr>
              <w:t>Description of Change</w:t>
            </w:r>
          </w:p>
        </w:tc>
        <w:tc>
          <w:tcPr>
            <w:tcW w:w="1440" w:type="dxa"/>
            <w:tcBorders>
              <w:top w:val="single" w:sz="12" w:space="0" w:color="auto"/>
              <w:left w:val="single" w:sz="4" w:space="0" w:color="auto"/>
              <w:bottom w:val="single" w:sz="12" w:space="0" w:color="auto"/>
              <w:right w:val="single" w:sz="4" w:space="0" w:color="auto"/>
            </w:tcBorders>
          </w:tcPr>
          <w:p w14:paraId="75422683"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Chg’d By</w:t>
            </w:r>
          </w:p>
        </w:tc>
        <w:tc>
          <w:tcPr>
            <w:tcW w:w="1224" w:type="dxa"/>
            <w:tcBorders>
              <w:top w:val="single" w:sz="12" w:space="0" w:color="auto"/>
              <w:left w:val="single" w:sz="4" w:space="0" w:color="auto"/>
              <w:bottom w:val="single" w:sz="12" w:space="0" w:color="auto"/>
              <w:right w:val="single" w:sz="4" w:space="0" w:color="auto"/>
            </w:tcBorders>
          </w:tcPr>
          <w:p w14:paraId="75422684"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Chg/Rel #</w:t>
            </w:r>
          </w:p>
        </w:tc>
        <w:tc>
          <w:tcPr>
            <w:tcW w:w="2007" w:type="dxa"/>
            <w:tcBorders>
              <w:top w:val="single" w:sz="12" w:space="0" w:color="auto"/>
              <w:left w:val="single" w:sz="4" w:space="0" w:color="auto"/>
              <w:bottom w:val="single" w:sz="12" w:space="0" w:color="auto"/>
              <w:right w:val="single" w:sz="12" w:space="0" w:color="auto"/>
            </w:tcBorders>
          </w:tcPr>
          <w:p w14:paraId="75422685" w14:textId="77777777" w:rsidR="007C4415" w:rsidRDefault="007C4415" w:rsidP="007C4415">
            <w:pPr>
              <w:jc w:val="center"/>
              <w:rPr>
                <w:rFonts w:ascii="Arial" w:hAnsi="Arial" w:cs="Arial"/>
                <w:b/>
                <w:bCs/>
                <w:i/>
                <w:iCs/>
                <w:sz w:val="20"/>
                <w:szCs w:val="20"/>
              </w:rPr>
            </w:pPr>
            <w:r>
              <w:rPr>
                <w:rFonts w:ascii="Arial" w:hAnsi="Arial" w:cs="Arial"/>
                <w:b/>
                <w:bCs/>
                <w:i/>
                <w:iCs/>
                <w:sz w:val="20"/>
                <w:szCs w:val="20"/>
              </w:rPr>
              <w:t>Date</w:t>
            </w:r>
          </w:p>
        </w:tc>
      </w:tr>
      <w:tr w:rsidR="007C4415" w14:paraId="7542268C"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7"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8"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9"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8A"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8B" w14:textId="77777777" w:rsidR="007C4415" w:rsidRDefault="007C4415" w:rsidP="00F33599">
            <w:pPr>
              <w:pStyle w:val="Table-Text"/>
              <w:jc w:val="center"/>
              <w:rPr>
                <w:rFonts w:ascii="Arial" w:hAnsi="Arial" w:cs="Arial"/>
              </w:rPr>
            </w:pPr>
          </w:p>
        </w:tc>
      </w:tr>
      <w:tr w:rsidR="007C4415" w14:paraId="75422692" w14:textId="77777777">
        <w:trPr>
          <w:jc w:val="center"/>
        </w:trPr>
        <w:tc>
          <w:tcPr>
            <w:tcW w:w="1242" w:type="dxa"/>
            <w:tcBorders>
              <w:top w:val="single" w:sz="12" w:space="0" w:color="auto"/>
              <w:left w:val="single" w:sz="12" w:space="0" w:color="auto"/>
              <w:bottom w:val="single" w:sz="12" w:space="0" w:color="auto"/>
              <w:right w:val="single" w:sz="4" w:space="0" w:color="auto"/>
            </w:tcBorders>
          </w:tcPr>
          <w:p w14:paraId="7542268D" w14:textId="77777777" w:rsidR="007C4415" w:rsidRDefault="007C4415" w:rsidP="000D12C1">
            <w:pPr>
              <w:pStyle w:val="Table-Text"/>
              <w:jc w:val="center"/>
              <w:rPr>
                <w:rFonts w:ascii="Arial" w:hAnsi="Arial" w:cs="Arial"/>
              </w:rPr>
            </w:pPr>
          </w:p>
        </w:tc>
        <w:tc>
          <w:tcPr>
            <w:tcW w:w="4320" w:type="dxa"/>
            <w:tcBorders>
              <w:top w:val="single" w:sz="12" w:space="0" w:color="auto"/>
              <w:left w:val="single" w:sz="4" w:space="0" w:color="auto"/>
              <w:bottom w:val="single" w:sz="12" w:space="0" w:color="auto"/>
              <w:right w:val="single" w:sz="4" w:space="0" w:color="auto"/>
            </w:tcBorders>
          </w:tcPr>
          <w:p w14:paraId="7542268E" w14:textId="77777777" w:rsidR="007C4415" w:rsidRDefault="007C4415" w:rsidP="007C4415">
            <w:pPr>
              <w:pStyle w:val="Table-Text"/>
              <w:rPr>
                <w:rFonts w:ascii="Arial" w:hAnsi="Arial" w:cs="Arial"/>
              </w:rPr>
            </w:pPr>
          </w:p>
        </w:tc>
        <w:tc>
          <w:tcPr>
            <w:tcW w:w="1440" w:type="dxa"/>
            <w:tcBorders>
              <w:top w:val="single" w:sz="12" w:space="0" w:color="auto"/>
              <w:left w:val="single" w:sz="4" w:space="0" w:color="auto"/>
              <w:bottom w:val="single" w:sz="12" w:space="0" w:color="auto"/>
              <w:right w:val="single" w:sz="4" w:space="0" w:color="auto"/>
            </w:tcBorders>
          </w:tcPr>
          <w:p w14:paraId="7542268F" w14:textId="77777777" w:rsidR="007C4415" w:rsidRDefault="007C4415" w:rsidP="00F33599">
            <w:pPr>
              <w:pStyle w:val="Table-Text"/>
              <w:jc w:val="center"/>
              <w:rPr>
                <w:rFonts w:ascii="Arial" w:hAnsi="Arial" w:cs="Arial"/>
              </w:rPr>
            </w:pPr>
          </w:p>
        </w:tc>
        <w:tc>
          <w:tcPr>
            <w:tcW w:w="1224" w:type="dxa"/>
            <w:tcBorders>
              <w:top w:val="single" w:sz="12" w:space="0" w:color="auto"/>
              <w:left w:val="single" w:sz="4" w:space="0" w:color="auto"/>
              <w:bottom w:val="single" w:sz="12" w:space="0" w:color="auto"/>
              <w:right w:val="single" w:sz="4" w:space="0" w:color="auto"/>
            </w:tcBorders>
          </w:tcPr>
          <w:p w14:paraId="75422690" w14:textId="77777777" w:rsidR="007C4415" w:rsidRDefault="007C4415" w:rsidP="00F33599">
            <w:pPr>
              <w:pStyle w:val="Table-Text"/>
              <w:jc w:val="center"/>
              <w:rPr>
                <w:rFonts w:ascii="Arial" w:hAnsi="Arial" w:cs="Arial"/>
              </w:rPr>
            </w:pPr>
          </w:p>
        </w:tc>
        <w:tc>
          <w:tcPr>
            <w:tcW w:w="2007" w:type="dxa"/>
            <w:tcBorders>
              <w:top w:val="single" w:sz="12" w:space="0" w:color="auto"/>
              <w:left w:val="single" w:sz="4" w:space="0" w:color="auto"/>
              <w:bottom w:val="single" w:sz="12" w:space="0" w:color="auto"/>
              <w:right w:val="single" w:sz="12" w:space="0" w:color="auto"/>
            </w:tcBorders>
          </w:tcPr>
          <w:p w14:paraId="75422691" w14:textId="77777777" w:rsidR="007C4415" w:rsidRDefault="007C4415" w:rsidP="00F33599">
            <w:pPr>
              <w:pStyle w:val="Table-Text"/>
              <w:jc w:val="center"/>
              <w:rPr>
                <w:rFonts w:ascii="Arial" w:hAnsi="Arial" w:cs="Arial"/>
              </w:rPr>
            </w:pPr>
          </w:p>
        </w:tc>
      </w:tr>
    </w:tbl>
    <w:p w14:paraId="75422693" w14:textId="77777777" w:rsidR="007C4415" w:rsidRDefault="007C4415" w:rsidP="007C4415">
      <w:pPr>
        <w:jc w:val="center"/>
        <w:rPr>
          <w:rFonts w:ascii="Arial" w:hAnsi="Arial" w:cs="Arial"/>
          <w:b/>
          <w:bCs/>
          <w:i/>
          <w:iCs/>
          <w:sz w:val="20"/>
          <w:szCs w:val="20"/>
        </w:rPr>
      </w:pPr>
    </w:p>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p w14:paraId="4F3A5CF7" w14:textId="77777777" w:rsidR="000B6734" w:rsidRDefault="002B3212">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r w:rsidR="000B6734">
        <w:rPr>
          <w:noProof/>
        </w:rPr>
        <w:t>1</w:t>
      </w:r>
      <w:r w:rsidR="000B6734">
        <w:rPr>
          <w:rFonts w:asciiTheme="minorHAnsi" w:eastAsiaTheme="minorEastAsia" w:hAnsiTheme="minorHAnsi" w:cstheme="minorBidi"/>
          <w:b w:val="0"/>
          <w:bCs w:val="0"/>
          <w:iCs w:val="0"/>
          <w:noProof/>
          <w:sz w:val="24"/>
          <w:lang w:eastAsia="ja-JP"/>
        </w:rPr>
        <w:tab/>
      </w:r>
      <w:r w:rsidR="000B6734">
        <w:rPr>
          <w:noProof/>
        </w:rPr>
        <w:t>Project Overview</w:t>
      </w:r>
      <w:r w:rsidR="000B6734">
        <w:rPr>
          <w:noProof/>
        </w:rPr>
        <w:tab/>
      </w:r>
      <w:r w:rsidR="000B6734">
        <w:rPr>
          <w:noProof/>
        </w:rPr>
        <w:fldChar w:fldCharType="begin"/>
      </w:r>
      <w:r w:rsidR="000B6734">
        <w:rPr>
          <w:noProof/>
        </w:rPr>
        <w:instrText xml:space="preserve"> PAGEREF _Toc296427733 \h </w:instrText>
      </w:r>
      <w:r w:rsidR="000B6734">
        <w:rPr>
          <w:noProof/>
        </w:rPr>
      </w:r>
      <w:r w:rsidR="000B6734">
        <w:rPr>
          <w:noProof/>
        </w:rPr>
        <w:fldChar w:fldCharType="separate"/>
      </w:r>
      <w:r w:rsidR="000B6734">
        <w:rPr>
          <w:noProof/>
        </w:rPr>
        <w:t>6</w:t>
      </w:r>
      <w:r w:rsidR="000B6734">
        <w:rPr>
          <w:noProof/>
        </w:rPr>
        <w:fldChar w:fldCharType="end"/>
      </w:r>
    </w:p>
    <w:p w14:paraId="0D0D4706"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1.1</w:t>
      </w:r>
      <w:r>
        <w:rPr>
          <w:rFonts w:asciiTheme="minorHAnsi" w:eastAsiaTheme="minorEastAsia" w:hAnsiTheme="minorHAnsi" w:cstheme="minorBidi"/>
          <w:bCs w:val="0"/>
          <w:noProof/>
          <w:sz w:val="24"/>
          <w:szCs w:val="24"/>
          <w:lang w:eastAsia="ja-JP"/>
        </w:rPr>
        <w:tab/>
      </w:r>
      <w:r>
        <w:rPr>
          <w:noProof/>
        </w:rPr>
        <w:t>Project Scope and Objectives (Project Vision)</w:t>
      </w:r>
      <w:r>
        <w:rPr>
          <w:noProof/>
        </w:rPr>
        <w:tab/>
      </w:r>
      <w:r>
        <w:rPr>
          <w:noProof/>
        </w:rPr>
        <w:fldChar w:fldCharType="begin"/>
      </w:r>
      <w:r>
        <w:rPr>
          <w:noProof/>
        </w:rPr>
        <w:instrText xml:space="preserve"> PAGEREF _Toc296427734 \h </w:instrText>
      </w:r>
      <w:r>
        <w:rPr>
          <w:noProof/>
        </w:rPr>
      </w:r>
      <w:r>
        <w:rPr>
          <w:noProof/>
        </w:rPr>
        <w:fldChar w:fldCharType="separate"/>
      </w:r>
      <w:r>
        <w:rPr>
          <w:noProof/>
        </w:rPr>
        <w:t>6</w:t>
      </w:r>
      <w:r>
        <w:rPr>
          <w:noProof/>
        </w:rPr>
        <w:fldChar w:fldCharType="end"/>
      </w:r>
    </w:p>
    <w:p w14:paraId="516A7C1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Customer</w:t>
      </w:r>
      <w:r>
        <w:rPr>
          <w:noProof/>
        </w:rPr>
        <w:tab/>
      </w:r>
      <w:r>
        <w:rPr>
          <w:noProof/>
        </w:rPr>
        <w:fldChar w:fldCharType="begin"/>
      </w:r>
      <w:r>
        <w:rPr>
          <w:noProof/>
        </w:rPr>
        <w:instrText xml:space="preserve"> PAGEREF _Toc296427735 \h </w:instrText>
      </w:r>
      <w:r>
        <w:rPr>
          <w:noProof/>
        </w:rPr>
      </w:r>
      <w:r>
        <w:rPr>
          <w:noProof/>
        </w:rPr>
        <w:fldChar w:fldCharType="separate"/>
      </w:r>
      <w:r>
        <w:rPr>
          <w:noProof/>
        </w:rPr>
        <w:t>6</w:t>
      </w:r>
      <w:r>
        <w:rPr>
          <w:noProof/>
        </w:rPr>
        <w:fldChar w:fldCharType="end"/>
      </w:r>
    </w:p>
    <w:p w14:paraId="7D280A3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Project Vision</w:t>
      </w:r>
      <w:r>
        <w:rPr>
          <w:noProof/>
        </w:rPr>
        <w:tab/>
      </w:r>
      <w:r>
        <w:rPr>
          <w:noProof/>
        </w:rPr>
        <w:fldChar w:fldCharType="begin"/>
      </w:r>
      <w:r>
        <w:rPr>
          <w:noProof/>
        </w:rPr>
        <w:instrText xml:space="preserve"> PAGEREF _Toc296427736 \h </w:instrText>
      </w:r>
      <w:r>
        <w:rPr>
          <w:noProof/>
        </w:rPr>
      </w:r>
      <w:r>
        <w:rPr>
          <w:noProof/>
        </w:rPr>
        <w:fldChar w:fldCharType="separate"/>
      </w:r>
      <w:r>
        <w:rPr>
          <w:noProof/>
        </w:rPr>
        <w:t>6</w:t>
      </w:r>
      <w:r>
        <w:rPr>
          <w:noProof/>
        </w:rPr>
        <w:fldChar w:fldCharType="end"/>
      </w:r>
    </w:p>
    <w:p w14:paraId="041D149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Schedule Summary</w:t>
      </w:r>
      <w:r>
        <w:rPr>
          <w:noProof/>
        </w:rPr>
        <w:tab/>
      </w:r>
      <w:r>
        <w:rPr>
          <w:noProof/>
        </w:rPr>
        <w:fldChar w:fldCharType="begin"/>
      </w:r>
      <w:r>
        <w:rPr>
          <w:noProof/>
        </w:rPr>
        <w:instrText xml:space="preserve"> PAGEREF _Toc296427737 \h </w:instrText>
      </w:r>
      <w:r>
        <w:rPr>
          <w:noProof/>
        </w:rPr>
      </w:r>
      <w:r>
        <w:rPr>
          <w:noProof/>
        </w:rPr>
        <w:fldChar w:fldCharType="separate"/>
      </w:r>
      <w:r>
        <w:rPr>
          <w:noProof/>
        </w:rPr>
        <w:t>6</w:t>
      </w:r>
      <w:r>
        <w:rPr>
          <w:noProof/>
        </w:rPr>
        <w:fldChar w:fldCharType="end"/>
      </w:r>
    </w:p>
    <w:p w14:paraId="6AAA827F"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Deliverables</w:t>
      </w:r>
      <w:r>
        <w:rPr>
          <w:noProof/>
        </w:rPr>
        <w:tab/>
      </w:r>
      <w:r>
        <w:rPr>
          <w:noProof/>
        </w:rPr>
        <w:fldChar w:fldCharType="begin"/>
      </w:r>
      <w:r>
        <w:rPr>
          <w:noProof/>
        </w:rPr>
        <w:instrText xml:space="preserve"> PAGEREF _Toc296427738 \h </w:instrText>
      </w:r>
      <w:r>
        <w:rPr>
          <w:noProof/>
        </w:rPr>
      </w:r>
      <w:r>
        <w:rPr>
          <w:noProof/>
        </w:rPr>
        <w:fldChar w:fldCharType="separate"/>
      </w:r>
      <w:r>
        <w:rPr>
          <w:noProof/>
        </w:rPr>
        <w:t>6</w:t>
      </w:r>
      <w:r>
        <w:rPr>
          <w:noProof/>
        </w:rPr>
        <w:fldChar w:fldCharType="end"/>
      </w:r>
    </w:p>
    <w:p w14:paraId="2A5D2618"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2</w:t>
      </w:r>
      <w:r>
        <w:rPr>
          <w:rFonts w:asciiTheme="minorHAnsi" w:eastAsiaTheme="minorEastAsia" w:hAnsiTheme="minorHAnsi" w:cstheme="minorBidi"/>
          <w:b w:val="0"/>
          <w:bCs w:val="0"/>
          <w:iCs w:val="0"/>
          <w:noProof/>
          <w:sz w:val="24"/>
          <w:lang w:eastAsia="ja-JP"/>
        </w:rPr>
        <w:tab/>
      </w:r>
      <w:r>
        <w:rPr>
          <w:noProof/>
        </w:rPr>
        <w:t>References</w:t>
      </w:r>
      <w:r>
        <w:rPr>
          <w:noProof/>
        </w:rPr>
        <w:tab/>
      </w:r>
      <w:r>
        <w:rPr>
          <w:noProof/>
        </w:rPr>
        <w:fldChar w:fldCharType="begin"/>
      </w:r>
      <w:r>
        <w:rPr>
          <w:noProof/>
        </w:rPr>
        <w:instrText xml:space="preserve"> PAGEREF _Toc296427739 \h </w:instrText>
      </w:r>
      <w:r>
        <w:rPr>
          <w:noProof/>
        </w:rPr>
      </w:r>
      <w:r>
        <w:rPr>
          <w:noProof/>
        </w:rPr>
        <w:fldChar w:fldCharType="separate"/>
      </w:r>
      <w:r>
        <w:rPr>
          <w:noProof/>
        </w:rPr>
        <w:t>8</w:t>
      </w:r>
      <w:r>
        <w:rPr>
          <w:noProof/>
        </w:rPr>
        <w:fldChar w:fldCharType="end"/>
      </w:r>
    </w:p>
    <w:p w14:paraId="528B2608"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Source Documentation</w:t>
      </w:r>
      <w:r>
        <w:rPr>
          <w:noProof/>
        </w:rPr>
        <w:tab/>
      </w:r>
      <w:r>
        <w:rPr>
          <w:noProof/>
        </w:rPr>
        <w:fldChar w:fldCharType="begin"/>
      </w:r>
      <w:r>
        <w:rPr>
          <w:noProof/>
        </w:rPr>
        <w:instrText xml:space="preserve"> PAGEREF _Toc296427740 \h </w:instrText>
      </w:r>
      <w:r>
        <w:rPr>
          <w:noProof/>
        </w:rPr>
      </w:r>
      <w:r>
        <w:rPr>
          <w:noProof/>
        </w:rPr>
        <w:fldChar w:fldCharType="separate"/>
      </w:r>
      <w:r>
        <w:rPr>
          <w:noProof/>
        </w:rPr>
        <w:t>8</w:t>
      </w:r>
      <w:r>
        <w:rPr>
          <w:noProof/>
        </w:rPr>
        <w:fldChar w:fldCharType="end"/>
      </w:r>
    </w:p>
    <w:p w14:paraId="3F3EED67"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Project Working Documents</w:t>
      </w:r>
      <w:r>
        <w:rPr>
          <w:noProof/>
        </w:rPr>
        <w:tab/>
      </w:r>
      <w:r>
        <w:rPr>
          <w:noProof/>
        </w:rPr>
        <w:fldChar w:fldCharType="begin"/>
      </w:r>
      <w:r>
        <w:rPr>
          <w:noProof/>
        </w:rPr>
        <w:instrText xml:space="preserve"> PAGEREF _Toc296427741 \h </w:instrText>
      </w:r>
      <w:r>
        <w:rPr>
          <w:noProof/>
        </w:rPr>
      </w:r>
      <w:r>
        <w:rPr>
          <w:noProof/>
        </w:rPr>
        <w:fldChar w:fldCharType="separate"/>
      </w:r>
      <w:r>
        <w:rPr>
          <w:noProof/>
        </w:rPr>
        <w:t>8</w:t>
      </w:r>
      <w:r>
        <w:rPr>
          <w:noProof/>
        </w:rPr>
        <w:fldChar w:fldCharType="end"/>
      </w:r>
    </w:p>
    <w:p w14:paraId="6C2662DB"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3</w:t>
      </w:r>
      <w:r>
        <w:rPr>
          <w:rFonts w:asciiTheme="minorHAnsi" w:eastAsiaTheme="minorEastAsia" w:hAnsiTheme="minorHAnsi" w:cstheme="minorBidi"/>
          <w:b w:val="0"/>
          <w:bCs w:val="0"/>
          <w:iCs w:val="0"/>
          <w:noProof/>
          <w:sz w:val="24"/>
          <w:lang w:eastAsia="ja-JP"/>
        </w:rPr>
        <w:tab/>
      </w:r>
      <w:r>
        <w:rPr>
          <w:noProof/>
        </w:rPr>
        <w:t>Organization</w:t>
      </w:r>
      <w:r>
        <w:rPr>
          <w:noProof/>
        </w:rPr>
        <w:tab/>
      </w:r>
      <w:r>
        <w:rPr>
          <w:noProof/>
        </w:rPr>
        <w:fldChar w:fldCharType="begin"/>
      </w:r>
      <w:r>
        <w:rPr>
          <w:noProof/>
        </w:rPr>
        <w:instrText xml:space="preserve"> PAGEREF _Toc296427742 \h </w:instrText>
      </w:r>
      <w:r>
        <w:rPr>
          <w:noProof/>
        </w:rPr>
      </w:r>
      <w:r>
        <w:rPr>
          <w:noProof/>
        </w:rPr>
        <w:fldChar w:fldCharType="separate"/>
      </w:r>
      <w:r>
        <w:rPr>
          <w:noProof/>
        </w:rPr>
        <w:t>9</w:t>
      </w:r>
      <w:r>
        <w:rPr>
          <w:noProof/>
        </w:rPr>
        <w:fldChar w:fldCharType="end"/>
      </w:r>
    </w:p>
    <w:p w14:paraId="17AB4E9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External Interfaces: Who do you interface with outside of Geocent for this project?</w:t>
      </w:r>
      <w:r>
        <w:rPr>
          <w:noProof/>
        </w:rPr>
        <w:tab/>
      </w:r>
      <w:r>
        <w:rPr>
          <w:noProof/>
        </w:rPr>
        <w:fldChar w:fldCharType="begin"/>
      </w:r>
      <w:r>
        <w:rPr>
          <w:noProof/>
        </w:rPr>
        <w:instrText xml:space="preserve"> PAGEREF _Toc296427743 \h </w:instrText>
      </w:r>
      <w:r>
        <w:rPr>
          <w:noProof/>
        </w:rPr>
      </w:r>
      <w:r>
        <w:rPr>
          <w:noProof/>
        </w:rPr>
        <w:fldChar w:fldCharType="separate"/>
      </w:r>
      <w:r>
        <w:rPr>
          <w:noProof/>
        </w:rPr>
        <w:t>9</w:t>
      </w:r>
      <w:r>
        <w:rPr>
          <w:noProof/>
        </w:rPr>
        <w:fldChar w:fldCharType="end"/>
      </w:r>
    </w:p>
    <w:p w14:paraId="21F3BBF9"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3.2</w:t>
      </w:r>
      <w:r>
        <w:rPr>
          <w:rFonts w:asciiTheme="minorHAnsi" w:eastAsiaTheme="minorEastAsia" w:hAnsiTheme="minorHAnsi" w:cstheme="minorBidi"/>
          <w:bCs w:val="0"/>
          <w:noProof/>
          <w:sz w:val="24"/>
          <w:szCs w:val="24"/>
          <w:lang w:eastAsia="ja-JP"/>
        </w:rPr>
        <w:tab/>
      </w:r>
      <w:r>
        <w:rPr>
          <w:noProof/>
        </w:rPr>
        <w:t>Internal Structure:     Show a model of the Geocent program management structure for this project</w:t>
      </w:r>
      <w:r>
        <w:rPr>
          <w:noProof/>
        </w:rPr>
        <w:tab/>
      </w:r>
      <w:r>
        <w:rPr>
          <w:noProof/>
        </w:rPr>
        <w:fldChar w:fldCharType="begin"/>
      </w:r>
      <w:r>
        <w:rPr>
          <w:noProof/>
        </w:rPr>
        <w:instrText xml:space="preserve"> PAGEREF _Toc296427744 \h </w:instrText>
      </w:r>
      <w:r>
        <w:rPr>
          <w:noProof/>
        </w:rPr>
      </w:r>
      <w:r>
        <w:rPr>
          <w:noProof/>
        </w:rPr>
        <w:fldChar w:fldCharType="separate"/>
      </w:r>
      <w:r>
        <w:rPr>
          <w:noProof/>
        </w:rPr>
        <w:t>9</w:t>
      </w:r>
      <w:r>
        <w:rPr>
          <w:noProof/>
        </w:rPr>
        <w:fldChar w:fldCharType="end"/>
      </w:r>
    </w:p>
    <w:p w14:paraId="1E7EF841"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3.3</w:t>
      </w:r>
      <w:r>
        <w:rPr>
          <w:rFonts w:asciiTheme="minorHAnsi" w:eastAsiaTheme="minorEastAsia" w:hAnsiTheme="minorHAnsi" w:cstheme="minorBidi"/>
          <w:bCs w:val="0"/>
          <w:noProof/>
          <w:sz w:val="24"/>
          <w:szCs w:val="24"/>
          <w:lang w:eastAsia="ja-JP"/>
        </w:rPr>
        <w:tab/>
      </w:r>
      <w:r>
        <w:rPr>
          <w:noProof/>
        </w:rPr>
        <w:t>Roles and Responsibilities:  List the roles, responsibilities and individual within Geocent for your project.</w:t>
      </w:r>
      <w:r>
        <w:rPr>
          <w:noProof/>
        </w:rPr>
        <w:tab/>
      </w:r>
      <w:r>
        <w:rPr>
          <w:noProof/>
        </w:rPr>
        <w:fldChar w:fldCharType="begin"/>
      </w:r>
      <w:r>
        <w:rPr>
          <w:noProof/>
        </w:rPr>
        <w:instrText xml:space="preserve"> PAGEREF _Toc296427745 \h </w:instrText>
      </w:r>
      <w:r>
        <w:rPr>
          <w:noProof/>
        </w:rPr>
      </w:r>
      <w:r>
        <w:rPr>
          <w:noProof/>
        </w:rPr>
        <w:fldChar w:fldCharType="separate"/>
      </w:r>
      <w:r>
        <w:rPr>
          <w:noProof/>
        </w:rPr>
        <w:t>11</w:t>
      </w:r>
      <w:r>
        <w:rPr>
          <w:noProof/>
        </w:rPr>
        <w:fldChar w:fldCharType="end"/>
      </w:r>
    </w:p>
    <w:p w14:paraId="0806A351"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4</w:t>
      </w:r>
      <w:r>
        <w:rPr>
          <w:rFonts w:asciiTheme="minorHAnsi" w:eastAsiaTheme="minorEastAsia" w:hAnsiTheme="minorHAnsi" w:cstheme="minorBidi"/>
          <w:b w:val="0"/>
          <w:bCs w:val="0"/>
          <w:iCs w:val="0"/>
          <w:noProof/>
          <w:sz w:val="24"/>
          <w:lang w:eastAsia="ja-JP"/>
        </w:rPr>
        <w:tab/>
      </w:r>
      <w:r>
        <w:rPr>
          <w:noProof/>
        </w:rPr>
        <w:t>Managerial Plans</w:t>
      </w:r>
      <w:r>
        <w:rPr>
          <w:noProof/>
        </w:rPr>
        <w:tab/>
      </w:r>
      <w:r>
        <w:rPr>
          <w:noProof/>
        </w:rPr>
        <w:fldChar w:fldCharType="begin"/>
      </w:r>
      <w:r>
        <w:rPr>
          <w:noProof/>
        </w:rPr>
        <w:instrText xml:space="preserve"> PAGEREF _Toc296427746 \h </w:instrText>
      </w:r>
      <w:r>
        <w:rPr>
          <w:noProof/>
        </w:rPr>
      </w:r>
      <w:r>
        <w:rPr>
          <w:noProof/>
        </w:rPr>
        <w:fldChar w:fldCharType="separate"/>
      </w:r>
      <w:r>
        <w:rPr>
          <w:noProof/>
        </w:rPr>
        <w:t>12</w:t>
      </w:r>
      <w:r>
        <w:rPr>
          <w:noProof/>
        </w:rPr>
        <w:fldChar w:fldCharType="end"/>
      </w:r>
    </w:p>
    <w:p w14:paraId="01B41BC4"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Start-Up Plan</w:t>
      </w:r>
      <w:r>
        <w:rPr>
          <w:noProof/>
        </w:rPr>
        <w:tab/>
      </w:r>
      <w:r>
        <w:rPr>
          <w:noProof/>
        </w:rPr>
        <w:fldChar w:fldCharType="begin"/>
      </w:r>
      <w:r>
        <w:rPr>
          <w:noProof/>
        </w:rPr>
        <w:instrText xml:space="preserve"> PAGEREF _Toc296427747 \h </w:instrText>
      </w:r>
      <w:r>
        <w:rPr>
          <w:noProof/>
        </w:rPr>
      </w:r>
      <w:r>
        <w:rPr>
          <w:noProof/>
        </w:rPr>
        <w:fldChar w:fldCharType="separate"/>
      </w:r>
      <w:r>
        <w:rPr>
          <w:noProof/>
        </w:rPr>
        <w:t>12</w:t>
      </w:r>
      <w:r>
        <w:rPr>
          <w:noProof/>
        </w:rPr>
        <w:fldChar w:fldCharType="end"/>
      </w:r>
    </w:p>
    <w:p w14:paraId="7599F0A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Establish Resources</w:t>
      </w:r>
      <w:r>
        <w:rPr>
          <w:noProof/>
        </w:rPr>
        <w:tab/>
      </w:r>
      <w:r>
        <w:rPr>
          <w:noProof/>
        </w:rPr>
        <w:fldChar w:fldCharType="begin"/>
      </w:r>
      <w:r>
        <w:rPr>
          <w:noProof/>
        </w:rPr>
        <w:instrText xml:space="preserve"> PAGEREF _Toc296427748 \h </w:instrText>
      </w:r>
      <w:r>
        <w:rPr>
          <w:noProof/>
        </w:rPr>
      </w:r>
      <w:r>
        <w:rPr>
          <w:noProof/>
        </w:rPr>
        <w:fldChar w:fldCharType="separate"/>
      </w:r>
      <w:r>
        <w:rPr>
          <w:noProof/>
        </w:rPr>
        <w:t>12</w:t>
      </w:r>
      <w:r>
        <w:rPr>
          <w:noProof/>
        </w:rPr>
        <w:fldChar w:fldCharType="end"/>
      </w:r>
    </w:p>
    <w:p w14:paraId="2DB28805"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Execution Plan</w:t>
      </w:r>
      <w:r>
        <w:rPr>
          <w:noProof/>
        </w:rPr>
        <w:tab/>
      </w:r>
      <w:r>
        <w:rPr>
          <w:noProof/>
        </w:rPr>
        <w:fldChar w:fldCharType="begin"/>
      </w:r>
      <w:r>
        <w:rPr>
          <w:noProof/>
        </w:rPr>
        <w:instrText xml:space="preserve"> PAGEREF _Toc296427749 \h </w:instrText>
      </w:r>
      <w:r>
        <w:rPr>
          <w:noProof/>
        </w:rPr>
      </w:r>
      <w:r>
        <w:rPr>
          <w:noProof/>
        </w:rPr>
        <w:fldChar w:fldCharType="separate"/>
      </w:r>
      <w:r>
        <w:rPr>
          <w:noProof/>
        </w:rPr>
        <w:t>14</w:t>
      </w:r>
      <w:r>
        <w:rPr>
          <w:noProof/>
        </w:rPr>
        <w:fldChar w:fldCharType="end"/>
      </w:r>
    </w:p>
    <w:p w14:paraId="351905B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Manage Requirements</w:t>
      </w:r>
      <w:r>
        <w:rPr>
          <w:noProof/>
        </w:rPr>
        <w:tab/>
      </w:r>
      <w:r>
        <w:rPr>
          <w:noProof/>
        </w:rPr>
        <w:fldChar w:fldCharType="begin"/>
      </w:r>
      <w:r>
        <w:rPr>
          <w:noProof/>
        </w:rPr>
        <w:instrText xml:space="preserve"> PAGEREF _Toc296427750 \h </w:instrText>
      </w:r>
      <w:r>
        <w:rPr>
          <w:noProof/>
        </w:rPr>
      </w:r>
      <w:r>
        <w:rPr>
          <w:noProof/>
        </w:rPr>
        <w:fldChar w:fldCharType="separate"/>
      </w:r>
      <w:r>
        <w:rPr>
          <w:noProof/>
        </w:rPr>
        <w:t>14</w:t>
      </w:r>
      <w:r>
        <w:rPr>
          <w:noProof/>
        </w:rPr>
        <w:fldChar w:fldCharType="end"/>
      </w:r>
    </w:p>
    <w:p w14:paraId="1BFC94B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Manage Communications</w:t>
      </w:r>
      <w:r>
        <w:rPr>
          <w:noProof/>
        </w:rPr>
        <w:tab/>
      </w:r>
      <w:r>
        <w:rPr>
          <w:noProof/>
        </w:rPr>
        <w:fldChar w:fldCharType="begin"/>
      </w:r>
      <w:r>
        <w:rPr>
          <w:noProof/>
        </w:rPr>
        <w:instrText xml:space="preserve"> PAGEREF _Toc296427751 \h </w:instrText>
      </w:r>
      <w:r>
        <w:rPr>
          <w:noProof/>
        </w:rPr>
      </w:r>
      <w:r>
        <w:rPr>
          <w:noProof/>
        </w:rPr>
        <w:fldChar w:fldCharType="separate"/>
      </w:r>
      <w:r>
        <w:rPr>
          <w:noProof/>
        </w:rPr>
        <w:t>15</w:t>
      </w:r>
      <w:r>
        <w:rPr>
          <w:noProof/>
        </w:rPr>
        <w:fldChar w:fldCharType="end"/>
      </w:r>
    </w:p>
    <w:p w14:paraId="43E237E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Manage Quality</w:t>
      </w:r>
      <w:r>
        <w:rPr>
          <w:noProof/>
        </w:rPr>
        <w:tab/>
      </w:r>
      <w:r>
        <w:rPr>
          <w:noProof/>
        </w:rPr>
        <w:fldChar w:fldCharType="begin"/>
      </w:r>
      <w:r>
        <w:rPr>
          <w:noProof/>
        </w:rPr>
        <w:instrText xml:space="preserve"> PAGEREF _Toc296427752 \h </w:instrText>
      </w:r>
      <w:r>
        <w:rPr>
          <w:noProof/>
        </w:rPr>
      </w:r>
      <w:r>
        <w:rPr>
          <w:noProof/>
        </w:rPr>
        <w:fldChar w:fldCharType="separate"/>
      </w:r>
      <w:r>
        <w:rPr>
          <w:noProof/>
        </w:rPr>
        <w:t>16</w:t>
      </w:r>
      <w:r>
        <w:rPr>
          <w:noProof/>
        </w:rPr>
        <w:fldChar w:fldCharType="end"/>
      </w:r>
    </w:p>
    <w:p w14:paraId="58866ED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Manage Measurements (Metrics)</w:t>
      </w:r>
      <w:r>
        <w:rPr>
          <w:noProof/>
        </w:rPr>
        <w:tab/>
      </w:r>
      <w:r>
        <w:rPr>
          <w:noProof/>
        </w:rPr>
        <w:fldChar w:fldCharType="begin"/>
      </w:r>
      <w:r>
        <w:rPr>
          <w:noProof/>
        </w:rPr>
        <w:instrText xml:space="preserve"> PAGEREF _Toc296427753 \h </w:instrText>
      </w:r>
      <w:r>
        <w:rPr>
          <w:noProof/>
        </w:rPr>
      </w:r>
      <w:r>
        <w:rPr>
          <w:noProof/>
        </w:rPr>
        <w:fldChar w:fldCharType="separate"/>
      </w:r>
      <w:r>
        <w:rPr>
          <w:noProof/>
        </w:rPr>
        <w:t>16</w:t>
      </w:r>
      <w:r>
        <w:rPr>
          <w:noProof/>
        </w:rPr>
        <w:fldChar w:fldCharType="end"/>
      </w:r>
    </w:p>
    <w:p w14:paraId="3856AEC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4.2.5</w:t>
      </w:r>
      <w:r>
        <w:rPr>
          <w:rFonts w:asciiTheme="minorHAnsi" w:eastAsiaTheme="minorEastAsia" w:hAnsiTheme="minorHAnsi" w:cstheme="minorBidi"/>
          <w:noProof/>
          <w:sz w:val="24"/>
          <w:szCs w:val="24"/>
          <w:lang w:eastAsia="ja-JP"/>
        </w:rPr>
        <w:tab/>
      </w:r>
      <w:r>
        <w:rPr>
          <w:noProof/>
        </w:rPr>
        <w:t>Manage Issues</w:t>
      </w:r>
      <w:r>
        <w:rPr>
          <w:noProof/>
        </w:rPr>
        <w:tab/>
      </w:r>
      <w:r>
        <w:rPr>
          <w:noProof/>
        </w:rPr>
        <w:fldChar w:fldCharType="begin"/>
      </w:r>
      <w:r>
        <w:rPr>
          <w:noProof/>
        </w:rPr>
        <w:instrText xml:space="preserve"> PAGEREF _Toc296427754 \h </w:instrText>
      </w:r>
      <w:r>
        <w:rPr>
          <w:noProof/>
        </w:rPr>
      </w:r>
      <w:r>
        <w:rPr>
          <w:noProof/>
        </w:rPr>
        <w:fldChar w:fldCharType="separate"/>
      </w:r>
      <w:r>
        <w:rPr>
          <w:noProof/>
        </w:rPr>
        <w:t>16</w:t>
      </w:r>
      <w:r>
        <w:rPr>
          <w:noProof/>
        </w:rPr>
        <w:fldChar w:fldCharType="end"/>
      </w:r>
    </w:p>
    <w:p w14:paraId="707BFA7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4.2.6</w:t>
      </w:r>
      <w:r>
        <w:rPr>
          <w:rFonts w:asciiTheme="minorHAnsi" w:eastAsiaTheme="minorEastAsia" w:hAnsiTheme="minorHAnsi" w:cstheme="minorBidi"/>
          <w:noProof/>
          <w:sz w:val="24"/>
          <w:szCs w:val="24"/>
          <w:lang w:eastAsia="ja-JP"/>
        </w:rPr>
        <w:tab/>
      </w:r>
      <w:r>
        <w:rPr>
          <w:noProof/>
        </w:rPr>
        <w:t>Manage Contract Changes</w:t>
      </w:r>
      <w:r>
        <w:rPr>
          <w:noProof/>
        </w:rPr>
        <w:tab/>
      </w:r>
      <w:r>
        <w:rPr>
          <w:noProof/>
        </w:rPr>
        <w:fldChar w:fldCharType="begin"/>
      </w:r>
      <w:r>
        <w:rPr>
          <w:noProof/>
        </w:rPr>
        <w:instrText xml:space="preserve"> PAGEREF _Toc296427755 \h </w:instrText>
      </w:r>
      <w:r>
        <w:rPr>
          <w:noProof/>
        </w:rPr>
      </w:r>
      <w:r>
        <w:rPr>
          <w:noProof/>
        </w:rPr>
        <w:fldChar w:fldCharType="separate"/>
      </w:r>
      <w:r>
        <w:rPr>
          <w:noProof/>
        </w:rPr>
        <w:t>17</w:t>
      </w:r>
      <w:r>
        <w:rPr>
          <w:noProof/>
        </w:rPr>
        <w:fldChar w:fldCharType="end"/>
      </w:r>
    </w:p>
    <w:p w14:paraId="5F4539F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4.3</w:t>
      </w:r>
      <w:r>
        <w:rPr>
          <w:rFonts w:asciiTheme="minorHAnsi" w:eastAsiaTheme="minorEastAsia" w:hAnsiTheme="minorHAnsi" w:cstheme="minorBidi"/>
          <w:bCs w:val="0"/>
          <w:noProof/>
          <w:sz w:val="24"/>
          <w:szCs w:val="24"/>
          <w:lang w:eastAsia="ja-JP"/>
        </w:rPr>
        <w:tab/>
      </w:r>
      <w:r>
        <w:rPr>
          <w:noProof/>
        </w:rPr>
        <w:t>Work Plan</w:t>
      </w:r>
      <w:r>
        <w:rPr>
          <w:noProof/>
        </w:rPr>
        <w:tab/>
      </w:r>
      <w:r>
        <w:rPr>
          <w:noProof/>
        </w:rPr>
        <w:fldChar w:fldCharType="begin"/>
      </w:r>
      <w:r>
        <w:rPr>
          <w:noProof/>
        </w:rPr>
        <w:instrText xml:space="preserve"> PAGEREF _Toc296427756 \h </w:instrText>
      </w:r>
      <w:r>
        <w:rPr>
          <w:noProof/>
        </w:rPr>
      </w:r>
      <w:r>
        <w:rPr>
          <w:noProof/>
        </w:rPr>
        <w:fldChar w:fldCharType="separate"/>
      </w:r>
      <w:r>
        <w:rPr>
          <w:noProof/>
        </w:rPr>
        <w:t>18</w:t>
      </w:r>
      <w:r>
        <w:rPr>
          <w:noProof/>
        </w:rPr>
        <w:fldChar w:fldCharType="end"/>
      </w:r>
    </w:p>
    <w:p w14:paraId="7DCEA21B"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4.4</w:t>
      </w:r>
      <w:r>
        <w:rPr>
          <w:rFonts w:asciiTheme="minorHAnsi" w:eastAsiaTheme="minorEastAsia" w:hAnsiTheme="minorHAnsi" w:cstheme="minorBidi"/>
          <w:bCs w:val="0"/>
          <w:noProof/>
          <w:sz w:val="24"/>
          <w:szCs w:val="24"/>
          <w:lang w:eastAsia="ja-JP"/>
        </w:rPr>
        <w:tab/>
      </w:r>
      <w:r>
        <w:rPr>
          <w:noProof/>
        </w:rPr>
        <w:t>Closeout Plan</w:t>
      </w:r>
      <w:r>
        <w:rPr>
          <w:noProof/>
        </w:rPr>
        <w:tab/>
      </w:r>
      <w:r>
        <w:rPr>
          <w:noProof/>
        </w:rPr>
        <w:fldChar w:fldCharType="begin"/>
      </w:r>
      <w:r>
        <w:rPr>
          <w:noProof/>
        </w:rPr>
        <w:instrText xml:space="preserve"> PAGEREF _Toc296427757 \h </w:instrText>
      </w:r>
      <w:r>
        <w:rPr>
          <w:noProof/>
        </w:rPr>
      </w:r>
      <w:r>
        <w:rPr>
          <w:noProof/>
        </w:rPr>
        <w:fldChar w:fldCharType="separate"/>
      </w:r>
      <w:r>
        <w:rPr>
          <w:noProof/>
        </w:rPr>
        <w:t>18</w:t>
      </w:r>
      <w:r>
        <w:rPr>
          <w:noProof/>
        </w:rPr>
        <w:fldChar w:fldCharType="end"/>
      </w:r>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754226B2" w14:textId="77777777" w:rsidR="00063449" w:rsidRDefault="00063449" w:rsidP="00F50F13">
      <w:pPr>
        <w:rPr>
          <w:rFonts w:ascii="Arial" w:hAnsi="Arial" w:cs="Arial"/>
          <w:b/>
          <w:bCs/>
          <w:iCs/>
          <w:sz w:val="22"/>
        </w:rPr>
      </w:pPr>
    </w:p>
    <w:p w14:paraId="754226B3" w14:textId="77777777" w:rsidR="00063449" w:rsidRDefault="00063449" w:rsidP="00F50F13">
      <w:pPr>
        <w:rPr>
          <w:rFonts w:ascii="Arial" w:hAnsi="Arial" w:cs="Arial"/>
          <w:b/>
          <w:bCs/>
          <w:iCs/>
          <w:sz w:val="22"/>
        </w:rPr>
      </w:pPr>
    </w:p>
    <w:p w14:paraId="754226B4" w14:textId="77777777" w:rsidR="00063449" w:rsidRDefault="00063449" w:rsidP="00F50F13"/>
    <w:p w14:paraId="754226B5" w14:textId="77777777" w:rsidR="007C4415" w:rsidRDefault="007C4415" w:rsidP="00481A32"/>
    <w:p w14:paraId="754226B6" w14:textId="77777777" w:rsidR="007C4415" w:rsidRPr="00707923" w:rsidRDefault="007C4415" w:rsidP="007C4415"/>
    <w:p w14:paraId="754226B7" w14:textId="77777777" w:rsidR="007C4415" w:rsidRDefault="007C4415" w:rsidP="007C4415">
      <w:pPr>
        <w:jc w:val="center"/>
        <w:rPr>
          <w:rFonts w:ascii="Arial" w:hAnsi="Arial" w:cs="Arial"/>
          <w:b/>
          <w:bCs/>
          <w:sz w:val="28"/>
          <w:szCs w:val="28"/>
        </w:rPr>
      </w:pPr>
      <w:r>
        <w:rPr>
          <w:rFonts w:ascii="Arial" w:hAnsi="Arial" w:cs="Arial"/>
          <w:b/>
          <w:bCs/>
          <w:sz w:val="28"/>
          <w:szCs w:val="28"/>
        </w:rPr>
        <w:t>Table of Figures</w:t>
      </w:r>
    </w:p>
    <w:p w14:paraId="754226B8" w14:textId="77777777" w:rsidR="007C4415" w:rsidRDefault="007C4415" w:rsidP="00481A32"/>
    <w:p w14:paraId="754226B9" w14:textId="77777777" w:rsidR="00296B48" w:rsidRDefault="002B3212">
      <w:pPr>
        <w:pStyle w:val="TableofFigures"/>
        <w:tabs>
          <w:tab w:val="right" w:leader="dot" w:pos="9350"/>
        </w:tabs>
        <w:rPr>
          <w:rFonts w:eastAsia="Batang"/>
          <w:smallCaps w:val="0"/>
          <w:noProof/>
          <w:sz w:val="24"/>
          <w:szCs w:val="24"/>
          <w:lang w:eastAsia="ko-KR"/>
        </w:rPr>
      </w:pPr>
      <w:r>
        <w:rPr>
          <w:b/>
          <w:bCs/>
        </w:rPr>
        <w:lastRenderedPageBreak/>
        <w:fldChar w:fldCharType="begin"/>
      </w:r>
      <w:r w:rsidR="00296B48">
        <w:rPr>
          <w:b/>
          <w:bCs/>
        </w:rPr>
        <w:instrText xml:space="preserve"> TOC \h \z \c "Figure" </w:instrText>
      </w:r>
      <w:r>
        <w:rPr>
          <w:b/>
          <w:bCs/>
        </w:rPr>
        <w:fldChar w:fldCharType="separate"/>
      </w:r>
      <w:hyperlink w:anchor="_Toc158536968" w:history="1">
        <w:r w:rsidR="00296B48" w:rsidRPr="005A5590">
          <w:rPr>
            <w:rStyle w:val="Hyperlink"/>
            <w:noProof/>
          </w:rPr>
          <w:t>Figure 1. Program Organization Chart</w:t>
        </w:r>
        <w:r w:rsidR="00296B48">
          <w:rPr>
            <w:noProof/>
            <w:webHidden/>
          </w:rPr>
          <w:tab/>
        </w:r>
        <w:r>
          <w:rPr>
            <w:noProof/>
            <w:webHidden/>
          </w:rPr>
          <w:fldChar w:fldCharType="begin"/>
        </w:r>
        <w:r w:rsidR="00296B48">
          <w:rPr>
            <w:noProof/>
            <w:webHidden/>
          </w:rPr>
          <w:instrText xml:space="preserve"> PAGEREF _Toc158536968 \h </w:instrText>
        </w:r>
        <w:r>
          <w:rPr>
            <w:noProof/>
            <w:webHidden/>
          </w:rPr>
        </w:r>
        <w:r>
          <w:rPr>
            <w:noProof/>
            <w:webHidden/>
          </w:rPr>
          <w:fldChar w:fldCharType="separate"/>
        </w:r>
        <w:r w:rsidR="005A6E65">
          <w:rPr>
            <w:noProof/>
            <w:webHidden/>
          </w:rPr>
          <w:t>9</w:t>
        </w:r>
        <w:r>
          <w:rPr>
            <w:noProof/>
            <w:webHidden/>
          </w:rPr>
          <w:fldChar w:fldCharType="end"/>
        </w:r>
      </w:hyperlink>
    </w:p>
    <w:p w14:paraId="754226BA" w14:textId="77777777" w:rsidR="007C4415" w:rsidRDefault="002B3212" w:rsidP="00481A32">
      <w:pPr>
        <w:sectPr w:rsidR="007C4415" w:rsidSect="00E47DE9">
          <w:headerReference w:type="default" r:id="rId12"/>
          <w:footerReference w:type="default" r:id="rId13"/>
          <w:pgSz w:w="12240" w:h="15840" w:code="1"/>
          <w:pgMar w:top="1440" w:right="1440" w:bottom="1440" w:left="1440" w:header="720" w:footer="390" w:gutter="0"/>
          <w:pgNumType w:fmt="lowerRoman"/>
          <w:cols w:space="720"/>
          <w:docGrid w:linePitch="360"/>
        </w:sectPr>
      </w:pPr>
      <w:r>
        <w:rPr>
          <w:b/>
          <w:bCs/>
          <w:sz w:val="20"/>
          <w:szCs w:val="20"/>
        </w:rPr>
        <w:fldChar w:fldCharType="end"/>
      </w: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0" w:name="_Toc81373042"/>
      <w:bookmarkStart w:id="1" w:name="_Toc81618161"/>
      <w:bookmarkStart w:id="2" w:name="_Toc296427733"/>
      <w:r>
        <w:lastRenderedPageBreak/>
        <w:t>Project</w:t>
      </w:r>
      <w:r w:rsidR="00C8542A">
        <w:t xml:space="preserve"> Overview</w:t>
      </w:r>
      <w:bookmarkEnd w:id="2"/>
    </w:p>
    <w:p w14:paraId="754226BC" w14:textId="77777777"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E8762B">
        <w:t>&lt;TBD&gt;</w:t>
      </w:r>
      <w:r w:rsidR="00A13F14">
        <w:t xml:space="preserve"> program and serves as the execution plan required to manage the program.</w:t>
      </w:r>
    </w:p>
    <w:p w14:paraId="754226BD" w14:textId="77777777" w:rsidR="007C4415" w:rsidRDefault="006007D3" w:rsidP="007C4415">
      <w:pPr>
        <w:pStyle w:val="Heading2"/>
        <w:tabs>
          <w:tab w:val="left" w:pos="576"/>
          <w:tab w:val="num" w:pos="792"/>
        </w:tabs>
        <w:ind w:left="792" w:hanging="792"/>
        <w:jc w:val="both"/>
      </w:pPr>
      <w:bookmarkStart w:id="3" w:name="_Toc89056416"/>
      <w:bookmarkStart w:id="4" w:name="_Toc296427734"/>
      <w:r>
        <w:t>Project</w:t>
      </w:r>
      <w:r w:rsidR="007C4415">
        <w:t xml:space="preserve"> </w:t>
      </w:r>
      <w:r w:rsidR="009A0070">
        <w:t xml:space="preserve">Scope </w:t>
      </w:r>
      <w:bookmarkEnd w:id="3"/>
      <w:r w:rsidR="004A641A">
        <w:t>and Objectives</w:t>
      </w:r>
      <w:r w:rsidR="00FE261B">
        <w:t xml:space="preserve"> (Project Vision)</w:t>
      </w:r>
      <w:bookmarkEnd w:id="4"/>
    </w:p>
    <w:p w14:paraId="1489FC35" w14:textId="031CA4FC" w:rsidR="00A9402E" w:rsidRPr="00A9402E" w:rsidRDefault="00A9402E" w:rsidP="00A9402E">
      <w:r>
        <w:t xml:space="preserve">The Project Vision is defined here: </w:t>
      </w:r>
      <w:hyperlink r:id="rId14" w:history="1">
        <w:r w:rsidRPr="000E2CFB">
          <w:rPr>
            <w:rStyle w:val="Hyperlink"/>
          </w:rPr>
          <w:t>https://github.com/Geocent/18f-prototype/blob/master/docs/scrum/sprint0/Product%20Vision.docx</w:t>
        </w:r>
      </w:hyperlink>
      <w:r>
        <w:tab/>
      </w:r>
    </w:p>
    <w:p w14:paraId="754226BF" w14:textId="6BF32DD6" w:rsidR="0024062E" w:rsidRDefault="00140067" w:rsidP="0024062E">
      <w:pPr>
        <w:pStyle w:val="Heading3"/>
      </w:pPr>
      <w:bookmarkStart w:id="5" w:name="_Toc296427735"/>
      <w:r>
        <w:t>Customer</w:t>
      </w:r>
      <w:bookmarkEnd w:id="5"/>
    </w:p>
    <w:p w14:paraId="754226C0" w14:textId="77777777" w:rsidR="00FE261B" w:rsidRDefault="00FE261B" w:rsidP="00FE261B">
      <w:pPr>
        <w:pStyle w:val="Heading3"/>
      </w:pPr>
      <w:bookmarkStart w:id="6" w:name="_Toc296427736"/>
      <w:r>
        <w:t>Project Vision</w:t>
      </w:r>
      <w:bookmarkEnd w:id="6"/>
    </w:p>
    <w:p w14:paraId="754226C1" w14:textId="77777777" w:rsidR="00FE261B" w:rsidRPr="00FE261B" w:rsidRDefault="00FE261B" w:rsidP="00FE261B">
      <w:pPr>
        <w:pStyle w:val="Heading4"/>
      </w:pPr>
      <w:r>
        <w:t>Scope Definition/High-level needs</w:t>
      </w:r>
    </w:p>
    <w:p w14:paraId="754226C2" w14:textId="77777777" w:rsidR="00FE261B" w:rsidRDefault="00FE261B" w:rsidP="00FE261B">
      <w:pPr>
        <w:pStyle w:val="Heading4"/>
      </w:pPr>
      <w:r>
        <w:t>Measure of success/Acceptance Criteria</w:t>
      </w:r>
    </w:p>
    <w:p w14:paraId="754226C3" w14:textId="77777777" w:rsidR="00FE261B" w:rsidRDefault="00FE261B" w:rsidP="00FE261B">
      <w:pPr>
        <w:pStyle w:val="Heading4"/>
      </w:pPr>
      <w:r>
        <w:t>Assumptions</w:t>
      </w:r>
    </w:p>
    <w:p w14:paraId="754226C4" w14:textId="77777777" w:rsidR="00FE261B" w:rsidRPr="00FE261B" w:rsidRDefault="00FE261B" w:rsidP="00FE261B">
      <w:pPr>
        <w:pStyle w:val="Heading4"/>
      </w:pPr>
      <w:r>
        <w:t>Constraints (from customer)</w:t>
      </w:r>
    </w:p>
    <w:p w14:paraId="754226C5" w14:textId="77777777" w:rsidR="00FE261B" w:rsidRPr="00FE261B" w:rsidRDefault="00FE261B" w:rsidP="00FE261B">
      <w:pPr>
        <w:pStyle w:val="Heading4"/>
      </w:pPr>
      <w:r>
        <w:t>Risks</w:t>
      </w:r>
    </w:p>
    <w:p w14:paraId="754226C6" w14:textId="77777777" w:rsidR="00FE261B" w:rsidRDefault="00FE261B" w:rsidP="00FE261B">
      <w:pPr>
        <w:pStyle w:val="Heading4"/>
      </w:pPr>
      <w:r>
        <w:t>High-level Technical Approach</w:t>
      </w:r>
    </w:p>
    <w:p w14:paraId="754226C7" w14:textId="77777777" w:rsidR="00FE261B" w:rsidRPr="00FE261B" w:rsidRDefault="00FE261B" w:rsidP="00FE261B"/>
    <w:p w14:paraId="754226C8" w14:textId="77777777" w:rsidR="00FE261B" w:rsidRDefault="00FE261B" w:rsidP="00FE261B">
      <w:pPr>
        <w:pStyle w:val="Heading3"/>
      </w:pPr>
      <w:bookmarkStart w:id="7" w:name="_Toc296427737"/>
      <w:r>
        <w:t>Schedule Summary</w:t>
      </w:r>
      <w:bookmarkEnd w:id="7"/>
    </w:p>
    <w:p w14:paraId="754226C9" w14:textId="77777777" w:rsidR="00EE4022" w:rsidRDefault="00EE4022" w:rsidP="00FE261B">
      <w:pPr>
        <w:pStyle w:val="Heading4"/>
      </w:pPr>
      <w:r>
        <w:t>Period Of Performance</w:t>
      </w:r>
    </w:p>
    <w:p w14:paraId="60AF0312" w14:textId="574B4C38" w:rsidR="00EF71D5" w:rsidRPr="00EF71D5" w:rsidRDefault="00EF71D5" w:rsidP="00EF71D5">
      <w:r>
        <w:t>Period of Performance is from Wednesday June 17</w:t>
      </w:r>
      <w:r w:rsidRPr="00EF71D5">
        <w:rPr>
          <w:vertAlign w:val="superscript"/>
        </w:rPr>
        <w:t>th</w:t>
      </w:r>
      <w:r>
        <w:t>, 2015 to Friday June 26</w:t>
      </w:r>
      <w:r w:rsidRPr="00EF71D5">
        <w:rPr>
          <w:vertAlign w:val="superscript"/>
        </w:rPr>
        <w:t>th</w:t>
      </w:r>
      <w:r>
        <w:t>, 2015</w:t>
      </w:r>
    </w:p>
    <w:p w14:paraId="754226CA" w14:textId="77777777" w:rsidR="00EE4022" w:rsidRDefault="00EE4022" w:rsidP="00FE261B">
      <w:pPr>
        <w:pStyle w:val="Heading4"/>
      </w:pPr>
      <w:r>
        <w:t>Milestones &amp; Releases</w:t>
      </w:r>
    </w:p>
    <w:p w14:paraId="754226CB" w14:textId="09961E7A" w:rsidR="00EE4022" w:rsidRDefault="00EF71D5" w:rsidP="00EF71D5">
      <w:pPr>
        <w:pStyle w:val="ListParagraph"/>
        <w:numPr>
          <w:ilvl w:val="0"/>
          <w:numId w:val="38"/>
        </w:numPr>
      </w:pPr>
      <w:r>
        <w:t>Initial mock up design</w:t>
      </w:r>
    </w:p>
    <w:p w14:paraId="183D7AA1" w14:textId="76FFFBD9" w:rsidR="00EF71D5" w:rsidRDefault="00EF71D5" w:rsidP="00EF71D5">
      <w:pPr>
        <w:pStyle w:val="ListParagraph"/>
        <w:numPr>
          <w:ilvl w:val="0"/>
          <w:numId w:val="38"/>
        </w:numPr>
      </w:pPr>
      <w:r>
        <w:t xml:space="preserve">Initial working prototype on AWS </w:t>
      </w:r>
    </w:p>
    <w:p w14:paraId="2CFCBD89" w14:textId="3B464F08" w:rsidR="00EF71D5" w:rsidRPr="00EE4022" w:rsidRDefault="00EF71D5" w:rsidP="00EF71D5">
      <w:pPr>
        <w:pStyle w:val="ListParagraph"/>
        <w:numPr>
          <w:ilvl w:val="0"/>
          <w:numId w:val="38"/>
        </w:numPr>
      </w:pPr>
      <w:r>
        <w:t>Final delivery</w:t>
      </w:r>
    </w:p>
    <w:p w14:paraId="754226CC" w14:textId="77777777" w:rsidR="00176FAA" w:rsidRDefault="00176FAA" w:rsidP="00176FAA">
      <w:pPr>
        <w:pStyle w:val="Heading3"/>
      </w:pPr>
      <w:bookmarkStart w:id="8" w:name="_Toc296427738"/>
      <w:r>
        <w:t>Deliverables</w:t>
      </w:r>
      <w:bookmarkEnd w:id="8"/>
    </w:p>
    <w:p w14:paraId="754226CD" w14:textId="77777777" w:rsidR="00176FAA" w:rsidRDefault="00176FAA" w:rsidP="00176FAA">
      <w:pPr>
        <w:tabs>
          <w:tab w:val="left" w:pos="1440"/>
          <w:tab w:val="left" w:pos="2016"/>
          <w:tab w:val="left" w:pos="8496"/>
        </w:tabs>
        <w:spacing w:before="0" w:after="0"/>
        <w:jc w:val="both"/>
      </w:pPr>
      <w:r>
        <w:t>The following list</w:t>
      </w:r>
      <w:r w:rsidR="009704BA">
        <w:t>s are the</w:t>
      </w:r>
      <w:r>
        <w:t xml:space="preserve"> services, products, documentation, and other deliverables associated with the </w:t>
      </w:r>
      <w:r w:rsidR="008F011B">
        <w:t>program:</w:t>
      </w:r>
    </w:p>
    <w:p w14:paraId="754226CE" w14:textId="39835B44" w:rsidR="0089269F" w:rsidRDefault="00EF71D5" w:rsidP="00E8762B">
      <w:pPr>
        <w:numPr>
          <w:ilvl w:val="0"/>
          <w:numId w:val="27"/>
        </w:numPr>
        <w:tabs>
          <w:tab w:val="left" w:pos="720"/>
        </w:tabs>
        <w:spacing w:before="0" w:line="260" w:lineRule="atLeast"/>
        <w:jc w:val="both"/>
      </w:pPr>
      <w:r>
        <w:t>Working Prototype on public Site (AWS)</w:t>
      </w:r>
    </w:p>
    <w:p w14:paraId="0553617E" w14:textId="7BE7D724" w:rsidR="00EF71D5" w:rsidRDefault="00EF71D5" w:rsidP="00EF71D5">
      <w:pPr>
        <w:numPr>
          <w:ilvl w:val="0"/>
          <w:numId w:val="27"/>
        </w:numPr>
        <w:tabs>
          <w:tab w:val="left" w:pos="720"/>
        </w:tabs>
        <w:spacing w:before="0" w:line="260" w:lineRule="atLeast"/>
        <w:jc w:val="both"/>
      </w:pPr>
      <w:r>
        <w:t xml:space="preserve">Complete Agile Delivery Services RFQ Compliance Review Checklist Google form </w:t>
      </w:r>
    </w:p>
    <w:p w14:paraId="6ACFD492" w14:textId="2DB73ACA" w:rsidR="00EF71D5" w:rsidRDefault="00EF71D5" w:rsidP="00EF71D5">
      <w:pPr>
        <w:numPr>
          <w:ilvl w:val="0"/>
          <w:numId w:val="27"/>
        </w:numPr>
        <w:tabs>
          <w:tab w:val="left" w:pos="720"/>
        </w:tabs>
        <w:spacing w:before="0" w:line="260" w:lineRule="atLeast"/>
        <w:jc w:val="both"/>
      </w:pPr>
      <w:r>
        <w:lastRenderedPageBreak/>
        <w:t>Attachment B</w:t>
      </w:r>
    </w:p>
    <w:p w14:paraId="421ACEEA" w14:textId="5E61190E" w:rsidR="00EF71D5" w:rsidRDefault="00EF71D5" w:rsidP="00EF71D5">
      <w:pPr>
        <w:numPr>
          <w:ilvl w:val="0"/>
          <w:numId w:val="27"/>
        </w:numPr>
        <w:tabs>
          <w:tab w:val="left" w:pos="720"/>
        </w:tabs>
        <w:spacing w:before="0" w:line="260" w:lineRule="atLeast"/>
        <w:jc w:val="both"/>
      </w:pPr>
      <w:r>
        <w:t>Technical Approach hosted in GitHub</w:t>
      </w:r>
    </w:p>
    <w:p w14:paraId="54B832D8" w14:textId="229AB446" w:rsidR="00EF71D5" w:rsidRDefault="00EF71D5" w:rsidP="00EF71D5">
      <w:pPr>
        <w:numPr>
          <w:ilvl w:val="0"/>
          <w:numId w:val="27"/>
        </w:numPr>
        <w:tabs>
          <w:tab w:val="left" w:pos="720"/>
        </w:tabs>
        <w:spacing w:before="0" w:line="260" w:lineRule="atLeast"/>
        <w:jc w:val="both"/>
      </w:pPr>
      <w:r>
        <w:t>Attachment C</w:t>
      </w:r>
    </w:p>
    <w:p w14:paraId="754226D0" w14:textId="77777777" w:rsidR="0066683F" w:rsidRDefault="0066683F" w:rsidP="0024062E">
      <w:pPr>
        <w:tabs>
          <w:tab w:val="left" w:pos="1440"/>
          <w:tab w:val="left" w:pos="2016"/>
          <w:tab w:val="left" w:pos="8496"/>
        </w:tabs>
        <w:spacing w:before="0" w:after="0"/>
        <w:jc w:val="both"/>
      </w:pPr>
      <w:bookmarkStart w:id="9" w:name="_Toc89056472"/>
    </w:p>
    <w:p w14:paraId="754226D1" w14:textId="77777777" w:rsidR="0066683F" w:rsidRDefault="0066683F" w:rsidP="0066683F">
      <w:pPr>
        <w:pStyle w:val="Heading1"/>
        <w:numPr>
          <w:ilvl w:val="0"/>
          <w:numId w:val="2"/>
        </w:numPr>
      </w:pPr>
      <w:r>
        <w:br w:type="page"/>
      </w:r>
      <w:bookmarkStart w:id="10" w:name="_Toc296427739"/>
      <w:r>
        <w:lastRenderedPageBreak/>
        <w:t>References</w:t>
      </w:r>
      <w:bookmarkEnd w:id="10"/>
    </w:p>
    <w:p w14:paraId="754226D2" w14:textId="77777777" w:rsidR="004A2A6C" w:rsidRDefault="004A2A6C" w:rsidP="004A2A6C">
      <w:pPr>
        <w:pStyle w:val="Heading2"/>
        <w:ind w:hanging="756"/>
      </w:pPr>
      <w:bookmarkStart w:id="11" w:name="_Toc296427740"/>
      <w:r>
        <w:t>Source Documentation</w:t>
      </w:r>
      <w:bookmarkEnd w:id="11"/>
    </w:p>
    <w:p w14:paraId="754226D3" w14:textId="77777777" w:rsidR="0066683F" w:rsidRDefault="0066683F" w:rsidP="00E8762B">
      <w:pPr>
        <w:tabs>
          <w:tab w:val="left" w:pos="1440"/>
          <w:tab w:val="left" w:pos="2016"/>
          <w:tab w:val="left" w:pos="8496"/>
        </w:tabs>
        <w:spacing w:before="0" w:after="0"/>
      </w:pPr>
      <w:r>
        <w:t xml:space="preserve">The following documents form the foundation for establishing this </w:t>
      </w:r>
      <w:r w:rsidR="004A2A6C">
        <w:t>Project</w:t>
      </w:r>
      <w:r>
        <w:t xml:space="preserve"> Management Plan.  The documents are listed in order of precedence in the event there are competing statements within multiple documents.</w:t>
      </w:r>
    </w:p>
    <w:p w14:paraId="754226D4" w14:textId="77777777" w:rsidR="007A3F16" w:rsidRDefault="007A3F16" w:rsidP="00E8762B">
      <w:pPr>
        <w:tabs>
          <w:tab w:val="left" w:pos="1440"/>
          <w:tab w:val="left" w:pos="2016"/>
          <w:tab w:val="left" w:pos="8496"/>
        </w:tabs>
        <w:spacing w:before="0" w:after="0"/>
      </w:pPr>
    </w:p>
    <w:tbl>
      <w:tblPr>
        <w:tblStyle w:val="TableGrid"/>
        <w:tblW w:w="9252" w:type="dxa"/>
        <w:jc w:val="center"/>
        <w:tblLook w:val="01E0" w:firstRow="1" w:lastRow="1" w:firstColumn="1" w:lastColumn="1" w:noHBand="0" w:noVBand="0"/>
      </w:tblPr>
      <w:tblGrid>
        <w:gridCol w:w="1672"/>
        <w:gridCol w:w="7206"/>
        <w:gridCol w:w="698"/>
      </w:tblGrid>
      <w:tr w:rsidR="007A3F16" w:rsidRPr="00141749" w14:paraId="754226D6" w14:textId="77777777" w:rsidTr="00D51D1C">
        <w:trPr>
          <w:jc w:val="center"/>
        </w:trPr>
        <w:tc>
          <w:tcPr>
            <w:tcW w:w="9252"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6D5" w14:textId="77777777" w:rsidR="007A3F16" w:rsidRPr="00177DF7" w:rsidRDefault="007A3F16" w:rsidP="007A3F16">
            <w:pPr>
              <w:pStyle w:val="Caption"/>
              <w:keepNext/>
              <w:jc w:val="center"/>
            </w:pPr>
            <w:r w:rsidRPr="00177DF7">
              <w:rPr>
                <w:rFonts w:ascii="Arial" w:hAnsi="Arial" w:cs="Arial"/>
              </w:rPr>
              <w:t xml:space="preserve">Project </w:t>
            </w:r>
            <w:r>
              <w:rPr>
                <w:rFonts w:ascii="Arial" w:hAnsi="Arial" w:cs="Arial"/>
              </w:rPr>
              <w:t>Source Documents</w:t>
            </w:r>
          </w:p>
        </w:tc>
      </w:tr>
      <w:tr w:rsidR="007A3F16" w:rsidRPr="00141749" w14:paraId="754226DA" w14:textId="77777777" w:rsidTr="00D51D1C">
        <w:trPr>
          <w:jc w:val="center"/>
        </w:trPr>
        <w:tc>
          <w:tcPr>
            <w:tcW w:w="2722" w:type="dxa"/>
            <w:tcBorders>
              <w:top w:val="single" w:sz="12" w:space="0" w:color="auto"/>
              <w:left w:val="single" w:sz="12" w:space="0" w:color="auto"/>
              <w:bottom w:val="single" w:sz="12"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12" w:space="0" w:color="auto"/>
              <w:bottom w:val="single" w:sz="12"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12" w:space="0" w:color="auto"/>
              <w:bottom w:val="single" w:sz="12"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D51D1C">
        <w:trPr>
          <w:jc w:val="center"/>
        </w:trPr>
        <w:tc>
          <w:tcPr>
            <w:tcW w:w="2722" w:type="dxa"/>
            <w:tcBorders>
              <w:top w:val="single" w:sz="12" w:space="0" w:color="auto"/>
              <w:left w:val="single" w:sz="12" w:space="0" w:color="auto"/>
              <w:bottom w:val="single" w:sz="4" w:space="0" w:color="auto"/>
            </w:tcBorders>
          </w:tcPr>
          <w:p w14:paraId="754226DB" w14:textId="77777777" w:rsidR="007A3F16" w:rsidRDefault="007A3F16" w:rsidP="00D51D1C">
            <w:pPr>
              <w:spacing w:before="0" w:after="0"/>
              <w:jc w:val="center"/>
              <w:rPr>
                <w:rFonts w:ascii="Arial" w:hAnsi="Arial" w:cs="Arial"/>
                <w:sz w:val="20"/>
                <w:szCs w:val="20"/>
              </w:rPr>
            </w:pPr>
            <w:r>
              <w:rPr>
                <w:rFonts w:ascii="Arial" w:hAnsi="Arial" w:cs="Arial"/>
                <w:sz w:val="20"/>
                <w:szCs w:val="20"/>
              </w:rPr>
              <w:t>SOW/RFP/RFQ/Initial Requirements</w:t>
            </w:r>
          </w:p>
        </w:tc>
        <w:tc>
          <w:tcPr>
            <w:tcW w:w="4604" w:type="dxa"/>
            <w:tcBorders>
              <w:top w:val="single" w:sz="12" w:space="0" w:color="auto"/>
              <w:bottom w:val="single" w:sz="4" w:space="0" w:color="auto"/>
            </w:tcBorders>
          </w:tcPr>
          <w:p w14:paraId="754226DC" w14:textId="08DEA57D" w:rsidR="007A3F16" w:rsidRPr="0082048C" w:rsidRDefault="003A4099" w:rsidP="00D51D1C">
            <w:pPr>
              <w:spacing w:before="0" w:after="0"/>
              <w:rPr>
                <w:rFonts w:ascii="Arial" w:hAnsi="Arial" w:cs="Arial"/>
                <w:sz w:val="20"/>
                <w:szCs w:val="20"/>
              </w:rPr>
            </w:pPr>
            <w:hyperlink r:id="rId15" w:history="1">
              <w:r w:rsidRPr="000E2CFB">
                <w:rPr>
                  <w:rStyle w:val="Hyperlink"/>
                  <w:rFonts w:ascii="Arial" w:hAnsi="Arial" w:cs="Arial"/>
                  <w:sz w:val="20"/>
                  <w:szCs w:val="20"/>
                </w:rPr>
                <w:t>https://intranet.geocent.com/secure/businessdevelopment/SiteDirectory/gsaagile/_layouts/15/start.aspx#/</w:t>
              </w:r>
            </w:hyperlink>
          </w:p>
        </w:tc>
        <w:tc>
          <w:tcPr>
            <w:tcW w:w="1917" w:type="dxa"/>
            <w:tcBorders>
              <w:top w:val="single" w:sz="12" w:space="0" w:color="auto"/>
              <w:bottom w:val="single" w:sz="4" w:space="0" w:color="auto"/>
              <w:right w:val="single" w:sz="4" w:space="0" w:color="auto"/>
            </w:tcBorders>
            <w:shd w:val="clear" w:color="auto" w:fill="auto"/>
          </w:tcPr>
          <w:p w14:paraId="754226DD" w14:textId="77777777" w:rsidR="007A3F16" w:rsidRDefault="007A3F16" w:rsidP="00D51D1C">
            <w:pPr>
              <w:spacing w:before="0" w:after="0"/>
              <w:jc w:val="center"/>
              <w:rPr>
                <w:rFonts w:ascii="Arial" w:hAnsi="Arial" w:cs="Arial"/>
                <w:sz w:val="20"/>
                <w:szCs w:val="20"/>
              </w:rPr>
            </w:pPr>
          </w:p>
        </w:tc>
      </w:tr>
      <w:tr w:rsidR="007A3F16" w:rsidRPr="00141749" w14:paraId="754226E2" w14:textId="77777777" w:rsidTr="00D51D1C">
        <w:trPr>
          <w:jc w:val="center"/>
        </w:trPr>
        <w:tc>
          <w:tcPr>
            <w:tcW w:w="2722" w:type="dxa"/>
            <w:tcBorders>
              <w:top w:val="single" w:sz="4" w:space="0" w:color="auto"/>
              <w:left w:val="single" w:sz="12" w:space="0" w:color="auto"/>
              <w:bottom w:val="single" w:sz="4" w:space="0" w:color="auto"/>
            </w:tcBorders>
          </w:tcPr>
          <w:p w14:paraId="754226DF" w14:textId="77777777" w:rsidR="007A3F16" w:rsidRPr="00177DF7" w:rsidRDefault="007A3F16" w:rsidP="00D51D1C">
            <w:pPr>
              <w:spacing w:before="0" w:after="0"/>
              <w:jc w:val="center"/>
              <w:rPr>
                <w:rFonts w:ascii="Arial" w:hAnsi="Arial" w:cs="Arial"/>
                <w:sz w:val="20"/>
                <w:szCs w:val="20"/>
              </w:rPr>
            </w:pPr>
            <w:r>
              <w:rPr>
                <w:rFonts w:ascii="Arial" w:hAnsi="Arial" w:cs="Arial"/>
                <w:sz w:val="20"/>
                <w:szCs w:val="20"/>
              </w:rPr>
              <w:t>Contract</w:t>
            </w:r>
          </w:p>
        </w:tc>
        <w:tc>
          <w:tcPr>
            <w:tcW w:w="4604" w:type="dxa"/>
            <w:tcBorders>
              <w:top w:val="single" w:sz="4" w:space="0" w:color="auto"/>
              <w:bottom w:val="single" w:sz="4" w:space="0" w:color="auto"/>
            </w:tcBorders>
          </w:tcPr>
          <w:p w14:paraId="754226E0" w14:textId="574B8FF6" w:rsidR="007A3F16" w:rsidRPr="00141749" w:rsidRDefault="003A4099" w:rsidP="003A4099">
            <w:pPr>
              <w:tabs>
                <w:tab w:val="left" w:pos="1625"/>
              </w:tabs>
              <w:spacing w:before="0" w:after="0"/>
              <w:rPr>
                <w:rFonts w:ascii="Arial" w:hAnsi="Arial" w:cs="Arial"/>
                <w:sz w:val="20"/>
                <w:szCs w:val="20"/>
              </w:rPr>
            </w:pPr>
            <w:hyperlink r:id="rId16" w:history="1">
              <w:r w:rsidRPr="000E2CFB">
                <w:rPr>
                  <w:rStyle w:val="Hyperlink"/>
                  <w:rFonts w:ascii="Arial" w:hAnsi="Arial" w:cs="Arial"/>
                  <w:sz w:val="20"/>
                  <w:szCs w:val="20"/>
                </w:rPr>
                <w:t>https://intranet.geocent.com/secure/businessdevelopment/SiteDirectory/gsaagile/_layouts/15/start.aspx#/</w:t>
              </w:r>
            </w:hyperlink>
          </w:p>
        </w:tc>
        <w:tc>
          <w:tcPr>
            <w:tcW w:w="1917" w:type="dxa"/>
            <w:tcBorders>
              <w:top w:val="single" w:sz="4" w:space="0" w:color="auto"/>
              <w:bottom w:val="single" w:sz="4" w:space="0" w:color="auto"/>
              <w:right w:val="single" w:sz="4" w:space="0" w:color="auto"/>
            </w:tcBorders>
            <w:shd w:val="clear" w:color="auto" w:fill="auto"/>
          </w:tcPr>
          <w:p w14:paraId="754226E1" w14:textId="77777777" w:rsidR="007A3F16" w:rsidRPr="00141749" w:rsidRDefault="007A3F16" w:rsidP="00D51D1C">
            <w:pPr>
              <w:spacing w:before="0" w:after="0"/>
              <w:jc w:val="center"/>
              <w:rPr>
                <w:rFonts w:ascii="Arial" w:hAnsi="Arial" w:cs="Arial"/>
                <w:sz w:val="20"/>
                <w:szCs w:val="20"/>
              </w:rPr>
            </w:pPr>
          </w:p>
        </w:tc>
      </w:tr>
      <w:tr w:rsidR="007A3F16" w:rsidRPr="00141749" w14:paraId="754226E6" w14:textId="77777777" w:rsidTr="00D51D1C">
        <w:trPr>
          <w:jc w:val="center"/>
        </w:trPr>
        <w:tc>
          <w:tcPr>
            <w:tcW w:w="2722" w:type="dxa"/>
            <w:tcBorders>
              <w:left w:val="single" w:sz="12" w:space="0" w:color="auto"/>
            </w:tcBorders>
          </w:tcPr>
          <w:p w14:paraId="754226E3" w14:textId="77777777" w:rsidR="007A3F16" w:rsidRPr="00177DF7" w:rsidRDefault="004A2A6C" w:rsidP="00D51D1C">
            <w:pPr>
              <w:spacing w:before="0" w:after="0"/>
              <w:jc w:val="center"/>
              <w:rPr>
                <w:rFonts w:ascii="Arial" w:hAnsi="Arial" w:cs="Arial"/>
                <w:sz w:val="20"/>
                <w:szCs w:val="20"/>
              </w:rPr>
            </w:pPr>
            <w:r>
              <w:rPr>
                <w:rFonts w:ascii="Arial" w:hAnsi="Arial" w:cs="Arial"/>
                <w:sz w:val="20"/>
                <w:szCs w:val="20"/>
              </w:rPr>
              <w:t>Proposal</w:t>
            </w:r>
          </w:p>
        </w:tc>
        <w:tc>
          <w:tcPr>
            <w:tcW w:w="4604" w:type="dxa"/>
          </w:tcPr>
          <w:p w14:paraId="754226E4" w14:textId="3B05599C" w:rsidR="007A3F16" w:rsidRPr="00141749" w:rsidRDefault="003A4099" w:rsidP="003A4099">
            <w:pPr>
              <w:tabs>
                <w:tab w:val="left" w:pos="1682"/>
              </w:tabs>
              <w:spacing w:before="0" w:after="0"/>
              <w:rPr>
                <w:rFonts w:ascii="Arial" w:hAnsi="Arial" w:cs="Arial"/>
                <w:sz w:val="20"/>
                <w:szCs w:val="20"/>
              </w:rPr>
            </w:pPr>
            <w:hyperlink r:id="rId17" w:history="1">
              <w:r w:rsidRPr="000E2CFB">
                <w:rPr>
                  <w:rStyle w:val="Hyperlink"/>
                  <w:rFonts w:ascii="Arial" w:hAnsi="Arial" w:cs="Arial"/>
                  <w:sz w:val="20"/>
                  <w:szCs w:val="20"/>
                </w:rPr>
                <w:t>https://intranet.geocent.com/secure/businessdevelopment/SiteDirectory/gsaagile/_layouts/15/start.aspx#/</w:t>
              </w:r>
            </w:hyperlink>
          </w:p>
        </w:tc>
        <w:tc>
          <w:tcPr>
            <w:tcW w:w="1917" w:type="dxa"/>
            <w:tcBorders>
              <w:right w:val="single" w:sz="4" w:space="0" w:color="auto"/>
            </w:tcBorders>
            <w:shd w:val="clear" w:color="auto" w:fill="auto"/>
          </w:tcPr>
          <w:p w14:paraId="754226E5" w14:textId="77777777" w:rsidR="007A3F16" w:rsidRPr="00141749" w:rsidRDefault="007A3F16" w:rsidP="00D51D1C">
            <w:pPr>
              <w:spacing w:before="0" w:after="0"/>
              <w:jc w:val="center"/>
              <w:rPr>
                <w:rFonts w:ascii="Arial" w:hAnsi="Arial" w:cs="Arial"/>
                <w:sz w:val="20"/>
                <w:szCs w:val="20"/>
              </w:rPr>
            </w:pPr>
          </w:p>
        </w:tc>
      </w:tr>
    </w:tbl>
    <w:p w14:paraId="754226E7" w14:textId="77777777" w:rsidR="00840468" w:rsidRDefault="00840468" w:rsidP="009C138E">
      <w:pPr>
        <w:tabs>
          <w:tab w:val="left" w:pos="1440"/>
          <w:tab w:val="left" w:pos="2016"/>
          <w:tab w:val="left" w:pos="8496"/>
        </w:tabs>
        <w:spacing w:before="0" w:after="0"/>
        <w:jc w:val="both"/>
      </w:pPr>
    </w:p>
    <w:p w14:paraId="754226E8" w14:textId="77777777" w:rsidR="00F81FFA" w:rsidRPr="00F81FFA" w:rsidRDefault="00F81FFA" w:rsidP="00F81FFA">
      <w:pPr>
        <w:pStyle w:val="Heading2"/>
      </w:pPr>
      <w:bookmarkStart w:id="12" w:name="_Toc296427741"/>
      <w:r>
        <w:t xml:space="preserve">Project </w:t>
      </w:r>
      <w:r w:rsidR="004A2A6C">
        <w:t>Working Documents</w:t>
      </w:r>
      <w:bookmarkEnd w:id="12"/>
      <w:r w:rsidR="00840468">
        <w:t xml:space="preserve"> </w:t>
      </w:r>
      <w:r w:rsidR="004549E6">
        <w:t xml:space="preserve"> </w:t>
      </w:r>
    </w:p>
    <w:p w14:paraId="754226E9" w14:textId="77777777" w:rsidR="00F81FFA" w:rsidRDefault="00F81FFA" w:rsidP="00F81FFA">
      <w:pPr>
        <w:tabs>
          <w:tab w:val="left" w:pos="1440"/>
          <w:tab w:val="left" w:pos="2016"/>
          <w:tab w:val="left" w:pos="8496"/>
        </w:tabs>
        <w:spacing w:before="0" w:after="0"/>
        <w:jc w:val="both"/>
      </w:pPr>
      <w:r>
        <w:t>The following documents are used for the regular tracking and management of all aspects of this project.</w:t>
      </w:r>
    </w:p>
    <w:p w14:paraId="754226EA" w14:textId="77777777" w:rsidR="00F81FFA" w:rsidRDefault="00F81FFA" w:rsidP="00F81FFA">
      <w:pPr>
        <w:tabs>
          <w:tab w:val="left" w:pos="1440"/>
          <w:tab w:val="left" w:pos="2016"/>
          <w:tab w:val="left" w:pos="8496"/>
        </w:tabs>
        <w:spacing w:before="0" w:after="0"/>
        <w:jc w:val="both"/>
      </w:pPr>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AF5284">
        <w:trPr>
          <w:jc w:val="center"/>
        </w:trPr>
        <w:tc>
          <w:tcPr>
            <w:tcW w:w="9252" w:type="dxa"/>
            <w:gridSpan w:val="4"/>
            <w:tcBorders>
              <w:top w:val="single" w:sz="12" w:space="0" w:color="auto"/>
              <w:left w:val="single" w:sz="12" w:space="0" w:color="auto"/>
              <w:bottom w:val="single" w:sz="12" w:space="0" w:color="auto"/>
              <w:right w:val="single" w:sz="12" w:space="0" w:color="auto"/>
            </w:tcBorders>
            <w:shd w:val="clear" w:color="auto" w:fill="D9D9D9"/>
            <w:vAlign w:val="center"/>
          </w:tcPr>
          <w:p w14:paraId="754226EB" w14:textId="77777777" w:rsidR="00176FAA" w:rsidRPr="00177DF7" w:rsidRDefault="00176FAA" w:rsidP="00F81FFA">
            <w:pPr>
              <w:pStyle w:val="Caption"/>
              <w:keepNext/>
              <w:jc w:val="center"/>
            </w:pPr>
            <w:r w:rsidRPr="00177DF7">
              <w:rPr>
                <w:rFonts w:ascii="Arial" w:hAnsi="Arial" w:cs="Arial"/>
              </w:rPr>
              <w:t xml:space="preserve">Project </w:t>
            </w:r>
            <w:r>
              <w:rPr>
                <w:rFonts w:ascii="Arial" w:hAnsi="Arial" w:cs="Arial"/>
              </w:rPr>
              <w:t>Internal</w:t>
            </w:r>
            <w:r w:rsidRPr="00177DF7">
              <w:rPr>
                <w:rFonts w:ascii="Arial" w:hAnsi="Arial" w:cs="Arial"/>
              </w:rPr>
              <w:t xml:space="preserve"> </w:t>
            </w:r>
            <w:r w:rsidR="00F81FFA">
              <w:rPr>
                <w:rFonts w:ascii="Arial" w:hAnsi="Arial" w:cs="Arial"/>
              </w:rPr>
              <w:t>Working Documents</w:t>
            </w:r>
          </w:p>
        </w:tc>
      </w:tr>
      <w:tr w:rsidR="00AF5284" w:rsidRPr="00141749" w14:paraId="754226F0" w14:textId="77777777" w:rsidTr="00AF5284">
        <w:trPr>
          <w:gridAfter w:val="1"/>
          <w:wAfter w:w="9" w:type="dxa"/>
          <w:jc w:val="center"/>
        </w:trPr>
        <w:tc>
          <w:tcPr>
            <w:tcW w:w="2722" w:type="dxa"/>
            <w:tcBorders>
              <w:top w:val="single" w:sz="12" w:space="0" w:color="auto"/>
              <w:left w:val="single" w:sz="12" w:space="0" w:color="auto"/>
              <w:bottom w:val="single" w:sz="12"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12" w:space="0" w:color="auto"/>
              <w:bottom w:val="single" w:sz="12"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12" w:space="0" w:color="auto"/>
              <w:bottom w:val="single" w:sz="12"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AF5284">
        <w:trPr>
          <w:gridAfter w:val="1"/>
          <w:wAfter w:w="9" w:type="dxa"/>
          <w:jc w:val="center"/>
        </w:trPr>
        <w:tc>
          <w:tcPr>
            <w:tcW w:w="2722" w:type="dxa"/>
            <w:tcBorders>
              <w:top w:val="single" w:sz="12" w:space="0" w:color="auto"/>
              <w:left w:val="single" w:sz="12" w:space="0" w:color="auto"/>
              <w:bottom w:val="single" w:sz="4" w:space="0" w:color="auto"/>
            </w:tcBorders>
          </w:tcPr>
          <w:p w14:paraId="754226F1" w14:textId="77777777" w:rsidR="00AF5284" w:rsidRDefault="00AF5284" w:rsidP="00F81FFA">
            <w:pPr>
              <w:spacing w:before="0" w:after="0"/>
              <w:jc w:val="center"/>
              <w:rPr>
                <w:rFonts w:ascii="Arial" w:hAnsi="Arial" w:cs="Arial"/>
                <w:sz w:val="20"/>
                <w:szCs w:val="20"/>
              </w:rPr>
            </w:pPr>
            <w:r>
              <w:rPr>
                <w:rFonts w:ascii="Arial" w:hAnsi="Arial" w:cs="Arial"/>
                <w:sz w:val="20"/>
                <w:szCs w:val="20"/>
              </w:rPr>
              <w:t xml:space="preserve"> Project Management Plan</w:t>
            </w:r>
          </w:p>
        </w:tc>
        <w:tc>
          <w:tcPr>
            <w:tcW w:w="4604" w:type="dxa"/>
            <w:tcBorders>
              <w:top w:val="single" w:sz="12" w:space="0" w:color="auto"/>
              <w:bottom w:val="single" w:sz="4" w:space="0" w:color="auto"/>
            </w:tcBorders>
          </w:tcPr>
          <w:p w14:paraId="754226F2" w14:textId="161B93E4" w:rsidR="00AF5284" w:rsidRPr="0082048C" w:rsidRDefault="003A4099" w:rsidP="00BD4D22">
            <w:pPr>
              <w:spacing w:before="0" w:after="0"/>
              <w:rPr>
                <w:rFonts w:ascii="Arial" w:hAnsi="Arial" w:cs="Arial"/>
                <w:sz w:val="20"/>
                <w:szCs w:val="20"/>
              </w:rPr>
            </w:pPr>
            <w:hyperlink r:id="rId18" w:history="1">
              <w:r w:rsidRPr="003A4099">
                <w:rPr>
                  <w:rStyle w:val="Hyperlink"/>
                  <w:rFonts w:ascii="Arial" w:hAnsi="Arial" w:cs="Arial"/>
                  <w:sz w:val="20"/>
                  <w:szCs w:val="20"/>
                </w:rPr>
                <w:t>PMP</w:t>
              </w:r>
            </w:hyperlink>
          </w:p>
        </w:tc>
        <w:tc>
          <w:tcPr>
            <w:tcW w:w="1917" w:type="dxa"/>
            <w:tcBorders>
              <w:top w:val="single" w:sz="12" w:space="0" w:color="auto"/>
              <w:bottom w:val="single" w:sz="4" w:space="0" w:color="auto"/>
              <w:right w:val="single" w:sz="4" w:space="0" w:color="auto"/>
            </w:tcBorders>
            <w:shd w:val="clear" w:color="auto" w:fill="auto"/>
          </w:tcPr>
          <w:p w14:paraId="754226F3" w14:textId="77777777" w:rsidR="00AF5284" w:rsidRDefault="00AF5284" w:rsidP="002B2055">
            <w:pPr>
              <w:spacing w:before="0" w:after="0"/>
              <w:jc w:val="center"/>
              <w:rPr>
                <w:rFonts w:ascii="Arial" w:hAnsi="Arial" w:cs="Arial"/>
                <w:sz w:val="20"/>
                <w:szCs w:val="20"/>
              </w:rPr>
            </w:pPr>
            <w:r>
              <w:rPr>
                <w:rFonts w:ascii="Arial" w:hAnsi="Arial" w:cs="Arial"/>
                <w:sz w:val="20"/>
                <w:szCs w:val="20"/>
              </w:rPr>
              <w:t>Project Manager</w:t>
            </w:r>
          </w:p>
        </w:tc>
      </w:tr>
      <w:tr w:rsidR="00AF5284" w:rsidRPr="00141749" w14:paraId="754226F8" w14:textId="77777777" w:rsidTr="00AF5284">
        <w:trPr>
          <w:gridAfter w:val="1"/>
          <w:wAfter w:w="9" w:type="dxa"/>
          <w:jc w:val="center"/>
        </w:trPr>
        <w:tc>
          <w:tcPr>
            <w:tcW w:w="2722" w:type="dxa"/>
            <w:tcBorders>
              <w:top w:val="single" w:sz="4" w:space="0" w:color="auto"/>
              <w:left w:val="single" w:sz="12" w:space="0" w:color="auto"/>
              <w:bottom w:val="single" w:sz="4" w:space="0" w:color="auto"/>
            </w:tcBorders>
          </w:tcPr>
          <w:p w14:paraId="754226F5"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141749" w:rsidRDefault="003A4099" w:rsidP="00537CCD">
            <w:pPr>
              <w:spacing w:before="0" w:after="0"/>
              <w:rPr>
                <w:rFonts w:ascii="Arial" w:hAnsi="Arial" w:cs="Arial"/>
                <w:sz w:val="20"/>
                <w:szCs w:val="20"/>
              </w:rPr>
            </w:pPr>
            <w:hyperlink r:id="rId19" w:history="1">
              <w:r w:rsidRPr="003A4099">
                <w:rPr>
                  <w:rStyle w:val="Hyperlink"/>
                  <w:rFonts w:ascii="Arial" w:hAnsi="Arial" w:cs="Arial"/>
                  <w:sz w:val="20"/>
                  <w:szCs w:val="20"/>
                </w:rPr>
                <w:t xml:space="preserve">Scrumdo.com </w:t>
              </w:r>
              <w:r w:rsidR="00F87CB7" w:rsidRPr="003A4099">
                <w:rPr>
                  <w:rStyle w:val="Hyperlink"/>
                  <w:rFonts w:ascii="Arial" w:hAnsi="Arial"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Team</w:t>
            </w:r>
          </w:p>
        </w:tc>
      </w:tr>
      <w:tr w:rsidR="00AF5284" w:rsidRPr="00141749" w14:paraId="754226FC" w14:textId="77777777" w:rsidTr="00AF5284">
        <w:trPr>
          <w:gridAfter w:val="1"/>
          <w:wAfter w:w="9" w:type="dxa"/>
          <w:jc w:val="center"/>
        </w:trPr>
        <w:tc>
          <w:tcPr>
            <w:tcW w:w="2722" w:type="dxa"/>
            <w:tcBorders>
              <w:left w:val="single" w:sz="12" w:space="0" w:color="auto"/>
            </w:tcBorders>
          </w:tcPr>
          <w:p w14:paraId="754226F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Backlog Grooming Forms</w:t>
            </w:r>
          </w:p>
        </w:tc>
        <w:tc>
          <w:tcPr>
            <w:tcW w:w="4604" w:type="dxa"/>
          </w:tcPr>
          <w:p w14:paraId="754226FA" w14:textId="72B48C1C" w:rsidR="00AF5284" w:rsidRPr="00141749" w:rsidRDefault="00AF5284" w:rsidP="00537CCD">
            <w:pPr>
              <w:spacing w:before="0" w:after="0"/>
              <w:rPr>
                <w:rFonts w:ascii="Arial" w:hAnsi="Arial" w:cs="Arial"/>
                <w:sz w:val="20"/>
                <w:szCs w:val="20"/>
              </w:rPr>
            </w:pPr>
          </w:p>
        </w:tc>
        <w:tc>
          <w:tcPr>
            <w:tcW w:w="1917" w:type="dxa"/>
            <w:tcBorders>
              <w:right w:val="single" w:sz="4" w:space="0" w:color="auto"/>
            </w:tcBorders>
            <w:shd w:val="clear" w:color="auto" w:fill="auto"/>
          </w:tcPr>
          <w:p w14:paraId="754226F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0" w14:textId="77777777" w:rsidTr="00AF5284">
        <w:trPr>
          <w:gridAfter w:val="1"/>
          <w:wAfter w:w="9" w:type="dxa"/>
          <w:jc w:val="center"/>
        </w:trPr>
        <w:tc>
          <w:tcPr>
            <w:tcW w:w="2722" w:type="dxa"/>
            <w:tcBorders>
              <w:left w:val="single" w:sz="12" w:space="0" w:color="auto"/>
            </w:tcBorders>
          </w:tcPr>
          <w:p w14:paraId="754226FD" w14:textId="77777777" w:rsidR="00AF5284" w:rsidRPr="00177DF7" w:rsidRDefault="00AF5284" w:rsidP="00F81FFA">
            <w:pPr>
              <w:spacing w:before="0" w:after="0"/>
              <w:jc w:val="center"/>
              <w:rPr>
                <w:rFonts w:ascii="Arial" w:hAnsi="Arial" w:cs="Arial"/>
                <w:sz w:val="20"/>
                <w:szCs w:val="20"/>
              </w:rPr>
            </w:pPr>
            <w:r>
              <w:rPr>
                <w:rFonts w:ascii="Arial" w:hAnsi="Arial" w:cs="Arial"/>
                <w:sz w:val="20"/>
                <w:szCs w:val="20"/>
              </w:rPr>
              <w:t>Sprint Review Forms</w:t>
            </w:r>
          </w:p>
        </w:tc>
        <w:tc>
          <w:tcPr>
            <w:tcW w:w="4604" w:type="dxa"/>
          </w:tcPr>
          <w:p w14:paraId="754226FE" w14:textId="77777777" w:rsidR="00AF5284" w:rsidRPr="008F011B" w:rsidRDefault="00537CCD" w:rsidP="00537CCD">
            <w:pPr>
              <w:spacing w:before="0" w:after="0"/>
              <w:rPr>
                <w:rFonts w:ascii="Arial" w:hAnsi="Arial" w:cs="Arial"/>
                <w:sz w:val="20"/>
                <w:szCs w:val="20"/>
              </w:rPr>
            </w:pPr>
            <w:r>
              <w:rPr>
                <w:rFonts w:ascii="Arial" w:hAnsi="Arial" w:cs="Arial"/>
                <w:sz w:val="20"/>
                <w:szCs w:val="20"/>
              </w:rPr>
              <w:t>&lt;project&gt;/ REQM</w:t>
            </w:r>
            <w:r w:rsidR="00F87CB7">
              <w:rPr>
                <w:rFonts w:ascii="Arial" w:hAnsi="Arial" w:cs="Arial"/>
                <w:sz w:val="20"/>
                <w:szCs w:val="20"/>
              </w:rPr>
              <w:t>/Reviews</w:t>
            </w:r>
          </w:p>
        </w:tc>
        <w:tc>
          <w:tcPr>
            <w:tcW w:w="1917" w:type="dxa"/>
            <w:tcBorders>
              <w:right w:val="single" w:sz="4" w:space="0" w:color="auto"/>
            </w:tcBorders>
            <w:shd w:val="clear" w:color="auto" w:fill="auto"/>
          </w:tcPr>
          <w:p w14:paraId="754226FF"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4" w14:textId="77777777" w:rsidTr="00AF5284">
        <w:trPr>
          <w:gridAfter w:val="1"/>
          <w:wAfter w:w="9" w:type="dxa"/>
          <w:jc w:val="center"/>
        </w:trPr>
        <w:tc>
          <w:tcPr>
            <w:tcW w:w="2722" w:type="dxa"/>
            <w:tcBorders>
              <w:left w:val="single" w:sz="12" w:space="0" w:color="auto"/>
            </w:tcBorders>
          </w:tcPr>
          <w:p w14:paraId="75422701" w14:textId="77777777" w:rsidR="00AF5284" w:rsidRDefault="00AF5284" w:rsidP="00F81FFA">
            <w:pPr>
              <w:spacing w:before="0" w:after="0"/>
              <w:jc w:val="center"/>
              <w:rPr>
                <w:rFonts w:ascii="Arial" w:hAnsi="Arial" w:cs="Arial"/>
                <w:sz w:val="20"/>
                <w:szCs w:val="20"/>
              </w:rPr>
            </w:pPr>
            <w:r>
              <w:rPr>
                <w:rFonts w:ascii="Arial" w:hAnsi="Arial" w:cs="Arial"/>
                <w:sz w:val="20"/>
                <w:szCs w:val="20"/>
              </w:rPr>
              <w:t>Sprint Launch Forms</w:t>
            </w:r>
          </w:p>
        </w:tc>
        <w:tc>
          <w:tcPr>
            <w:tcW w:w="4604" w:type="dxa"/>
          </w:tcPr>
          <w:p w14:paraId="75422702" w14:textId="77777777" w:rsidR="00AF5284" w:rsidRPr="00141749" w:rsidRDefault="00537CCD" w:rsidP="00BD4D22">
            <w:pPr>
              <w:spacing w:before="0" w:after="0"/>
              <w:rPr>
                <w:rFonts w:ascii="Arial" w:hAnsi="Arial" w:cs="Arial"/>
                <w:sz w:val="20"/>
                <w:szCs w:val="20"/>
              </w:rPr>
            </w:pPr>
            <w:r>
              <w:rPr>
                <w:rFonts w:ascii="Arial" w:hAnsi="Arial" w:cs="Arial"/>
                <w:sz w:val="20"/>
                <w:szCs w:val="20"/>
              </w:rPr>
              <w:t>&lt;project&gt;/</w:t>
            </w:r>
            <w:r w:rsidR="00BD4D22">
              <w:rPr>
                <w:rFonts w:ascii="Arial" w:hAnsi="Arial" w:cs="Arial"/>
                <w:sz w:val="20"/>
                <w:szCs w:val="20"/>
              </w:rPr>
              <w:t>PP</w:t>
            </w:r>
            <w:r w:rsidR="00F87CB7">
              <w:rPr>
                <w:rFonts w:ascii="Arial" w:hAnsi="Arial" w:cs="Arial"/>
                <w:sz w:val="20"/>
                <w:szCs w:val="20"/>
              </w:rPr>
              <w:t>/Launch</w:t>
            </w:r>
          </w:p>
        </w:tc>
        <w:tc>
          <w:tcPr>
            <w:tcW w:w="1917" w:type="dxa"/>
            <w:tcBorders>
              <w:right w:val="single" w:sz="4" w:space="0" w:color="auto"/>
            </w:tcBorders>
            <w:shd w:val="clear" w:color="auto" w:fill="auto"/>
          </w:tcPr>
          <w:p w14:paraId="75422703"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8" w14:textId="77777777" w:rsidTr="00AF5284">
        <w:trPr>
          <w:gridAfter w:val="1"/>
          <w:wAfter w:w="9" w:type="dxa"/>
          <w:jc w:val="center"/>
        </w:trPr>
        <w:tc>
          <w:tcPr>
            <w:tcW w:w="2722" w:type="dxa"/>
            <w:tcBorders>
              <w:left w:val="single" w:sz="12" w:space="0" w:color="auto"/>
            </w:tcBorders>
            <w:vAlign w:val="center"/>
          </w:tcPr>
          <w:p w14:paraId="75422705" w14:textId="77777777" w:rsidR="00AF5284" w:rsidRPr="00AE530A" w:rsidRDefault="00AF5284" w:rsidP="002E6CA7">
            <w:pPr>
              <w:pStyle w:val="BodyText"/>
              <w:spacing w:before="0" w:after="0"/>
              <w:rPr>
                <w:i w:val="0"/>
                <w:sz w:val="20"/>
                <w:szCs w:val="20"/>
              </w:rPr>
            </w:pPr>
            <w:r>
              <w:rPr>
                <w:i w:val="0"/>
                <w:sz w:val="20"/>
                <w:szCs w:val="20"/>
              </w:rPr>
              <w:t>Sprint Retrospective Forms</w:t>
            </w:r>
          </w:p>
        </w:tc>
        <w:tc>
          <w:tcPr>
            <w:tcW w:w="4604" w:type="dxa"/>
            <w:vAlign w:val="center"/>
          </w:tcPr>
          <w:p w14:paraId="75422706" w14:textId="77777777" w:rsidR="00AF5284" w:rsidRPr="00AE530A" w:rsidRDefault="00537CCD" w:rsidP="00537CCD">
            <w:pPr>
              <w:pStyle w:val="BodyText"/>
              <w:spacing w:before="0" w:after="0"/>
              <w:jc w:val="left"/>
              <w:rPr>
                <w:i w:val="0"/>
                <w:sz w:val="20"/>
                <w:szCs w:val="20"/>
              </w:rPr>
            </w:pPr>
            <w:r>
              <w:rPr>
                <w:i w:val="0"/>
                <w:sz w:val="20"/>
                <w:szCs w:val="20"/>
              </w:rPr>
              <w:t>&lt;project&gt;/Quality</w:t>
            </w:r>
            <w:r w:rsidR="00F87CB7">
              <w:rPr>
                <w:i w:val="0"/>
                <w:sz w:val="20"/>
                <w:szCs w:val="20"/>
              </w:rPr>
              <w:t>/Retrospective</w:t>
            </w:r>
          </w:p>
        </w:tc>
        <w:tc>
          <w:tcPr>
            <w:tcW w:w="1917" w:type="dxa"/>
            <w:tcBorders>
              <w:right w:val="single" w:sz="4" w:space="0" w:color="auto"/>
            </w:tcBorders>
            <w:shd w:val="clear" w:color="auto" w:fill="auto"/>
          </w:tcPr>
          <w:p w14:paraId="75422707" w14:textId="77777777" w:rsidR="00AF5284" w:rsidRPr="008706E7" w:rsidRDefault="00AF5284" w:rsidP="002E6CA7">
            <w:pPr>
              <w:numPr>
                <w:ilvl w:val="12"/>
                <w:numId w:val="0"/>
              </w:num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C" w14:textId="77777777" w:rsidTr="00AF5284">
        <w:trPr>
          <w:gridAfter w:val="1"/>
          <w:wAfter w:w="9" w:type="dxa"/>
          <w:jc w:val="center"/>
        </w:trPr>
        <w:tc>
          <w:tcPr>
            <w:tcW w:w="2722" w:type="dxa"/>
            <w:tcBorders>
              <w:left w:val="single" w:sz="12" w:space="0" w:color="auto"/>
            </w:tcBorders>
          </w:tcPr>
          <w:p w14:paraId="7542270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Code Review Forms</w:t>
            </w:r>
          </w:p>
        </w:tc>
        <w:tc>
          <w:tcPr>
            <w:tcW w:w="4604" w:type="dxa"/>
          </w:tcPr>
          <w:p w14:paraId="7542270A" w14:textId="77777777" w:rsidR="00AF5284" w:rsidRPr="006E6437" w:rsidRDefault="00537CCD" w:rsidP="00537CCD">
            <w:pPr>
              <w:spacing w:before="0" w:after="0"/>
              <w:rPr>
                <w:rFonts w:ascii="Arial" w:hAnsi="Arial" w:cs="Arial"/>
                <w:sz w:val="20"/>
                <w:szCs w:val="20"/>
              </w:rPr>
            </w:pPr>
            <w:r>
              <w:rPr>
                <w:rFonts w:ascii="Arial" w:hAnsi="Arial" w:cs="Arial"/>
                <w:sz w:val="20"/>
                <w:szCs w:val="20"/>
              </w:rPr>
              <w:t>&lt;project&gt;/Quality</w:t>
            </w:r>
            <w:r w:rsidR="00F87CB7">
              <w:rPr>
                <w:rFonts w:ascii="Arial" w:hAnsi="Arial" w:cs="Arial"/>
                <w:sz w:val="20"/>
                <w:szCs w:val="20"/>
              </w:rPr>
              <w:t>/Reviews</w:t>
            </w:r>
          </w:p>
        </w:tc>
        <w:tc>
          <w:tcPr>
            <w:tcW w:w="1917" w:type="dxa"/>
            <w:tcBorders>
              <w:right w:val="single" w:sz="4" w:space="0" w:color="auto"/>
            </w:tcBorders>
            <w:shd w:val="clear" w:color="auto" w:fill="auto"/>
          </w:tcPr>
          <w:p w14:paraId="7542270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Reviewers</w:t>
            </w:r>
          </w:p>
        </w:tc>
      </w:tr>
      <w:tr w:rsidR="00AF5284" w:rsidRPr="00141749" w14:paraId="75422710" w14:textId="77777777" w:rsidTr="00537CCD">
        <w:trPr>
          <w:gridAfter w:val="1"/>
          <w:wAfter w:w="9" w:type="dxa"/>
          <w:jc w:val="center"/>
        </w:trPr>
        <w:tc>
          <w:tcPr>
            <w:tcW w:w="2722" w:type="dxa"/>
            <w:tcBorders>
              <w:left w:val="single" w:sz="12" w:space="0" w:color="auto"/>
            </w:tcBorders>
          </w:tcPr>
          <w:p w14:paraId="7542270D" w14:textId="77777777" w:rsidR="00AF5284" w:rsidRDefault="00537CCD" w:rsidP="002B2055">
            <w:pPr>
              <w:spacing w:before="0" w:after="0"/>
              <w:jc w:val="center"/>
              <w:rPr>
                <w:rFonts w:ascii="Arial" w:hAnsi="Arial" w:cs="Arial"/>
                <w:sz w:val="20"/>
                <w:szCs w:val="20"/>
              </w:rPr>
            </w:pPr>
            <w:r>
              <w:rPr>
                <w:rFonts w:ascii="Arial" w:hAnsi="Arial" w:cs="Arial"/>
                <w:sz w:val="20"/>
                <w:szCs w:val="20"/>
              </w:rPr>
              <w:t>Sprint Status Reports</w:t>
            </w:r>
          </w:p>
        </w:tc>
        <w:tc>
          <w:tcPr>
            <w:tcW w:w="4604" w:type="dxa"/>
          </w:tcPr>
          <w:p w14:paraId="7542270E" w14:textId="6E93FF70" w:rsidR="00AF5284" w:rsidRPr="006E6437" w:rsidRDefault="003A4099" w:rsidP="00BD4D22">
            <w:pPr>
              <w:spacing w:before="0" w:after="0"/>
              <w:rPr>
                <w:rFonts w:ascii="Arial" w:hAnsi="Arial" w:cs="Arial"/>
                <w:sz w:val="20"/>
                <w:szCs w:val="20"/>
              </w:rPr>
            </w:pPr>
            <w:hyperlink r:id="rId20" w:history="1">
              <w:r w:rsidRPr="003A4099">
                <w:rPr>
                  <w:rStyle w:val="Hyperlink"/>
                  <w:rFonts w:ascii="Arial" w:hAnsi="Arial" w:cs="Arial"/>
                  <w:sz w:val="20"/>
                  <w:szCs w:val="20"/>
                </w:rPr>
                <w:t>Scrumdo</w:t>
              </w:r>
            </w:hyperlink>
            <w:r>
              <w:rPr>
                <w:rFonts w:ascii="Arial" w:hAnsi="Arial" w:cs="Arial"/>
                <w:sz w:val="20"/>
                <w:szCs w:val="20"/>
              </w:rPr>
              <w:t xml:space="preserve"> and export to </w:t>
            </w:r>
            <w:hyperlink r:id="rId21" w:history="1">
              <w:r w:rsidRPr="003A4099">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0F" w14:textId="77777777" w:rsidR="00AF5284" w:rsidRPr="00141749" w:rsidRDefault="00537CCD"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14" w14:textId="77777777" w:rsidTr="00BD4D22">
        <w:trPr>
          <w:gridAfter w:val="1"/>
          <w:wAfter w:w="9" w:type="dxa"/>
          <w:jc w:val="center"/>
        </w:trPr>
        <w:tc>
          <w:tcPr>
            <w:tcW w:w="2722" w:type="dxa"/>
            <w:tcBorders>
              <w:left w:val="single" w:sz="12" w:space="0" w:color="auto"/>
            </w:tcBorders>
          </w:tcPr>
          <w:p w14:paraId="75422711"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Status Reports</w:t>
            </w:r>
          </w:p>
        </w:tc>
        <w:tc>
          <w:tcPr>
            <w:tcW w:w="4604" w:type="dxa"/>
          </w:tcPr>
          <w:p w14:paraId="75422712" w14:textId="40B86025" w:rsidR="003A4099" w:rsidRPr="006E6437" w:rsidRDefault="003A4099" w:rsidP="004A2A6C">
            <w:pPr>
              <w:spacing w:before="0" w:after="0"/>
              <w:rPr>
                <w:rFonts w:ascii="Arial" w:hAnsi="Arial" w:cs="Arial"/>
                <w:sz w:val="20"/>
                <w:szCs w:val="20"/>
              </w:rPr>
            </w:pPr>
            <w:hyperlink r:id="rId22" w:history="1">
              <w:r w:rsidRPr="001B21DD">
                <w:rPr>
                  <w:rStyle w:val="Hyperlink"/>
                  <w:rFonts w:ascii="Arial" w:hAnsi="Arial" w:cs="Arial"/>
                  <w:sz w:val="20"/>
                  <w:szCs w:val="20"/>
                </w:rPr>
                <w:t>Scrumdo</w:t>
              </w:r>
            </w:hyperlink>
            <w:r w:rsidRPr="001B21DD">
              <w:rPr>
                <w:rFonts w:ascii="Arial" w:hAnsi="Arial" w:cs="Arial"/>
                <w:sz w:val="20"/>
                <w:szCs w:val="20"/>
              </w:rPr>
              <w:t xml:space="preserve"> and export to </w:t>
            </w:r>
            <w:hyperlink r:id="rId23" w:history="1">
              <w:r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3"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8" w14:textId="77777777" w:rsidTr="004A2A6C">
        <w:trPr>
          <w:gridAfter w:val="1"/>
          <w:wAfter w:w="9" w:type="dxa"/>
          <w:jc w:val="center"/>
        </w:trPr>
        <w:tc>
          <w:tcPr>
            <w:tcW w:w="2722" w:type="dxa"/>
            <w:tcBorders>
              <w:left w:val="single" w:sz="12"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Default="003A4099" w:rsidP="00537CCD">
            <w:pPr>
              <w:spacing w:before="0" w:after="0"/>
              <w:rPr>
                <w:rFonts w:ascii="Arial" w:hAnsi="Arial" w:cs="Arial"/>
                <w:sz w:val="20"/>
                <w:szCs w:val="20"/>
              </w:rPr>
            </w:pPr>
            <w:hyperlink r:id="rId24" w:history="1">
              <w:r w:rsidRPr="001B21DD">
                <w:rPr>
                  <w:rStyle w:val="Hyperlink"/>
                  <w:rFonts w:ascii="Arial" w:hAnsi="Arial" w:cs="Arial"/>
                  <w:sz w:val="20"/>
                  <w:szCs w:val="20"/>
                </w:rPr>
                <w:t>Scrumdo</w:t>
              </w:r>
            </w:hyperlink>
            <w:r w:rsidRPr="001B21DD">
              <w:rPr>
                <w:rFonts w:ascii="Arial" w:hAnsi="Arial" w:cs="Arial"/>
                <w:sz w:val="20"/>
                <w:szCs w:val="20"/>
              </w:rPr>
              <w:t xml:space="preserve"> and export to </w:t>
            </w:r>
            <w:hyperlink r:id="rId25" w:history="1">
              <w:r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7"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C" w14:textId="77777777" w:rsidTr="004A2A6C">
        <w:trPr>
          <w:gridAfter w:val="1"/>
          <w:wAfter w:w="9" w:type="dxa"/>
          <w:jc w:val="center"/>
        </w:trPr>
        <w:tc>
          <w:tcPr>
            <w:tcW w:w="2722" w:type="dxa"/>
            <w:tcBorders>
              <w:left w:val="single" w:sz="12"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Default="003A4099" w:rsidP="00537CCD">
            <w:pPr>
              <w:spacing w:before="0" w:after="0"/>
              <w:rPr>
                <w:rFonts w:ascii="Arial" w:hAnsi="Arial" w:cs="Arial"/>
                <w:sz w:val="20"/>
                <w:szCs w:val="20"/>
              </w:rPr>
            </w:pPr>
            <w:hyperlink r:id="rId26" w:history="1">
              <w:r w:rsidRPr="001B21DD">
                <w:rPr>
                  <w:rStyle w:val="Hyperlink"/>
                  <w:rFonts w:ascii="Arial" w:hAnsi="Arial" w:cs="Arial"/>
                  <w:sz w:val="20"/>
                  <w:szCs w:val="20"/>
                </w:rPr>
                <w:t>Scrumdo</w:t>
              </w:r>
            </w:hyperlink>
            <w:r w:rsidRPr="001B21DD">
              <w:rPr>
                <w:rFonts w:ascii="Arial" w:hAnsi="Arial" w:cs="Arial"/>
                <w:sz w:val="20"/>
                <w:szCs w:val="20"/>
              </w:rPr>
              <w:t xml:space="preserve"> and export to </w:t>
            </w:r>
            <w:hyperlink r:id="rId27" w:history="1">
              <w:r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20" w14:textId="77777777" w:rsidTr="00AF5284">
        <w:trPr>
          <w:gridAfter w:val="1"/>
          <w:wAfter w:w="9" w:type="dxa"/>
          <w:jc w:val="center"/>
        </w:trPr>
        <w:tc>
          <w:tcPr>
            <w:tcW w:w="2722" w:type="dxa"/>
            <w:tcBorders>
              <w:left w:val="single" w:sz="12" w:space="0" w:color="auto"/>
              <w:bottom w:val="single" w:sz="12"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12" w:space="0" w:color="auto"/>
            </w:tcBorders>
          </w:tcPr>
          <w:p w14:paraId="7542271E" w14:textId="26DCC135" w:rsidR="003A4099" w:rsidRDefault="003A4099" w:rsidP="00537CCD">
            <w:pPr>
              <w:spacing w:before="0" w:after="0"/>
              <w:rPr>
                <w:rFonts w:ascii="Arial" w:hAnsi="Arial" w:cs="Arial"/>
                <w:sz w:val="20"/>
                <w:szCs w:val="20"/>
              </w:rPr>
            </w:pPr>
            <w:hyperlink r:id="rId28" w:history="1">
              <w:r w:rsidRPr="001B21DD">
                <w:rPr>
                  <w:rStyle w:val="Hyperlink"/>
                  <w:rFonts w:ascii="Arial" w:hAnsi="Arial" w:cs="Arial"/>
                  <w:sz w:val="20"/>
                  <w:szCs w:val="20"/>
                </w:rPr>
                <w:t>Scrumdo</w:t>
              </w:r>
            </w:hyperlink>
            <w:r w:rsidRPr="001B21DD">
              <w:rPr>
                <w:rFonts w:ascii="Arial" w:hAnsi="Arial" w:cs="Arial"/>
                <w:sz w:val="20"/>
                <w:szCs w:val="20"/>
              </w:rPr>
              <w:t xml:space="preserve"> and export to </w:t>
            </w:r>
            <w:hyperlink r:id="rId29" w:history="1">
              <w:r w:rsidRPr="001B21DD">
                <w:rPr>
                  <w:rStyle w:val="Hyperlink"/>
                  <w:rFonts w:ascii="Arial" w:hAnsi="Arial" w:cs="Arial"/>
                  <w:sz w:val="20"/>
                  <w:szCs w:val="20"/>
                </w:rPr>
                <w:t>GitHub Repo</w:t>
              </w:r>
            </w:hyperlink>
          </w:p>
        </w:tc>
        <w:tc>
          <w:tcPr>
            <w:tcW w:w="1917" w:type="dxa"/>
            <w:tcBorders>
              <w:bottom w:val="single" w:sz="12"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21" w14:textId="77777777" w:rsidR="004A2A6C" w:rsidRDefault="004A2A6C" w:rsidP="004A2A6C">
      <w:pPr>
        <w:pStyle w:val="Heading1"/>
        <w:ind w:left="432"/>
        <w:rPr>
          <w:szCs w:val="28"/>
        </w:rPr>
      </w:pPr>
      <w:bookmarkStart w:id="13" w:name="_Toc89056421"/>
      <w:bookmarkEnd w:id="9"/>
    </w:p>
    <w:p w14:paraId="75422736" w14:textId="77777777" w:rsidR="004A641A" w:rsidRPr="004A2A6C" w:rsidRDefault="009F347F" w:rsidP="004A2A6C">
      <w:pPr>
        <w:pStyle w:val="Heading1"/>
        <w:numPr>
          <w:ilvl w:val="0"/>
          <w:numId w:val="2"/>
        </w:numPr>
        <w:rPr>
          <w:szCs w:val="28"/>
        </w:rPr>
      </w:pPr>
      <w:r>
        <w:br w:type="page"/>
      </w:r>
      <w:bookmarkStart w:id="14" w:name="_Toc296427742"/>
      <w:bookmarkEnd w:id="13"/>
      <w:r w:rsidR="004A641A" w:rsidRPr="004A2A6C">
        <w:rPr>
          <w:szCs w:val="28"/>
        </w:rPr>
        <w:lastRenderedPageBreak/>
        <w:t>Organization</w:t>
      </w:r>
      <w:bookmarkEnd w:id="14"/>
    </w:p>
    <w:p w14:paraId="75422737" w14:textId="77777777" w:rsidR="004A641A" w:rsidRPr="00B06E5A" w:rsidRDefault="004A641A" w:rsidP="004A641A">
      <w:pPr>
        <w:pStyle w:val="Heading2"/>
        <w:ind w:hanging="756"/>
      </w:pPr>
      <w:bookmarkStart w:id="15" w:name="_Toc296427743"/>
      <w:r w:rsidRPr="00B06E5A">
        <w:t>External Interfaces</w:t>
      </w:r>
      <w:r w:rsidR="004549E6" w:rsidRPr="00B06E5A">
        <w:t>: Who do you interface with outside of Geocent for this project?</w:t>
      </w:r>
      <w:bookmarkEnd w:id="15"/>
    </w:p>
    <w:p w14:paraId="75422738" w14:textId="77777777" w:rsidR="00EF756B" w:rsidRPr="00EF756B" w:rsidRDefault="00EF756B" w:rsidP="00EF75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trPr>
          <w:tblHeader/>
          <w:jc w:val="center"/>
        </w:trPr>
        <w:tc>
          <w:tcPr>
            <w:tcW w:w="891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45E19">
        <w:trPr>
          <w:tblHeader/>
          <w:jc w:val="center"/>
        </w:trPr>
        <w:tc>
          <w:tcPr>
            <w:tcW w:w="2655" w:type="dxa"/>
            <w:tcBorders>
              <w:top w:val="single" w:sz="12" w:space="0" w:color="auto"/>
              <w:left w:val="single" w:sz="12" w:space="0" w:color="auto"/>
              <w:bottom w:val="single" w:sz="12" w:space="0" w:color="auto"/>
            </w:tcBorders>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tcBorders>
              <w:top w:val="single" w:sz="12" w:space="0" w:color="auto"/>
              <w:bottom w:val="single" w:sz="12" w:space="0" w:color="auto"/>
              <w:right w:val="single" w:sz="4" w:space="0" w:color="auto"/>
            </w:tcBorders>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tcBorders>
              <w:top w:val="single" w:sz="12" w:space="0" w:color="auto"/>
              <w:left w:val="single" w:sz="4" w:space="0" w:color="auto"/>
              <w:bottom w:val="single" w:sz="12" w:space="0" w:color="auto"/>
              <w:right w:val="single" w:sz="12" w:space="0" w:color="auto"/>
            </w:tcBorders>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r>
              <w:rPr>
                <w:rFonts w:ascii="Arial" w:hAnsi="Arial" w:cs="Arial"/>
                <w:b/>
                <w:sz w:val="20"/>
                <w:szCs w:val="20"/>
              </w:rPr>
              <w:t>Geocent Liason</w:t>
            </w:r>
          </w:p>
        </w:tc>
      </w:tr>
      <w:tr w:rsidR="004A641A" w:rsidRPr="00730589" w14:paraId="75422742" w14:textId="77777777" w:rsidTr="00845E19">
        <w:trPr>
          <w:jc w:val="center"/>
        </w:trPr>
        <w:tc>
          <w:tcPr>
            <w:tcW w:w="2655" w:type="dxa"/>
            <w:tcBorders>
              <w:top w:val="single" w:sz="12" w:space="0" w:color="auto"/>
              <w:left w:val="single" w:sz="12" w:space="0" w:color="auto"/>
            </w:tcBorders>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tcBorders>
              <w:top w:val="single" w:sz="12" w:space="0" w:color="auto"/>
              <w:right w:val="single" w:sz="4" w:space="0" w:color="auto"/>
            </w:tcBorders>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tcBorders>
              <w:top w:val="single" w:sz="12" w:space="0" w:color="auto"/>
              <w:left w:val="single" w:sz="4" w:space="0" w:color="auto"/>
              <w:right w:val="single" w:sz="12" w:space="0" w:color="auto"/>
            </w:tcBorders>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45E19">
        <w:trPr>
          <w:jc w:val="center"/>
        </w:trPr>
        <w:tc>
          <w:tcPr>
            <w:tcW w:w="2655" w:type="dxa"/>
            <w:tcBorders>
              <w:left w:val="single" w:sz="12" w:space="0" w:color="auto"/>
            </w:tcBorders>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tcBorders>
              <w:left w:val="single" w:sz="4" w:space="0" w:color="auto"/>
              <w:right w:val="single" w:sz="12" w:space="0" w:color="auto"/>
            </w:tcBorders>
            <w:shd w:val="clear" w:color="auto" w:fill="auto"/>
          </w:tcPr>
          <w:p w14:paraId="75422745" w14:textId="77777777" w:rsidR="00762545" w:rsidRPr="00435C60" w:rsidRDefault="00762545" w:rsidP="00845E19">
            <w:pPr>
              <w:spacing w:before="0" w:after="0"/>
              <w:ind w:right="72"/>
              <w:jc w:val="center"/>
              <w:rPr>
                <w:szCs w:val="20"/>
              </w:rPr>
            </w:pPr>
          </w:p>
        </w:tc>
      </w:tr>
      <w:tr w:rsidR="004A641A" w:rsidRPr="00730589" w14:paraId="7542274A" w14:textId="77777777" w:rsidTr="00845E19">
        <w:trPr>
          <w:jc w:val="center"/>
        </w:trPr>
        <w:tc>
          <w:tcPr>
            <w:tcW w:w="2655" w:type="dxa"/>
            <w:tcBorders>
              <w:left w:val="single" w:sz="12" w:space="0" w:color="auto"/>
            </w:tcBorders>
          </w:tcPr>
          <w:p w14:paraId="75422747" w14:textId="77777777" w:rsidR="004A641A" w:rsidRPr="00730589" w:rsidRDefault="004A641A"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8" w14:textId="77777777" w:rsidR="004A641A" w:rsidRPr="00730589" w:rsidRDefault="004A641A" w:rsidP="00040A3A">
            <w:pPr>
              <w:spacing w:before="0" w:after="0"/>
              <w:jc w:val="center"/>
              <w:rPr>
                <w:rFonts w:ascii="Arial" w:hAnsi="Arial" w:cs="Arial"/>
                <w:sz w:val="20"/>
                <w:szCs w:val="20"/>
              </w:rPr>
            </w:pPr>
          </w:p>
        </w:tc>
        <w:tc>
          <w:tcPr>
            <w:tcW w:w="3015" w:type="dxa"/>
            <w:tcBorders>
              <w:left w:val="single" w:sz="4" w:space="0" w:color="auto"/>
              <w:right w:val="single" w:sz="12" w:space="0" w:color="auto"/>
            </w:tcBorders>
            <w:shd w:val="clear" w:color="auto" w:fill="auto"/>
          </w:tcPr>
          <w:p w14:paraId="75422749" w14:textId="77777777" w:rsidR="004A641A" w:rsidRPr="00730589" w:rsidRDefault="004A641A" w:rsidP="00730589">
            <w:pPr>
              <w:spacing w:before="0" w:after="0"/>
              <w:ind w:right="72"/>
              <w:jc w:val="center"/>
              <w:rPr>
                <w:rFonts w:ascii="Arial" w:hAnsi="Arial" w:cs="Arial"/>
                <w:sz w:val="20"/>
                <w:szCs w:val="20"/>
              </w:rPr>
            </w:pPr>
          </w:p>
        </w:tc>
      </w:tr>
      <w:tr w:rsidR="004A641A" w:rsidRPr="00730589" w14:paraId="7542274E" w14:textId="77777777" w:rsidTr="00845E19">
        <w:trPr>
          <w:jc w:val="center"/>
        </w:trPr>
        <w:tc>
          <w:tcPr>
            <w:tcW w:w="2655" w:type="dxa"/>
            <w:tcBorders>
              <w:left w:val="single" w:sz="12" w:space="0" w:color="auto"/>
              <w:bottom w:val="single" w:sz="12" w:space="0" w:color="auto"/>
            </w:tcBorders>
          </w:tcPr>
          <w:p w14:paraId="7542274B" w14:textId="77777777" w:rsidR="004A641A" w:rsidRPr="00730589" w:rsidRDefault="004A641A" w:rsidP="009F5EA7">
            <w:pPr>
              <w:spacing w:before="0" w:after="0"/>
              <w:ind w:right="72"/>
              <w:jc w:val="center"/>
              <w:rPr>
                <w:rFonts w:ascii="Arial" w:hAnsi="Arial" w:cs="Arial"/>
                <w:sz w:val="20"/>
                <w:szCs w:val="20"/>
              </w:rPr>
            </w:pPr>
          </w:p>
        </w:tc>
        <w:tc>
          <w:tcPr>
            <w:tcW w:w="3240" w:type="dxa"/>
            <w:tcBorders>
              <w:bottom w:val="single" w:sz="12" w:space="0" w:color="auto"/>
              <w:right w:val="single" w:sz="4" w:space="0" w:color="auto"/>
            </w:tcBorders>
            <w:shd w:val="clear" w:color="auto" w:fill="auto"/>
          </w:tcPr>
          <w:p w14:paraId="7542274C" w14:textId="77777777" w:rsidR="004A641A" w:rsidRPr="00730589" w:rsidRDefault="004A641A" w:rsidP="00040A3A">
            <w:pPr>
              <w:spacing w:before="0" w:after="0"/>
              <w:jc w:val="center"/>
              <w:rPr>
                <w:rFonts w:ascii="Arial" w:hAnsi="Arial" w:cs="Arial"/>
                <w:sz w:val="20"/>
                <w:szCs w:val="20"/>
              </w:rPr>
            </w:pPr>
          </w:p>
        </w:tc>
        <w:tc>
          <w:tcPr>
            <w:tcW w:w="3015" w:type="dxa"/>
            <w:tcBorders>
              <w:left w:val="single" w:sz="4" w:space="0" w:color="auto"/>
              <w:bottom w:val="single" w:sz="12" w:space="0" w:color="auto"/>
              <w:right w:val="single" w:sz="12" w:space="0" w:color="auto"/>
            </w:tcBorders>
            <w:shd w:val="clear" w:color="auto" w:fill="auto"/>
          </w:tcPr>
          <w:p w14:paraId="7542274D" w14:textId="77777777" w:rsidR="004A641A" w:rsidRPr="00730589" w:rsidRDefault="004A641A" w:rsidP="00730589">
            <w:pPr>
              <w:spacing w:before="0" w:after="0"/>
              <w:ind w:right="72"/>
              <w:jc w:val="center"/>
              <w:rPr>
                <w:rFonts w:ascii="Arial" w:hAnsi="Arial" w:cs="Arial"/>
                <w:sz w:val="20"/>
                <w:szCs w:val="20"/>
              </w:rPr>
            </w:pPr>
          </w:p>
        </w:tc>
      </w:tr>
    </w:tbl>
    <w:p w14:paraId="7542274F" w14:textId="77777777" w:rsidR="004A641A" w:rsidRDefault="004A641A" w:rsidP="004A641A">
      <w:pPr>
        <w:pStyle w:val="Heading2"/>
        <w:ind w:hanging="756"/>
      </w:pPr>
      <w:bookmarkStart w:id="16" w:name="_Toc296427744"/>
      <w:r>
        <w:t>Internal Structure</w:t>
      </w:r>
      <w:r w:rsidR="00F43109">
        <w:t>:     Show a model of the Geocent program management structure for this project</w:t>
      </w:r>
      <w:bookmarkEnd w:id="16"/>
      <w:r w:rsidR="00F43109">
        <w:t xml:space="preserve"> </w:t>
      </w:r>
    </w:p>
    <w:p w14:paraId="75422750" w14:textId="4615AFA3" w:rsidR="004A641A" w:rsidRDefault="002B3212" w:rsidP="004A641A">
      <w:r>
        <w:fldChar w:fldCharType="begin"/>
      </w:r>
      <w:r w:rsidR="001D0CE6">
        <w:instrText xml:space="preserve"> REF _Ref151364333 \h </w:instrText>
      </w:r>
      <w:r>
        <w:fldChar w:fldCharType="separate"/>
      </w:r>
      <w:r w:rsidR="005A6E65">
        <w:t xml:space="preserve">Figure </w:t>
      </w:r>
      <w:r w:rsidR="005A6E65">
        <w:rPr>
          <w:noProof/>
        </w:rPr>
        <w:t>1</w:t>
      </w:r>
      <w:r>
        <w:fldChar w:fldCharType="end"/>
      </w:r>
      <w:r w:rsidR="004A641A">
        <w:t xml:space="preserve"> 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r w:rsidR="00395F21">
        <w:t xml:space="preserve">Geocent </w:t>
      </w:r>
      <w:r w:rsidR="00040A3A">
        <w:t>organization.</w:t>
      </w:r>
    </w:p>
    <w:p w14:paraId="75422751" w14:textId="77777777" w:rsidR="00085E20" w:rsidRDefault="00085E20" w:rsidP="004A641A"/>
    <w:p w14:paraId="75422752" w14:textId="77777777" w:rsidR="00EF756B" w:rsidRDefault="00EF756B" w:rsidP="004A641A"/>
    <w:p w14:paraId="75422753" w14:textId="77777777" w:rsidR="00EF756B" w:rsidRDefault="00EF756B" w:rsidP="004A641A"/>
    <w:p w14:paraId="75422754" w14:textId="77777777" w:rsidR="00EF756B" w:rsidRDefault="00EF756B" w:rsidP="004A641A"/>
    <w:p w14:paraId="75422755" w14:textId="77777777" w:rsidR="00EF756B" w:rsidRDefault="00EF756B" w:rsidP="004A641A"/>
    <w:p w14:paraId="75422756" w14:textId="77777777" w:rsidR="00EF756B" w:rsidRDefault="00EF756B" w:rsidP="004A641A"/>
    <w:p w14:paraId="75422757" w14:textId="77777777" w:rsidR="00EF756B" w:rsidRDefault="00EF756B" w:rsidP="004A641A"/>
    <w:p w14:paraId="75422758" w14:textId="77777777" w:rsidR="00EF756B" w:rsidRDefault="00EF756B" w:rsidP="004A641A"/>
    <w:p w14:paraId="75422759" w14:textId="77777777" w:rsidR="00EF756B" w:rsidRDefault="00EF756B" w:rsidP="004A641A"/>
    <w:p w14:paraId="7542275A" w14:textId="77777777" w:rsidR="00EF756B" w:rsidRDefault="00EF756B" w:rsidP="004A641A"/>
    <w:p w14:paraId="7542275B" w14:textId="77777777" w:rsidR="00EF756B" w:rsidRDefault="00EF756B" w:rsidP="004A641A"/>
    <w:p w14:paraId="7542275C" w14:textId="77777777" w:rsidR="00EF756B" w:rsidRDefault="00EF756B" w:rsidP="004A641A"/>
    <w:p w14:paraId="7542275D" w14:textId="77777777" w:rsidR="00EF756B" w:rsidRDefault="00EF756B" w:rsidP="004A641A"/>
    <w:p w14:paraId="7542275E" w14:textId="77777777" w:rsidR="00840468" w:rsidRDefault="00840468" w:rsidP="004A641A"/>
    <w:p w14:paraId="7542275F" w14:textId="77777777" w:rsidR="00840468" w:rsidRDefault="00840468" w:rsidP="004A641A"/>
    <w:p w14:paraId="75422760" w14:textId="77777777" w:rsidR="00840468" w:rsidRDefault="00840468" w:rsidP="004A641A"/>
    <w:p w14:paraId="75422761" w14:textId="77777777" w:rsidR="00840468" w:rsidRDefault="00840468" w:rsidP="004A641A"/>
    <w:p w14:paraId="75422762" w14:textId="77777777" w:rsidR="00840468" w:rsidRDefault="00840468" w:rsidP="004A641A"/>
    <w:p w14:paraId="75422763" w14:textId="77777777" w:rsidR="00840468" w:rsidRDefault="00840468" w:rsidP="004A641A"/>
    <w:p w14:paraId="75422764" w14:textId="77777777" w:rsidR="00840468" w:rsidRDefault="00840468" w:rsidP="004A641A"/>
    <w:p w14:paraId="75422765" w14:textId="77777777" w:rsidR="00840468" w:rsidRDefault="00840468" w:rsidP="004A641A"/>
    <w:p w14:paraId="75422766" w14:textId="77777777" w:rsidR="00840468" w:rsidRDefault="00840468" w:rsidP="004A641A"/>
    <w:p w14:paraId="75422767" w14:textId="77777777" w:rsidR="00840468" w:rsidRDefault="00840468" w:rsidP="004A641A"/>
    <w:p w14:paraId="75422768" w14:textId="77777777" w:rsidR="00840468" w:rsidRDefault="00840468" w:rsidP="004A641A"/>
    <w:p w14:paraId="75422769" w14:textId="788DCA6D" w:rsidR="001D0CE6" w:rsidRDefault="001D0CE6" w:rsidP="00176B99">
      <w:pPr>
        <w:jc w:val="center"/>
      </w:pPr>
    </w:p>
    <w:p w14:paraId="7542276A" w14:textId="359E9981" w:rsidR="004A641A" w:rsidRDefault="001D0CE6" w:rsidP="001D0CE6">
      <w:pPr>
        <w:pStyle w:val="Caption"/>
        <w:jc w:val="center"/>
      </w:pPr>
      <w:bookmarkStart w:id="17" w:name="_Ref151364333"/>
      <w:bookmarkStart w:id="18" w:name="_Toc158536968"/>
      <w:r>
        <w:t xml:space="preserve">Figure </w:t>
      </w:r>
      <w:r w:rsidR="002B3212">
        <w:fldChar w:fldCharType="begin"/>
      </w:r>
      <w:r w:rsidR="00D0189A">
        <w:instrText xml:space="preserve"> SEQ Figure \* ARABIC </w:instrText>
      </w:r>
      <w:r w:rsidR="002B3212">
        <w:fldChar w:fldCharType="separate"/>
      </w:r>
      <w:r w:rsidR="005A6E65">
        <w:rPr>
          <w:noProof/>
        </w:rPr>
        <w:t>1</w:t>
      </w:r>
      <w:r w:rsidR="002B3212">
        <w:fldChar w:fldCharType="end"/>
      </w:r>
      <w:bookmarkEnd w:id="17"/>
      <w:r>
        <w:t>. Program Organization Chart</w:t>
      </w:r>
      <w:bookmarkEnd w:id="18"/>
    </w:p>
    <w:p w14:paraId="7542276B" w14:textId="2073CABF" w:rsidR="004A641A" w:rsidRDefault="00303A30" w:rsidP="004A641A">
      <w:pPr>
        <w:pStyle w:val="Caption"/>
        <w:jc w:val="center"/>
      </w:pPr>
      <w:r w:rsidRPr="00303A30">
        <w:drawing>
          <wp:inline distT="0" distB="0" distL="0" distR="0" wp14:anchorId="1535D5E9" wp14:editId="10AFB2F9">
            <wp:extent cx="6233795" cy="3959080"/>
            <wp:effectExtent l="0" t="0" r="4000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542276C" w14:textId="77777777" w:rsidR="004A641A" w:rsidRDefault="008D70EC" w:rsidP="004A641A">
      <w:pPr>
        <w:pStyle w:val="Heading2"/>
        <w:ind w:hanging="756"/>
      </w:pPr>
      <w:r>
        <w:br w:type="page"/>
      </w:r>
      <w:bookmarkStart w:id="19" w:name="_Toc296427745"/>
      <w:r w:rsidR="004A641A">
        <w:lastRenderedPageBreak/>
        <w:t>Roles</w:t>
      </w:r>
      <w:r w:rsidR="00040A3A">
        <w:t xml:space="preserve"> and R</w:t>
      </w:r>
      <w:r w:rsidR="004A641A">
        <w:t>esponsibilities</w:t>
      </w:r>
      <w:r w:rsidR="00F43109">
        <w:t>:  List the roles, responsibilities and individual within Geocent for your project.</w:t>
      </w:r>
      <w:bookmarkEnd w:id="19"/>
      <w:r w:rsidR="00926926">
        <w:t xml:space="preserve">  </w:t>
      </w:r>
    </w:p>
    <w:p w14:paraId="7542276D" w14:textId="77777777" w:rsidR="00926926" w:rsidRDefault="00926926" w:rsidP="00926926"/>
    <w:p w14:paraId="7542276E" w14:textId="77777777" w:rsidR="00EF756B" w:rsidRPr="00EF756B" w:rsidRDefault="00EF756B" w:rsidP="00926926">
      <w:pPr>
        <w:ind w:left="360"/>
        <w:jc w:val="both"/>
        <w:rPr>
          <w:b/>
          <w:color w:val="FF0000"/>
          <w:u w:val="single"/>
        </w:rPr>
      </w:pPr>
      <w:r w:rsidRPr="00EF756B">
        <w:rPr>
          <w:b/>
        </w:rPr>
        <w:t>The following table is populated with examples</w:t>
      </w:r>
      <w:r>
        <w:rPr>
          <w:b/>
        </w:rPr>
        <w:t>;</w:t>
      </w:r>
    </w:p>
    <w:tbl>
      <w:tblPr>
        <w:tblW w:w="9360" w:type="dxa"/>
        <w:tblInd w:w="288" w:type="dxa"/>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A0" w:firstRow="1" w:lastRow="0" w:firstColumn="1" w:lastColumn="0" w:noHBand="0" w:noVBand="0"/>
      </w:tblPr>
      <w:tblGrid>
        <w:gridCol w:w="1710"/>
        <w:gridCol w:w="6210"/>
        <w:gridCol w:w="1440"/>
      </w:tblGrid>
      <w:tr w:rsidR="004A641A" w14:paraId="75422770" w14:textId="77777777">
        <w:trPr>
          <w:tblHeader/>
        </w:trPr>
        <w:tc>
          <w:tcPr>
            <w:tcW w:w="9360" w:type="dxa"/>
            <w:gridSpan w:val="3"/>
            <w:tcBorders>
              <w:top w:val="single" w:sz="12" w:space="0" w:color="auto"/>
              <w:bottom w:val="single" w:sz="12" w:space="0" w:color="auto"/>
            </w:tcBorders>
            <w:shd w:val="clear" w:color="auto" w:fill="D9D9D9"/>
          </w:tcPr>
          <w:p w14:paraId="7542276F" w14:textId="77777777" w:rsidR="004A641A" w:rsidRPr="00876C6F" w:rsidRDefault="004A641A" w:rsidP="009F5EA7">
            <w:pPr>
              <w:ind w:right="162"/>
              <w:jc w:val="center"/>
              <w:rPr>
                <w:rFonts w:ascii="Arial" w:hAnsi="Arial" w:cs="Arial"/>
                <w:b/>
                <w:sz w:val="20"/>
                <w:szCs w:val="20"/>
              </w:rPr>
            </w:pPr>
            <w:r>
              <w:rPr>
                <w:rFonts w:ascii="Arial" w:hAnsi="Arial" w:cs="Arial"/>
                <w:b/>
                <w:sz w:val="20"/>
                <w:szCs w:val="20"/>
              </w:rPr>
              <w:t>Program Roles</w:t>
            </w:r>
          </w:p>
        </w:tc>
      </w:tr>
      <w:tr w:rsidR="004A641A" w14:paraId="75422774" w14:textId="77777777" w:rsidTr="00DD0A78">
        <w:trPr>
          <w:tblHeader/>
        </w:trPr>
        <w:tc>
          <w:tcPr>
            <w:tcW w:w="1710" w:type="dxa"/>
            <w:tcBorders>
              <w:top w:val="single" w:sz="12" w:space="0" w:color="auto"/>
              <w:bottom w:val="single" w:sz="12" w:space="0" w:color="auto"/>
            </w:tcBorders>
            <w:shd w:val="clear" w:color="auto" w:fill="D9D9D9"/>
          </w:tcPr>
          <w:p w14:paraId="75422771" w14:textId="77777777" w:rsidR="004A641A" w:rsidRPr="00876C6F" w:rsidRDefault="004A641A"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6210" w:type="dxa"/>
            <w:tcBorders>
              <w:top w:val="single" w:sz="12" w:space="0" w:color="auto"/>
              <w:bottom w:val="single" w:sz="12" w:space="0" w:color="auto"/>
            </w:tcBorders>
            <w:shd w:val="clear" w:color="auto" w:fill="D9D9D9"/>
          </w:tcPr>
          <w:p w14:paraId="75422772" w14:textId="77777777" w:rsidR="004A641A" w:rsidRPr="00876C6F" w:rsidRDefault="004A641A"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sidR="00084683">
              <w:rPr>
                <w:rFonts w:ascii="Arial" w:hAnsi="Arial" w:cs="Arial"/>
                <w:b/>
                <w:sz w:val="20"/>
                <w:szCs w:val="20"/>
              </w:rPr>
              <w:t>, Required Knowledge/Skills</w:t>
            </w:r>
          </w:p>
        </w:tc>
        <w:tc>
          <w:tcPr>
            <w:tcW w:w="1440" w:type="dxa"/>
            <w:tcBorders>
              <w:top w:val="single" w:sz="12" w:space="0" w:color="auto"/>
              <w:bottom w:val="single" w:sz="12" w:space="0" w:color="auto"/>
            </w:tcBorders>
            <w:shd w:val="clear" w:color="auto" w:fill="D9D9D9"/>
          </w:tcPr>
          <w:p w14:paraId="75422773" w14:textId="77777777" w:rsidR="004A641A" w:rsidRPr="00876C6F" w:rsidRDefault="004A641A"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4A641A" w14:paraId="75422780" w14:textId="77777777" w:rsidTr="00DD0A78">
        <w:tc>
          <w:tcPr>
            <w:tcW w:w="1710" w:type="dxa"/>
          </w:tcPr>
          <w:p w14:paraId="75422779" w14:textId="09FCD65A" w:rsidR="004A641A" w:rsidRPr="003313A0" w:rsidRDefault="007D7BDE" w:rsidP="009F5EA7">
            <w:pPr>
              <w:spacing w:before="0" w:after="0"/>
              <w:ind w:right="72"/>
              <w:rPr>
                <w:rFonts w:ascii="Arial" w:hAnsi="Arial" w:cs="Arial"/>
                <w:b/>
                <w:sz w:val="20"/>
                <w:szCs w:val="20"/>
              </w:rPr>
            </w:pPr>
            <w:r>
              <w:rPr>
                <w:rFonts w:ascii="Arial" w:hAnsi="Arial" w:cs="Arial"/>
                <w:b/>
                <w:sz w:val="20"/>
                <w:szCs w:val="20"/>
              </w:rPr>
              <w:t>Product Manager</w:t>
            </w:r>
          </w:p>
        </w:tc>
        <w:tc>
          <w:tcPr>
            <w:tcW w:w="6210" w:type="dxa"/>
          </w:tcPr>
          <w:p w14:paraId="7542277E" w14:textId="5BF3A0CC" w:rsidR="004A641A" w:rsidRPr="00876C6F" w:rsidRDefault="00447072" w:rsidP="0055398C">
            <w:pPr>
              <w:numPr>
                <w:ilvl w:val="0"/>
                <w:numId w:val="12"/>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004A641A" w:rsidRPr="00876C6F">
              <w:rPr>
                <w:rFonts w:ascii="Arial" w:hAnsi="Arial" w:cs="Arial"/>
                <w:sz w:val="20"/>
                <w:szCs w:val="20"/>
              </w:rPr>
              <w:t xml:space="preserve"> </w:t>
            </w:r>
          </w:p>
        </w:tc>
        <w:tc>
          <w:tcPr>
            <w:tcW w:w="1440" w:type="dxa"/>
          </w:tcPr>
          <w:p w14:paraId="7542277F" w14:textId="72DFE4FA" w:rsidR="004A641A" w:rsidRPr="00876C6F" w:rsidRDefault="007D7BDE"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4A641A" w14:paraId="75422786" w14:textId="77777777" w:rsidTr="00DD0A78">
        <w:tc>
          <w:tcPr>
            <w:tcW w:w="1710" w:type="dxa"/>
          </w:tcPr>
          <w:p w14:paraId="75422781" w14:textId="1CF098BC" w:rsidR="004A641A" w:rsidRPr="003313A0" w:rsidRDefault="00DD0A78"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Techn</w:t>
            </w:r>
            <w:r w:rsidR="007D7BDE">
              <w:rPr>
                <w:rFonts w:ascii="Arial" w:hAnsi="Arial" w:cs="Arial"/>
                <w:b/>
                <w:sz w:val="20"/>
                <w:szCs w:val="20"/>
              </w:rPr>
              <w:t>ical Archtiect</w:t>
            </w:r>
          </w:p>
        </w:tc>
        <w:tc>
          <w:tcPr>
            <w:tcW w:w="6210" w:type="dxa"/>
          </w:tcPr>
          <w:p w14:paraId="75422782" w14:textId="77777777" w:rsidR="004A641A" w:rsidRDefault="004A641A" w:rsidP="009F5EA7">
            <w:pPr>
              <w:spacing w:before="0" w:after="0"/>
              <w:ind w:right="65"/>
              <w:rPr>
                <w:rFonts w:ascii="Arial" w:hAnsi="Arial" w:cs="Arial"/>
                <w:sz w:val="20"/>
                <w:szCs w:val="20"/>
              </w:rPr>
            </w:pPr>
            <w:r>
              <w:rPr>
                <w:rFonts w:ascii="Arial" w:hAnsi="Arial" w:cs="Arial"/>
                <w:sz w:val="20"/>
                <w:szCs w:val="20"/>
              </w:rPr>
              <w:t xml:space="preserve">Technical Lead of </w:t>
            </w:r>
            <w:r w:rsidR="00E27076">
              <w:rPr>
                <w:rFonts w:ascii="Arial" w:hAnsi="Arial" w:cs="Arial"/>
                <w:sz w:val="20"/>
                <w:szCs w:val="20"/>
              </w:rPr>
              <w:t>the</w:t>
            </w:r>
            <w:r>
              <w:rPr>
                <w:rFonts w:ascii="Arial" w:hAnsi="Arial" w:cs="Arial"/>
                <w:sz w:val="20"/>
                <w:szCs w:val="20"/>
              </w:rPr>
              <w:t xml:space="preserve"> Program</w:t>
            </w:r>
          </w:p>
          <w:p w14:paraId="75422784" w14:textId="2DC5F592" w:rsidR="004A641A" w:rsidRPr="002360DC" w:rsidRDefault="00447072" w:rsidP="0055398C">
            <w:pPr>
              <w:numPr>
                <w:ilvl w:val="0"/>
                <w:numId w:val="12"/>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440" w:type="dxa"/>
          </w:tcPr>
          <w:p w14:paraId="75422785" w14:textId="63DEF8AF" w:rsidR="004A641A" w:rsidRPr="00876C6F" w:rsidRDefault="007D7BDE"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447072" w14:paraId="7542278C" w14:textId="77777777" w:rsidTr="00DD0A78">
        <w:tc>
          <w:tcPr>
            <w:tcW w:w="1710" w:type="dxa"/>
          </w:tcPr>
          <w:p w14:paraId="75422788" w14:textId="6D2E84F8" w:rsidR="00447072" w:rsidRPr="003313A0" w:rsidRDefault="00447072"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Scrum Coach</w:t>
            </w:r>
          </w:p>
        </w:tc>
        <w:tc>
          <w:tcPr>
            <w:tcW w:w="6210" w:type="dxa"/>
          </w:tcPr>
          <w:p w14:paraId="7542278A" w14:textId="043F2931" w:rsidR="00447072" w:rsidRPr="00876C6F" w:rsidRDefault="00447072" w:rsidP="0055398C">
            <w:pPr>
              <w:numPr>
                <w:ilvl w:val="0"/>
                <w:numId w:val="12"/>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7542278B" w14:textId="009652EE"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447072" w14:paraId="75422790" w14:textId="77777777" w:rsidTr="00DD0A78">
        <w:tc>
          <w:tcPr>
            <w:tcW w:w="1710" w:type="dxa"/>
          </w:tcPr>
          <w:p w14:paraId="7542278D" w14:textId="308DC541" w:rsidR="00447072" w:rsidRPr="003313A0" w:rsidRDefault="00447072" w:rsidP="009F5EA7">
            <w:pPr>
              <w:pStyle w:val="Header"/>
              <w:tabs>
                <w:tab w:val="clear" w:pos="4320"/>
                <w:tab w:val="clear" w:pos="8640"/>
              </w:tabs>
              <w:spacing w:before="0" w:after="0"/>
              <w:rPr>
                <w:rFonts w:ascii="Arial" w:hAnsi="Arial" w:cs="Arial"/>
                <w:b/>
                <w:sz w:val="20"/>
                <w:szCs w:val="20"/>
              </w:rPr>
            </w:pPr>
            <w:r>
              <w:rPr>
                <w:rFonts w:ascii="Arial" w:hAnsi="Arial" w:cs="Arial"/>
                <w:b/>
                <w:sz w:val="20"/>
                <w:szCs w:val="20"/>
              </w:rPr>
              <w:t>Delivery Manager</w:t>
            </w:r>
          </w:p>
        </w:tc>
        <w:tc>
          <w:tcPr>
            <w:tcW w:w="6210" w:type="dxa"/>
          </w:tcPr>
          <w:p w14:paraId="7542278E" w14:textId="782E4D5A" w:rsidR="00447072" w:rsidRPr="00876C6F" w:rsidRDefault="00447072" w:rsidP="0055398C">
            <w:pPr>
              <w:numPr>
                <w:ilvl w:val="0"/>
                <w:numId w:val="12"/>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7542278F" w14:textId="0E24686E"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Brian Priest</w:t>
            </w:r>
          </w:p>
        </w:tc>
      </w:tr>
      <w:tr w:rsidR="00447072" w14:paraId="75422795" w14:textId="77777777" w:rsidTr="00DD0A78">
        <w:tc>
          <w:tcPr>
            <w:tcW w:w="1710" w:type="dxa"/>
          </w:tcPr>
          <w:p w14:paraId="75422791" w14:textId="5FDB3D75" w:rsidR="00447072" w:rsidRPr="003313A0" w:rsidRDefault="00447072" w:rsidP="009F5EA7">
            <w:pPr>
              <w:spacing w:before="0" w:after="0"/>
              <w:ind w:right="72"/>
              <w:rPr>
                <w:rFonts w:ascii="Arial" w:hAnsi="Arial" w:cs="Arial"/>
                <w:b/>
                <w:sz w:val="20"/>
                <w:szCs w:val="20"/>
                <w:lang w:val="fr-FR"/>
              </w:rPr>
            </w:pPr>
            <w:r>
              <w:rPr>
                <w:rFonts w:ascii="Arial" w:hAnsi="Arial" w:cs="Arial"/>
                <w:b/>
                <w:sz w:val="20"/>
                <w:szCs w:val="20"/>
                <w:lang w:val="fr-FR"/>
              </w:rPr>
              <w:t>DevOPS Eng</w:t>
            </w:r>
          </w:p>
        </w:tc>
        <w:tc>
          <w:tcPr>
            <w:tcW w:w="6210" w:type="dxa"/>
          </w:tcPr>
          <w:p w14:paraId="75422793" w14:textId="5DC6489E" w:rsidR="00447072" w:rsidRPr="00876C6F" w:rsidRDefault="00447072" w:rsidP="00A52261">
            <w:pPr>
              <w:numPr>
                <w:ilvl w:val="0"/>
                <w:numId w:val="12"/>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75422794" w14:textId="7CA05533" w:rsidR="00447072" w:rsidRPr="00876C6F" w:rsidRDefault="00447072" w:rsidP="008706E7">
            <w:pPr>
              <w:spacing w:before="0" w:after="0"/>
              <w:ind w:right="162"/>
              <w:jc w:val="center"/>
              <w:rPr>
                <w:rFonts w:ascii="Arial" w:hAnsi="Arial" w:cs="Arial"/>
                <w:sz w:val="20"/>
                <w:szCs w:val="20"/>
                <w:lang w:val="fr-FR"/>
              </w:rPr>
            </w:pPr>
            <w:r>
              <w:rPr>
                <w:rFonts w:ascii="Arial" w:hAnsi="Arial" w:cs="Arial"/>
                <w:sz w:val="20"/>
                <w:szCs w:val="20"/>
              </w:rPr>
              <w:t>Tyler Sanders</w:t>
            </w:r>
          </w:p>
        </w:tc>
      </w:tr>
      <w:tr w:rsidR="00447072" w14:paraId="707CCA73" w14:textId="77777777" w:rsidTr="00DD0A78">
        <w:tc>
          <w:tcPr>
            <w:tcW w:w="1710" w:type="dxa"/>
          </w:tcPr>
          <w:p w14:paraId="19300703" w14:textId="2B59DC29" w:rsidR="00447072" w:rsidRDefault="00447072" w:rsidP="009F5EA7">
            <w:pPr>
              <w:spacing w:before="0" w:after="0"/>
              <w:ind w:right="72"/>
              <w:rPr>
                <w:rFonts w:ascii="Arial" w:hAnsi="Arial" w:cs="Arial"/>
                <w:b/>
                <w:sz w:val="20"/>
                <w:szCs w:val="20"/>
                <w:lang w:val="fr-FR"/>
              </w:rPr>
            </w:pPr>
            <w:r>
              <w:rPr>
                <w:rFonts w:ascii="Arial" w:hAnsi="Arial" w:cs="Arial"/>
                <w:b/>
                <w:sz w:val="20"/>
                <w:szCs w:val="20"/>
                <w:lang w:val="fr-FR"/>
              </w:rPr>
              <w:t>Interaction Designer</w:t>
            </w:r>
          </w:p>
        </w:tc>
        <w:tc>
          <w:tcPr>
            <w:tcW w:w="6210" w:type="dxa"/>
          </w:tcPr>
          <w:p w14:paraId="6289CBCA" w14:textId="1ADCB828" w:rsidR="00447072" w:rsidRPr="00876C6F" w:rsidRDefault="00447072" w:rsidP="00A52261">
            <w:pPr>
              <w:numPr>
                <w:ilvl w:val="0"/>
                <w:numId w:val="12"/>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5B5BEC15" w14:textId="4A2B9F03" w:rsidR="00447072" w:rsidRDefault="00447072" w:rsidP="008706E7">
            <w:pPr>
              <w:spacing w:before="0" w:after="0"/>
              <w:ind w:right="162"/>
              <w:jc w:val="center"/>
              <w:rPr>
                <w:rFonts w:ascii="Arial" w:hAnsi="Arial" w:cs="Arial"/>
                <w:sz w:val="20"/>
                <w:szCs w:val="20"/>
              </w:rPr>
            </w:pPr>
            <w:r>
              <w:rPr>
                <w:rFonts w:ascii="Arial" w:hAnsi="Arial" w:cs="Arial"/>
                <w:sz w:val="20"/>
                <w:szCs w:val="20"/>
              </w:rPr>
              <w:t>Vance Lowe</w:t>
            </w:r>
          </w:p>
        </w:tc>
      </w:tr>
      <w:tr w:rsidR="00447072" w14:paraId="0E2B16AD" w14:textId="77777777" w:rsidTr="00DD0A78">
        <w:tc>
          <w:tcPr>
            <w:tcW w:w="1710" w:type="dxa"/>
          </w:tcPr>
          <w:p w14:paraId="07C602FD" w14:textId="37A92C06" w:rsidR="00447072" w:rsidRDefault="00447072" w:rsidP="009F5EA7">
            <w:pPr>
              <w:spacing w:before="0" w:after="0"/>
              <w:ind w:right="72"/>
              <w:rPr>
                <w:rFonts w:ascii="Arial" w:hAnsi="Arial" w:cs="Arial"/>
                <w:b/>
                <w:sz w:val="20"/>
                <w:szCs w:val="20"/>
                <w:lang w:val="fr-FR"/>
              </w:rPr>
            </w:pPr>
            <w:r>
              <w:rPr>
                <w:rFonts w:ascii="Arial" w:hAnsi="Arial" w:cs="Arial"/>
                <w:b/>
                <w:sz w:val="20"/>
                <w:szCs w:val="20"/>
                <w:lang w:val="fr-FR"/>
              </w:rPr>
              <w:t>Visual Designer</w:t>
            </w:r>
          </w:p>
        </w:tc>
        <w:tc>
          <w:tcPr>
            <w:tcW w:w="6210" w:type="dxa"/>
          </w:tcPr>
          <w:p w14:paraId="526D63AC" w14:textId="20919972" w:rsidR="00447072" w:rsidRPr="00876C6F" w:rsidRDefault="00447072" w:rsidP="00A52261">
            <w:pPr>
              <w:numPr>
                <w:ilvl w:val="0"/>
                <w:numId w:val="12"/>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4995AD6D" w14:textId="4E1E0C48" w:rsidR="00447072" w:rsidRDefault="00447072" w:rsidP="008706E7">
            <w:pPr>
              <w:spacing w:before="0" w:after="0"/>
              <w:ind w:right="162"/>
              <w:jc w:val="center"/>
              <w:rPr>
                <w:rFonts w:ascii="Arial" w:hAnsi="Arial" w:cs="Arial"/>
                <w:sz w:val="20"/>
                <w:szCs w:val="20"/>
              </w:rPr>
            </w:pPr>
            <w:r>
              <w:rPr>
                <w:rFonts w:ascii="Arial" w:hAnsi="Arial" w:cs="Arial"/>
                <w:sz w:val="20"/>
                <w:szCs w:val="20"/>
              </w:rPr>
              <w:t>Josh Penton</w:t>
            </w:r>
          </w:p>
        </w:tc>
      </w:tr>
      <w:tr w:rsidR="00447072" w14:paraId="648A1133" w14:textId="77777777" w:rsidTr="00DD0A78">
        <w:tc>
          <w:tcPr>
            <w:tcW w:w="1710" w:type="dxa"/>
          </w:tcPr>
          <w:p w14:paraId="0A3F0643" w14:textId="66A7B0A4" w:rsidR="00447072" w:rsidRDefault="00447072" w:rsidP="009F5EA7">
            <w:pPr>
              <w:spacing w:before="0" w:after="0"/>
              <w:ind w:right="72"/>
              <w:rPr>
                <w:rFonts w:ascii="Arial" w:hAnsi="Arial" w:cs="Arial"/>
                <w:b/>
                <w:sz w:val="20"/>
                <w:szCs w:val="20"/>
                <w:lang w:val="fr-FR"/>
              </w:rPr>
            </w:pPr>
            <w:r>
              <w:rPr>
                <w:rFonts w:ascii="Arial" w:hAnsi="Arial" w:cs="Arial"/>
                <w:b/>
                <w:sz w:val="20"/>
                <w:szCs w:val="20"/>
                <w:lang w:val="fr-FR"/>
              </w:rPr>
              <w:t>Frontend Developers</w:t>
            </w:r>
          </w:p>
        </w:tc>
        <w:tc>
          <w:tcPr>
            <w:tcW w:w="6210" w:type="dxa"/>
          </w:tcPr>
          <w:p w14:paraId="2EDFFED9" w14:textId="0CB865C3" w:rsidR="00447072" w:rsidRPr="00876C6F" w:rsidRDefault="00447072" w:rsidP="00A52261">
            <w:pPr>
              <w:numPr>
                <w:ilvl w:val="0"/>
                <w:numId w:val="12"/>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440" w:type="dxa"/>
          </w:tcPr>
          <w:p w14:paraId="6240A1BF" w14:textId="4A3FA16A" w:rsidR="00447072" w:rsidRDefault="00447072" w:rsidP="008706E7">
            <w:pPr>
              <w:spacing w:before="0" w:after="0"/>
              <w:ind w:right="162"/>
              <w:jc w:val="center"/>
              <w:rPr>
                <w:rFonts w:ascii="Arial" w:hAnsi="Arial" w:cs="Arial"/>
                <w:sz w:val="20"/>
                <w:szCs w:val="20"/>
              </w:rPr>
            </w:pPr>
            <w:r>
              <w:rPr>
                <w:rFonts w:ascii="Arial" w:hAnsi="Arial" w:cs="Arial"/>
                <w:sz w:val="20"/>
                <w:szCs w:val="20"/>
              </w:rPr>
              <w:t>Randy Nolan &amp; Aaron Whitney</w:t>
            </w:r>
          </w:p>
        </w:tc>
      </w:tr>
    </w:tbl>
    <w:p w14:paraId="75422796" w14:textId="77777777" w:rsidR="002B7DE4" w:rsidRDefault="002B7DE4" w:rsidP="002B7DE4">
      <w:pPr>
        <w:pStyle w:val="Heading1"/>
        <w:numPr>
          <w:ilvl w:val="0"/>
          <w:numId w:val="2"/>
        </w:numPr>
      </w:pPr>
      <w:bookmarkStart w:id="20" w:name="_Ref151362487"/>
      <w:r>
        <w:br w:type="page"/>
      </w:r>
      <w:bookmarkStart w:id="21" w:name="_Toc296427746"/>
      <w:r>
        <w:lastRenderedPageBreak/>
        <w:t>Managerial Plans</w:t>
      </w:r>
      <w:bookmarkEnd w:id="21"/>
    </w:p>
    <w:p w14:paraId="75422797" w14:textId="77777777" w:rsidR="004A641A" w:rsidRDefault="004A641A" w:rsidP="004A641A">
      <w:pPr>
        <w:pStyle w:val="Heading2"/>
        <w:ind w:hanging="756"/>
      </w:pPr>
      <w:bookmarkStart w:id="22" w:name="_Toc296427747"/>
      <w:bookmarkEnd w:id="20"/>
      <w:r>
        <w:t>Start-Up Plan</w:t>
      </w:r>
      <w:bookmarkEnd w:id="22"/>
    </w:p>
    <w:p w14:paraId="75422798" w14:textId="77777777" w:rsidR="00974A89" w:rsidRPr="00B06E5A" w:rsidRDefault="00974A89" w:rsidP="00974A89">
      <w:pPr>
        <w:pStyle w:val="Heading3"/>
        <w:rPr>
          <w:sz w:val="28"/>
          <w:szCs w:val="28"/>
        </w:rPr>
      </w:pPr>
      <w:bookmarkStart w:id="23" w:name="_Toc296427748"/>
      <w:r w:rsidRPr="00B06E5A">
        <w:rPr>
          <w:sz w:val="28"/>
          <w:szCs w:val="28"/>
        </w:rPr>
        <w:t>Establish Resources</w:t>
      </w:r>
      <w:bookmarkEnd w:id="23"/>
    </w:p>
    <w:p w14:paraId="75422799" w14:textId="77777777" w:rsidR="00974A89" w:rsidRPr="00B06E5A" w:rsidRDefault="00B06E5A" w:rsidP="00974A89">
      <w:pPr>
        <w:pStyle w:val="Heading4"/>
        <w:rPr>
          <w:rFonts w:ascii="Arial" w:hAnsi="Arial" w:cs="Arial"/>
        </w:rPr>
      </w:pPr>
      <w:r>
        <w:rPr>
          <w:rFonts w:ascii="Arial" w:hAnsi="Arial" w:cs="Arial"/>
        </w:rPr>
        <w:t xml:space="preserve"> </w:t>
      </w:r>
      <w:r w:rsidR="00974A89" w:rsidRPr="00B06E5A">
        <w:rPr>
          <w:rFonts w:ascii="Arial" w:hAnsi="Arial" w:cs="Arial"/>
        </w:rPr>
        <w:t>Staffing</w:t>
      </w:r>
    </w:p>
    <w:p w14:paraId="7542279A" w14:textId="35F01BC8" w:rsidR="002F2D4E" w:rsidRDefault="00A142F3" w:rsidP="002F2D4E">
      <w:pPr>
        <w:rPr>
          <w:rFonts w:ascii="Arial" w:hAnsi="Arial" w:cs="Arial"/>
          <w:sz w:val="28"/>
          <w:szCs w:val="28"/>
        </w:rPr>
      </w:pPr>
      <w:r>
        <w:rPr>
          <w:rFonts w:ascii="Arial" w:hAnsi="Arial" w:cs="Arial"/>
          <w:sz w:val="28"/>
          <w:szCs w:val="28"/>
        </w:rPr>
        <w:t xml:space="preserve">See above matrix and reference </w:t>
      </w:r>
      <w:r w:rsidRPr="00A142F3">
        <w:rPr>
          <w:rFonts w:ascii="Arial" w:hAnsi="Arial" w:cs="Arial"/>
          <w:sz w:val="28"/>
          <w:szCs w:val="28"/>
        </w:rPr>
        <w:t>Attachment A Labor Category Descriptions.pdf</w:t>
      </w:r>
      <w:r>
        <w:rPr>
          <w:rFonts w:ascii="Arial" w:hAnsi="Arial" w:cs="Arial"/>
          <w:sz w:val="28"/>
          <w:szCs w:val="28"/>
        </w:rPr>
        <w:t>.</w:t>
      </w:r>
    </w:p>
    <w:p w14:paraId="754227AA" w14:textId="77777777" w:rsidR="00CC3E04" w:rsidRPr="00B06E5A" w:rsidRDefault="00CC3E04" w:rsidP="002F2D4E">
      <w:pPr>
        <w:rPr>
          <w:rFonts w:ascii="Arial" w:hAnsi="Arial" w:cs="Arial"/>
          <w:sz w:val="28"/>
          <w:szCs w:val="28"/>
        </w:rPr>
      </w:pPr>
    </w:p>
    <w:p w14:paraId="754227AB" w14:textId="77777777" w:rsidR="00EE69AD" w:rsidRDefault="00B06E5A" w:rsidP="00EE69AD">
      <w:pPr>
        <w:pStyle w:val="Heading4"/>
        <w:rPr>
          <w:rFonts w:ascii="Arial" w:hAnsi="Arial" w:cs="Arial"/>
        </w:rPr>
      </w:pPr>
      <w:r>
        <w:rPr>
          <w:rFonts w:ascii="Arial" w:hAnsi="Arial" w:cs="Arial"/>
        </w:rPr>
        <w:t xml:space="preserve"> </w:t>
      </w:r>
      <w:r w:rsidR="00EE69AD" w:rsidRPr="00B06E5A">
        <w:rPr>
          <w:rFonts w:ascii="Arial" w:hAnsi="Arial" w:cs="Arial"/>
        </w:rPr>
        <w:t>Training</w:t>
      </w:r>
    </w:p>
    <w:p w14:paraId="754227AC" w14:textId="77777777" w:rsidR="00CC3E04" w:rsidRPr="00CC3E04" w:rsidRDefault="00CC3E04" w:rsidP="00CC3E04">
      <w:r>
        <w:t>The following training has been identified as necessary for execution of this project.</w:t>
      </w:r>
    </w:p>
    <w:tbl>
      <w:tblPr>
        <w:tblStyle w:val="TableGrid"/>
        <w:tblW w:w="0" w:type="auto"/>
        <w:tblLook w:val="04A0" w:firstRow="1" w:lastRow="0" w:firstColumn="1" w:lastColumn="0" w:noHBand="0" w:noVBand="1"/>
      </w:tblPr>
      <w:tblGrid>
        <w:gridCol w:w="2394"/>
        <w:gridCol w:w="4464"/>
        <w:gridCol w:w="1908"/>
      </w:tblGrid>
      <w:tr w:rsidR="00CC3E04" w:rsidRPr="00CC3E04" w14:paraId="754227B0" w14:textId="77777777" w:rsidTr="00D51D1C">
        <w:tc>
          <w:tcPr>
            <w:tcW w:w="2394" w:type="dxa"/>
            <w:shd w:val="clear" w:color="auto" w:fill="A6A6A6" w:themeFill="background1" w:themeFillShade="A6"/>
          </w:tcPr>
          <w:p w14:paraId="754227AD" w14:textId="77777777" w:rsidR="00CC3E04" w:rsidRPr="00CC3E04" w:rsidRDefault="00CC3E04" w:rsidP="00D51D1C">
            <w:pPr>
              <w:rPr>
                <w:rFonts w:ascii="Arial" w:hAnsi="Arial" w:cs="Arial"/>
                <w:sz w:val="20"/>
                <w:szCs w:val="20"/>
              </w:rPr>
            </w:pPr>
            <w:r>
              <w:rPr>
                <w:rFonts w:ascii="Arial" w:hAnsi="Arial" w:cs="Arial"/>
                <w:sz w:val="20"/>
                <w:szCs w:val="20"/>
              </w:rPr>
              <w:t>Training</w:t>
            </w:r>
          </w:p>
        </w:tc>
        <w:tc>
          <w:tcPr>
            <w:tcW w:w="4464" w:type="dxa"/>
            <w:shd w:val="clear" w:color="auto" w:fill="A6A6A6" w:themeFill="background1" w:themeFillShade="A6"/>
          </w:tcPr>
          <w:p w14:paraId="754227AE" w14:textId="77777777" w:rsidR="00CC3E04" w:rsidRPr="00CC3E04" w:rsidRDefault="00CC3E04" w:rsidP="00D51D1C">
            <w:pPr>
              <w:rPr>
                <w:rFonts w:ascii="Arial" w:hAnsi="Arial" w:cs="Arial"/>
                <w:sz w:val="20"/>
                <w:szCs w:val="20"/>
              </w:rPr>
            </w:pPr>
            <w:r w:rsidRPr="00CC3E04">
              <w:rPr>
                <w:rFonts w:ascii="Arial" w:hAnsi="Arial" w:cs="Arial"/>
                <w:sz w:val="20"/>
                <w:szCs w:val="20"/>
              </w:rPr>
              <w:t>Description</w:t>
            </w:r>
          </w:p>
        </w:tc>
        <w:tc>
          <w:tcPr>
            <w:tcW w:w="1908" w:type="dxa"/>
            <w:shd w:val="clear" w:color="auto" w:fill="A6A6A6" w:themeFill="background1" w:themeFillShade="A6"/>
          </w:tcPr>
          <w:p w14:paraId="754227AF" w14:textId="77777777" w:rsidR="00CC3E04" w:rsidRPr="00CC3E04" w:rsidRDefault="00F87CB7" w:rsidP="00CC3E04">
            <w:pPr>
              <w:rPr>
                <w:rFonts w:ascii="Arial" w:hAnsi="Arial" w:cs="Arial"/>
                <w:sz w:val="20"/>
                <w:szCs w:val="20"/>
              </w:rPr>
            </w:pPr>
            <w:r>
              <w:rPr>
                <w:rFonts w:ascii="Arial" w:hAnsi="Arial" w:cs="Arial"/>
                <w:sz w:val="20"/>
                <w:szCs w:val="20"/>
              </w:rPr>
              <w:t>Formal/Informal</w:t>
            </w:r>
          </w:p>
        </w:tc>
      </w:tr>
      <w:tr w:rsidR="00CC3E04" w:rsidRPr="00CC3E04" w14:paraId="754227B4" w14:textId="77777777" w:rsidTr="00D51D1C">
        <w:tc>
          <w:tcPr>
            <w:tcW w:w="2394"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4464"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1908"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D51D1C">
        <w:tc>
          <w:tcPr>
            <w:tcW w:w="2394"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4464"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p>
        </w:tc>
        <w:tc>
          <w:tcPr>
            <w:tcW w:w="1908"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9" w14:textId="77777777" w:rsidR="00EE69AD" w:rsidRPr="00B06E5A" w:rsidRDefault="00EE69AD" w:rsidP="00040A3A">
      <w:pPr>
        <w:rPr>
          <w:rFonts w:ascii="Arial" w:hAnsi="Arial" w:cs="Arial"/>
          <w:sz w:val="28"/>
          <w:szCs w:val="28"/>
        </w:rPr>
      </w:pPr>
    </w:p>
    <w:p w14:paraId="754227BA" w14:textId="77777777" w:rsidR="00AD2369" w:rsidRPr="00B06E5A" w:rsidRDefault="00B06E5A" w:rsidP="003167F6">
      <w:pPr>
        <w:pStyle w:val="Heading4"/>
        <w:rPr>
          <w:rFonts w:ascii="Arial" w:hAnsi="Arial" w:cs="Arial"/>
        </w:rPr>
      </w:pPr>
      <w:bookmarkStart w:id="24" w:name="_Toc55700861"/>
      <w:bookmarkStart w:id="25" w:name="_Toc394798745"/>
      <w:bookmarkStart w:id="26" w:name="_Toc394799561"/>
      <w:bookmarkStart w:id="27" w:name="_Toc394890834"/>
      <w:r>
        <w:rPr>
          <w:rFonts w:ascii="Arial" w:hAnsi="Arial" w:cs="Arial"/>
        </w:rPr>
        <w:t xml:space="preserve"> </w:t>
      </w:r>
      <w:r w:rsidR="00AD2369" w:rsidRPr="00B06E5A">
        <w:rPr>
          <w:rFonts w:ascii="Arial" w:hAnsi="Arial" w:cs="Arial"/>
        </w:rPr>
        <w:t>Facilities</w:t>
      </w:r>
      <w:bookmarkEnd w:id="24"/>
    </w:p>
    <w:p w14:paraId="754227BB" w14:textId="47D0A574" w:rsidR="00AD2369" w:rsidRDefault="00C800BF" w:rsidP="00AD2369">
      <w:pPr>
        <w:rPr>
          <w:rFonts w:ascii="Arial" w:hAnsi="Arial" w:cs="Arial"/>
          <w:sz w:val="28"/>
          <w:szCs w:val="28"/>
        </w:rPr>
      </w:pPr>
      <w:r w:rsidRPr="00B06E5A">
        <w:rPr>
          <w:rFonts w:ascii="Arial" w:hAnsi="Arial" w:cs="Arial"/>
          <w:sz w:val="28"/>
          <w:szCs w:val="28"/>
        </w:rPr>
        <w:t xml:space="preserve">The </w:t>
      </w:r>
      <w:r w:rsidR="00AD2369" w:rsidRPr="00B06E5A">
        <w:rPr>
          <w:rFonts w:ascii="Arial" w:hAnsi="Arial" w:cs="Arial"/>
          <w:sz w:val="28"/>
          <w:szCs w:val="28"/>
        </w:rPr>
        <w:t xml:space="preserve">primary </w:t>
      </w:r>
      <w:r w:rsidRPr="00B06E5A">
        <w:rPr>
          <w:rFonts w:ascii="Arial" w:hAnsi="Arial" w:cs="Arial"/>
          <w:sz w:val="28"/>
          <w:szCs w:val="28"/>
        </w:rPr>
        <w:t xml:space="preserve">work facility for this effort will be the </w:t>
      </w:r>
      <w:r w:rsidR="00A142F3">
        <w:rPr>
          <w:rFonts w:ascii="Arial" w:hAnsi="Arial" w:cs="Arial"/>
          <w:sz w:val="28"/>
          <w:szCs w:val="28"/>
        </w:rPr>
        <w:t>Geocent facility in Lakefront New Orleans, Stennis Space Center, Charleston SC, Baton Rouge offices.</w:t>
      </w:r>
      <w:r w:rsidRPr="00B06E5A">
        <w:rPr>
          <w:rFonts w:ascii="Arial" w:hAnsi="Arial" w:cs="Arial"/>
          <w:sz w:val="28"/>
          <w:szCs w:val="28"/>
        </w:rPr>
        <w:t xml:space="preserve">  </w:t>
      </w:r>
    </w:p>
    <w:p w14:paraId="754227BC" w14:textId="77777777" w:rsidR="00F87CB7" w:rsidRPr="00B06E5A" w:rsidRDefault="00F87CB7" w:rsidP="00AD2369">
      <w:pPr>
        <w:rPr>
          <w:rFonts w:ascii="Arial" w:hAnsi="Arial" w:cs="Arial"/>
          <w:sz w:val="28"/>
          <w:szCs w:val="28"/>
        </w:rPr>
      </w:pPr>
    </w:p>
    <w:p w14:paraId="754227BD" w14:textId="77777777" w:rsidR="003F628F" w:rsidRPr="00B06E5A" w:rsidRDefault="003F628F" w:rsidP="003F628F">
      <w:pPr>
        <w:pStyle w:val="Heading4"/>
        <w:rPr>
          <w:rFonts w:ascii="Arial" w:hAnsi="Arial" w:cs="Arial"/>
        </w:rPr>
      </w:pPr>
      <w:r w:rsidRPr="00B06E5A">
        <w:rPr>
          <w:rFonts w:ascii="Arial" w:hAnsi="Arial" w:cs="Arial"/>
        </w:rPr>
        <w:t>Subcontractors</w:t>
      </w:r>
    </w:p>
    <w:p w14:paraId="754227BE" w14:textId="6207E0EF" w:rsidR="003F628F" w:rsidRPr="00B06E5A" w:rsidRDefault="00A142F3" w:rsidP="003F628F">
      <w:pPr>
        <w:rPr>
          <w:rFonts w:ascii="Arial" w:hAnsi="Arial" w:cs="Arial"/>
          <w:sz w:val="28"/>
          <w:szCs w:val="28"/>
        </w:rPr>
      </w:pPr>
      <w:r>
        <w:rPr>
          <w:rFonts w:ascii="Arial" w:hAnsi="Arial" w:cs="Arial"/>
          <w:sz w:val="28"/>
          <w:szCs w:val="28"/>
        </w:rPr>
        <w:t>N/A</w:t>
      </w:r>
    </w:p>
    <w:p w14:paraId="754227BF" w14:textId="77777777" w:rsidR="00C64D66" w:rsidRPr="00B06E5A" w:rsidRDefault="00C64D66" w:rsidP="003F628F">
      <w:pPr>
        <w:rPr>
          <w:rFonts w:ascii="Arial" w:hAnsi="Arial" w:cs="Arial"/>
          <w:sz w:val="28"/>
          <w:szCs w:val="28"/>
        </w:rPr>
      </w:pPr>
    </w:p>
    <w:bookmarkEnd w:id="25"/>
    <w:bookmarkEnd w:id="26"/>
    <w:bookmarkEnd w:id="27"/>
    <w:p w14:paraId="754227C0" w14:textId="77777777" w:rsidR="00F43109" w:rsidRDefault="00AD2369" w:rsidP="00F43109">
      <w:pPr>
        <w:pStyle w:val="Heading4"/>
        <w:rPr>
          <w:rFonts w:ascii="Arial" w:hAnsi="Arial" w:cs="Arial"/>
        </w:rPr>
      </w:pPr>
      <w:r w:rsidRPr="00B06E5A">
        <w:rPr>
          <w:rFonts w:ascii="Arial" w:hAnsi="Arial" w:cs="Arial"/>
        </w:rPr>
        <w:t>Tools</w:t>
      </w:r>
      <w:r w:rsidR="00F43109" w:rsidRPr="00B06E5A">
        <w:rPr>
          <w:rFonts w:ascii="Arial" w:hAnsi="Arial" w:cs="Arial"/>
        </w:rPr>
        <w:t xml:space="preserve">:  List tools that are necessary for your project.  </w:t>
      </w:r>
    </w:p>
    <w:p w14:paraId="2B319C52" w14:textId="7E971C80" w:rsidR="00A142F3" w:rsidRPr="00A142F3" w:rsidRDefault="00A142F3" w:rsidP="00A142F3">
      <w:r>
        <w:t xml:space="preserve">See README.md </w:t>
      </w:r>
      <w:hyperlink r:id="rId35" w:history="1">
        <w:r w:rsidRPr="000E2CFB">
          <w:rPr>
            <w:rStyle w:val="Hyperlink"/>
          </w:rPr>
          <w:t>https://github.com/Geocent/18f-prototype</w:t>
        </w:r>
      </w:hyperlink>
      <w:r>
        <w:tab/>
      </w:r>
    </w:p>
    <w:p w14:paraId="754227E1" w14:textId="77777777" w:rsidR="00176B99" w:rsidRDefault="00CC3E04" w:rsidP="00176B99">
      <w:pPr>
        <w:pStyle w:val="Heading4"/>
      </w:pPr>
      <w:bookmarkStart w:id="28" w:name="_Toc394798647"/>
      <w:bookmarkStart w:id="29" w:name="_Toc394799463"/>
      <w:bookmarkStart w:id="30" w:name="_Toc394890736"/>
      <w:bookmarkStart w:id="31" w:name="_Toc401456042"/>
      <w:bookmarkStart w:id="32" w:name="_Toc55700800"/>
      <w:r>
        <w:t>Hardware Resources</w:t>
      </w:r>
    </w:p>
    <w:tbl>
      <w:tblPr>
        <w:tblW w:w="8994" w:type="dxa"/>
        <w:jc w:val="center"/>
        <w:tblLayout w:type="fixed"/>
        <w:tblLook w:val="0000" w:firstRow="0" w:lastRow="0" w:firstColumn="0" w:lastColumn="0" w:noHBand="0" w:noVBand="0"/>
      </w:tblPr>
      <w:tblGrid>
        <w:gridCol w:w="1527"/>
        <w:gridCol w:w="6750"/>
        <w:gridCol w:w="717"/>
      </w:tblGrid>
      <w:tr w:rsidR="00D953FE" w:rsidRPr="00756495" w14:paraId="754227E5" w14:textId="77777777" w:rsidTr="00D953FE">
        <w:trPr>
          <w:cantSplit/>
          <w:tblHeader/>
          <w:jc w:val="center"/>
        </w:trPr>
        <w:tc>
          <w:tcPr>
            <w:tcW w:w="1527" w:type="dxa"/>
            <w:tcBorders>
              <w:top w:val="single" w:sz="12" w:space="0" w:color="auto"/>
              <w:left w:val="single" w:sz="12" w:space="0" w:color="auto"/>
              <w:bottom w:val="single" w:sz="12" w:space="0" w:color="auto"/>
              <w:right w:val="single" w:sz="6" w:space="0" w:color="auto"/>
            </w:tcBorders>
            <w:shd w:val="clear" w:color="auto" w:fill="D9D9D9"/>
          </w:tcPr>
          <w:p w14:paraId="754227E2" w14:textId="77777777" w:rsidR="00D953FE" w:rsidRPr="00756495" w:rsidRDefault="00D953FE" w:rsidP="00D51D1C">
            <w:pPr>
              <w:spacing w:before="0" w:after="0"/>
              <w:jc w:val="center"/>
              <w:rPr>
                <w:rFonts w:ascii="Arial" w:hAnsi="Arial" w:cs="Arial"/>
                <w:b/>
                <w:sz w:val="20"/>
                <w:szCs w:val="20"/>
              </w:rPr>
            </w:pPr>
            <w:r w:rsidRPr="00756495">
              <w:rPr>
                <w:rFonts w:ascii="Arial" w:hAnsi="Arial" w:cs="Arial"/>
                <w:b/>
                <w:sz w:val="20"/>
                <w:szCs w:val="20"/>
              </w:rPr>
              <w:t>Product</w:t>
            </w:r>
          </w:p>
        </w:tc>
        <w:tc>
          <w:tcPr>
            <w:tcW w:w="6750" w:type="dxa"/>
            <w:tcBorders>
              <w:top w:val="single" w:sz="12" w:space="0" w:color="auto"/>
              <w:bottom w:val="single" w:sz="12" w:space="0" w:color="auto"/>
              <w:right w:val="single" w:sz="4" w:space="0" w:color="auto"/>
            </w:tcBorders>
            <w:shd w:val="clear" w:color="auto" w:fill="D9D9D9"/>
          </w:tcPr>
          <w:p w14:paraId="754227E3" w14:textId="77777777" w:rsidR="00D953FE" w:rsidRPr="00756495" w:rsidRDefault="00D953FE" w:rsidP="00D51D1C">
            <w:pPr>
              <w:spacing w:before="0" w:after="0"/>
              <w:jc w:val="center"/>
              <w:rPr>
                <w:rFonts w:ascii="Arial" w:hAnsi="Arial" w:cs="Arial"/>
                <w:b/>
                <w:sz w:val="20"/>
                <w:szCs w:val="20"/>
              </w:rPr>
            </w:pPr>
            <w:r>
              <w:rPr>
                <w:rFonts w:ascii="Arial" w:hAnsi="Arial" w:cs="Arial"/>
                <w:b/>
                <w:sz w:val="20"/>
                <w:szCs w:val="20"/>
              </w:rPr>
              <w:t>Specifications</w:t>
            </w:r>
          </w:p>
        </w:tc>
        <w:tc>
          <w:tcPr>
            <w:tcW w:w="717" w:type="dxa"/>
            <w:tcBorders>
              <w:top w:val="single" w:sz="12" w:space="0" w:color="auto"/>
              <w:bottom w:val="single" w:sz="12" w:space="0" w:color="auto"/>
              <w:right w:val="single" w:sz="4" w:space="0" w:color="auto"/>
            </w:tcBorders>
            <w:shd w:val="clear" w:color="auto" w:fill="D9D9D9"/>
          </w:tcPr>
          <w:p w14:paraId="754227E4" w14:textId="77777777" w:rsidR="00D953FE" w:rsidRDefault="00D953FE" w:rsidP="00D51D1C">
            <w:pPr>
              <w:spacing w:before="0" w:after="0"/>
              <w:jc w:val="center"/>
              <w:rPr>
                <w:rFonts w:ascii="Arial" w:hAnsi="Arial" w:cs="Arial"/>
                <w:b/>
                <w:sz w:val="20"/>
                <w:szCs w:val="20"/>
              </w:rPr>
            </w:pPr>
            <w:r>
              <w:rPr>
                <w:rFonts w:ascii="Arial" w:hAnsi="Arial" w:cs="Arial"/>
                <w:b/>
                <w:sz w:val="20"/>
                <w:szCs w:val="20"/>
              </w:rPr>
              <w:t>Qty</w:t>
            </w:r>
          </w:p>
        </w:tc>
      </w:tr>
      <w:tr w:rsidR="00D953FE" w:rsidRPr="006B1FB0" w14:paraId="754227E9" w14:textId="77777777" w:rsidTr="00D953FE">
        <w:trPr>
          <w:jc w:val="center"/>
        </w:trPr>
        <w:tc>
          <w:tcPr>
            <w:tcW w:w="1527" w:type="dxa"/>
            <w:tcBorders>
              <w:top w:val="single" w:sz="12" w:space="0" w:color="auto"/>
              <w:left w:val="single" w:sz="12" w:space="0" w:color="auto"/>
              <w:bottom w:val="single" w:sz="6" w:space="0" w:color="auto"/>
              <w:right w:val="single" w:sz="6" w:space="0" w:color="auto"/>
            </w:tcBorders>
          </w:tcPr>
          <w:p w14:paraId="754227E6" w14:textId="597DC787" w:rsidR="00D953FE" w:rsidRPr="00756495" w:rsidRDefault="00A142F3" w:rsidP="00D51D1C">
            <w:pPr>
              <w:spacing w:before="0" w:after="0"/>
              <w:jc w:val="center"/>
              <w:rPr>
                <w:rFonts w:ascii="Arial" w:hAnsi="Arial" w:cs="Arial"/>
                <w:sz w:val="20"/>
                <w:szCs w:val="20"/>
              </w:rPr>
            </w:pPr>
            <w:r>
              <w:rPr>
                <w:rFonts w:ascii="Arial" w:hAnsi="Arial" w:cs="Arial"/>
                <w:sz w:val="20"/>
                <w:szCs w:val="20"/>
              </w:rPr>
              <w:lastRenderedPageBreak/>
              <w:t xml:space="preserve"> Dev </w:t>
            </w:r>
            <w:r w:rsidR="00D953FE">
              <w:rPr>
                <w:rFonts w:ascii="Arial" w:hAnsi="Arial" w:cs="Arial"/>
                <w:sz w:val="20"/>
                <w:szCs w:val="20"/>
              </w:rPr>
              <w:t>Laptops</w:t>
            </w:r>
          </w:p>
        </w:tc>
        <w:tc>
          <w:tcPr>
            <w:tcW w:w="6750" w:type="dxa"/>
            <w:tcBorders>
              <w:top w:val="single" w:sz="12" w:space="0" w:color="auto"/>
              <w:left w:val="single" w:sz="6" w:space="0" w:color="auto"/>
              <w:bottom w:val="single" w:sz="6" w:space="0" w:color="auto"/>
              <w:right w:val="single" w:sz="4" w:space="0" w:color="auto"/>
            </w:tcBorders>
          </w:tcPr>
          <w:p w14:paraId="754227E7" w14:textId="334F023B" w:rsidR="00D953FE" w:rsidRPr="00756495" w:rsidRDefault="00A142F3" w:rsidP="00D51D1C">
            <w:pPr>
              <w:spacing w:before="0" w:after="0"/>
              <w:jc w:val="center"/>
              <w:rPr>
                <w:rFonts w:ascii="Arial" w:hAnsi="Arial" w:cs="Arial"/>
                <w:sz w:val="20"/>
                <w:szCs w:val="20"/>
              </w:rPr>
            </w:pPr>
            <w:r>
              <w:rPr>
                <w:rFonts w:ascii="Arial" w:hAnsi="Arial" w:cs="Arial"/>
                <w:sz w:val="20"/>
                <w:szCs w:val="20"/>
              </w:rPr>
              <w:t>Mac Book Pro</w:t>
            </w:r>
          </w:p>
        </w:tc>
        <w:tc>
          <w:tcPr>
            <w:tcW w:w="717" w:type="dxa"/>
            <w:tcBorders>
              <w:top w:val="single" w:sz="12" w:space="0" w:color="auto"/>
              <w:left w:val="single" w:sz="6" w:space="0" w:color="auto"/>
              <w:bottom w:val="single" w:sz="6" w:space="0" w:color="auto"/>
              <w:right w:val="single" w:sz="4" w:space="0" w:color="auto"/>
            </w:tcBorders>
          </w:tcPr>
          <w:p w14:paraId="754227E8" w14:textId="77777777" w:rsidR="00D953FE" w:rsidRPr="00756495" w:rsidRDefault="00D953FE" w:rsidP="00D51D1C">
            <w:pPr>
              <w:spacing w:before="0" w:after="0"/>
              <w:jc w:val="center"/>
              <w:rPr>
                <w:rFonts w:ascii="Arial" w:hAnsi="Arial" w:cs="Arial"/>
                <w:sz w:val="20"/>
                <w:szCs w:val="20"/>
              </w:rPr>
            </w:pPr>
          </w:p>
        </w:tc>
      </w:tr>
      <w:tr w:rsidR="00D953FE" w:rsidRPr="006B1FB0" w14:paraId="754227ED"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A" w14:textId="02858848" w:rsidR="00D953FE" w:rsidRPr="00756495" w:rsidRDefault="00A142F3" w:rsidP="00D51D1C">
            <w:pPr>
              <w:spacing w:before="0" w:after="0"/>
              <w:jc w:val="center"/>
              <w:rPr>
                <w:rFonts w:ascii="Arial" w:hAnsi="Arial" w:cs="Arial"/>
                <w:sz w:val="20"/>
                <w:szCs w:val="20"/>
              </w:rPr>
            </w:pPr>
            <w:r>
              <w:rPr>
                <w:rFonts w:ascii="Arial" w:hAnsi="Arial" w:cs="Arial"/>
                <w:sz w:val="20"/>
                <w:szCs w:val="20"/>
              </w:rPr>
              <w:t>AWS</w:t>
            </w:r>
          </w:p>
        </w:tc>
        <w:tc>
          <w:tcPr>
            <w:tcW w:w="6750" w:type="dxa"/>
            <w:tcBorders>
              <w:top w:val="single" w:sz="6" w:space="0" w:color="auto"/>
              <w:left w:val="single" w:sz="6" w:space="0" w:color="auto"/>
              <w:bottom w:val="single" w:sz="6" w:space="0" w:color="auto"/>
              <w:right w:val="single" w:sz="4" w:space="0" w:color="auto"/>
            </w:tcBorders>
          </w:tcPr>
          <w:p w14:paraId="6EC72ED9" w14:textId="77777777" w:rsidR="00D953FE" w:rsidRDefault="00A142F3" w:rsidP="00D51D1C">
            <w:pPr>
              <w:spacing w:before="0" w:after="0"/>
              <w:jc w:val="center"/>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‘ads.geocent.com’</w:t>
            </w:r>
          </w:p>
          <w:p w14:paraId="75ADDE95"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2B3C5D">
            <w:pPr>
              <w:spacing w:before="0" w:after="0"/>
              <w:jc w:val="center"/>
              <w:rPr>
                <w:rFonts w:ascii="Arial" w:hAnsi="Arial" w:cs="Arial"/>
                <w:sz w:val="20"/>
                <w:szCs w:val="20"/>
              </w:rPr>
            </w:pPr>
            <w:r>
              <w:rPr>
                <w:rFonts w:ascii="Arial" w:hAnsi="Arial" w:cs="Arial"/>
                <w:sz w:val="20"/>
                <w:szCs w:val="20"/>
              </w:rPr>
              <w:t>ads-ci.geocent.com</w:t>
            </w:r>
          </w:p>
        </w:tc>
        <w:tc>
          <w:tcPr>
            <w:tcW w:w="717" w:type="dxa"/>
            <w:tcBorders>
              <w:top w:val="single" w:sz="6" w:space="0" w:color="auto"/>
              <w:left w:val="single" w:sz="6" w:space="0" w:color="auto"/>
              <w:bottom w:val="single" w:sz="6" w:space="0" w:color="auto"/>
              <w:right w:val="single" w:sz="4" w:space="0" w:color="auto"/>
            </w:tcBorders>
          </w:tcPr>
          <w:p w14:paraId="754227EC" w14:textId="0BED9A37" w:rsidR="00D953FE" w:rsidRPr="00756495" w:rsidRDefault="00A142F3" w:rsidP="00D51D1C">
            <w:pPr>
              <w:spacing w:before="0" w:after="0"/>
              <w:jc w:val="center"/>
              <w:rPr>
                <w:rFonts w:ascii="Arial" w:hAnsi="Arial" w:cs="Arial"/>
                <w:sz w:val="20"/>
                <w:szCs w:val="20"/>
              </w:rPr>
            </w:pPr>
            <w:r>
              <w:rPr>
                <w:rFonts w:ascii="Arial" w:hAnsi="Arial" w:cs="Arial"/>
                <w:sz w:val="20"/>
                <w:szCs w:val="20"/>
              </w:rPr>
              <w:t>3</w:t>
            </w:r>
          </w:p>
        </w:tc>
      </w:tr>
      <w:tr w:rsidR="00D953FE" w:rsidRPr="006B1FB0" w14:paraId="754227F1" w14:textId="77777777" w:rsidTr="00D953FE">
        <w:trPr>
          <w:jc w:val="center"/>
        </w:trPr>
        <w:tc>
          <w:tcPr>
            <w:tcW w:w="1527" w:type="dxa"/>
            <w:tcBorders>
              <w:top w:val="single" w:sz="6" w:space="0" w:color="auto"/>
              <w:left w:val="single" w:sz="12" w:space="0" w:color="auto"/>
              <w:bottom w:val="single" w:sz="6" w:space="0" w:color="auto"/>
              <w:right w:val="single" w:sz="6" w:space="0" w:color="auto"/>
            </w:tcBorders>
          </w:tcPr>
          <w:p w14:paraId="754227EE" w14:textId="17A7C4C1" w:rsidR="00D953FE" w:rsidRPr="00756495" w:rsidRDefault="00D953FE" w:rsidP="00D51D1C">
            <w:pPr>
              <w:spacing w:before="0" w:after="0"/>
              <w:jc w:val="center"/>
              <w:rPr>
                <w:rFonts w:ascii="Arial" w:hAnsi="Arial" w:cs="Arial"/>
                <w:sz w:val="20"/>
                <w:szCs w:val="20"/>
              </w:rPr>
            </w:pPr>
          </w:p>
        </w:tc>
        <w:tc>
          <w:tcPr>
            <w:tcW w:w="6750" w:type="dxa"/>
            <w:tcBorders>
              <w:top w:val="single" w:sz="6" w:space="0" w:color="auto"/>
              <w:left w:val="single" w:sz="6" w:space="0" w:color="auto"/>
              <w:bottom w:val="single" w:sz="6" w:space="0" w:color="auto"/>
              <w:right w:val="single" w:sz="4" w:space="0" w:color="auto"/>
            </w:tcBorders>
          </w:tcPr>
          <w:p w14:paraId="754227EF" w14:textId="77777777" w:rsidR="00D953FE" w:rsidRPr="00756495" w:rsidRDefault="00D953FE" w:rsidP="00D51D1C">
            <w:pPr>
              <w:spacing w:before="0" w:after="0"/>
              <w:jc w:val="center"/>
              <w:rPr>
                <w:rFonts w:ascii="Arial" w:hAnsi="Arial" w:cs="Arial"/>
                <w:sz w:val="20"/>
                <w:szCs w:val="20"/>
              </w:rPr>
            </w:pPr>
          </w:p>
        </w:tc>
        <w:tc>
          <w:tcPr>
            <w:tcW w:w="717" w:type="dxa"/>
            <w:tcBorders>
              <w:top w:val="single" w:sz="6" w:space="0" w:color="auto"/>
              <w:left w:val="single" w:sz="6" w:space="0" w:color="auto"/>
              <w:bottom w:val="single" w:sz="6" w:space="0" w:color="auto"/>
              <w:right w:val="single" w:sz="4" w:space="0" w:color="auto"/>
            </w:tcBorders>
          </w:tcPr>
          <w:p w14:paraId="754227F0" w14:textId="77777777" w:rsidR="00D953FE" w:rsidRPr="00756495" w:rsidRDefault="00D953FE" w:rsidP="00D51D1C">
            <w:pPr>
              <w:spacing w:before="0" w:after="0"/>
              <w:jc w:val="center"/>
              <w:rPr>
                <w:rFonts w:ascii="Arial" w:hAnsi="Arial" w:cs="Arial"/>
                <w:sz w:val="20"/>
                <w:szCs w:val="20"/>
              </w:rPr>
            </w:pPr>
          </w:p>
        </w:tc>
      </w:tr>
    </w:tbl>
    <w:p w14:paraId="754227F2" w14:textId="77777777" w:rsidR="00160CEE" w:rsidRDefault="00160CEE" w:rsidP="00176B99"/>
    <w:bookmarkEnd w:id="28"/>
    <w:bookmarkEnd w:id="29"/>
    <w:bookmarkEnd w:id="30"/>
    <w:bookmarkEnd w:id="31"/>
    <w:bookmarkEnd w:id="32"/>
    <w:p w14:paraId="754227F3" w14:textId="77777777" w:rsidR="00D51D1C" w:rsidRDefault="00D51D1C">
      <w:pPr>
        <w:spacing w:before="0" w:after="0"/>
        <w:rPr>
          <w:rFonts w:ascii="Arial" w:hAnsi="Arial" w:cs="Arial"/>
          <w:b/>
          <w:bCs/>
          <w:iCs/>
          <w:sz w:val="28"/>
          <w:szCs w:val="28"/>
        </w:rPr>
      </w:pPr>
      <w:r>
        <w:br w:type="page"/>
      </w:r>
    </w:p>
    <w:p w14:paraId="754227F4" w14:textId="77777777" w:rsidR="004A641A" w:rsidRDefault="00E443F8" w:rsidP="00834FF8">
      <w:pPr>
        <w:pStyle w:val="Heading2"/>
        <w:ind w:hanging="756"/>
      </w:pPr>
      <w:bookmarkStart w:id="33" w:name="_Toc296427749"/>
      <w:r>
        <w:lastRenderedPageBreak/>
        <w:t>Execution</w:t>
      </w:r>
      <w:r w:rsidR="004A641A">
        <w:t xml:space="preserve"> Plan</w:t>
      </w:r>
      <w:bookmarkEnd w:id="33"/>
    </w:p>
    <w:p w14:paraId="754227F8" w14:textId="7353F11A" w:rsidR="00840468" w:rsidRDefault="00A142F3" w:rsidP="00EA4D59">
      <w:r>
        <w:t>Following Scrum methodology.</w:t>
      </w:r>
    </w:p>
    <w:p w14:paraId="1344FFA4" w14:textId="77777777" w:rsidR="002B3C5D" w:rsidRDefault="002B3C5D" w:rsidP="00315FA4">
      <w:pPr>
        <w:pStyle w:val="Heading3"/>
      </w:pPr>
      <w:bookmarkStart w:id="34" w:name="_Toc296427750"/>
      <w:r>
        <w:t xml:space="preserve">Manage Code </w:t>
      </w:r>
    </w:p>
    <w:p w14:paraId="4007B3DE" w14:textId="4436AF23" w:rsidR="002B3C5D" w:rsidRPr="002B3C5D" w:rsidRDefault="002B3C5D" w:rsidP="002B3C5D">
      <w:r>
        <w:t xml:space="preserve">Code will be managed in </w:t>
      </w:r>
      <w:hyperlink r:id="rId36" w:history="1">
        <w:r w:rsidRPr="002B3C5D">
          <w:rPr>
            <w:rStyle w:val="Hyperlink"/>
          </w:rPr>
          <w:t>GitHub Repo</w:t>
        </w:r>
      </w:hyperlink>
      <w:r>
        <w:t>.</w:t>
      </w:r>
    </w:p>
    <w:p w14:paraId="3DE3C911" w14:textId="5D03700F" w:rsidR="00297CB9" w:rsidRDefault="002B3C5D" w:rsidP="00297CB9">
      <w:pPr>
        <w:pStyle w:val="Heading4"/>
      </w:pPr>
      <w:r>
        <w:t>Branching Strategy</w:t>
      </w:r>
    </w:p>
    <w:p w14:paraId="0EE9A162" w14:textId="49746BF5" w:rsidR="00297CB9" w:rsidRPr="00297CB9" w:rsidRDefault="00297CB9" w:rsidP="00297CB9">
      <w:pPr>
        <w:rPr>
          <w:rStyle w:val="Strong"/>
        </w:rPr>
      </w:pPr>
      <w:r w:rsidRPr="00297CB9">
        <w:rPr>
          <w:rStyle w:val="Strong"/>
        </w:rPr>
        <w:t xml:space="preserve">The main branches </w:t>
      </w:r>
    </w:p>
    <w:p w14:paraId="55434DF6" w14:textId="5ECCBC5D" w:rsidR="00297CB9" w:rsidRDefault="003763E1" w:rsidP="00297CB9">
      <w:r>
        <w:rPr>
          <w:rFonts w:ascii="Monaco" w:hAnsi="Monaco" w:cs="Courier"/>
          <w:noProof/>
          <w:color w:val="333333"/>
          <w:spacing w:val="-5"/>
          <w:sz w:val="20"/>
          <w:szCs w:val="20"/>
        </w:rPr>
        <w:drawing>
          <wp:anchor distT="0" distB="0" distL="114300" distR="114300" simplePos="0" relativeHeight="251658240" behindDoc="0" locked="0" layoutInCell="1" allowOverlap="1" wp14:anchorId="692AD910" wp14:editId="0FA4A5E4">
            <wp:simplePos x="0" y="0"/>
            <wp:positionH relativeFrom="column">
              <wp:posOffset>3505200</wp:posOffset>
            </wp:positionH>
            <wp:positionV relativeFrom="paragraph">
              <wp:posOffset>311150</wp:posOffset>
            </wp:positionV>
            <wp:extent cx="2303145" cy="3468370"/>
            <wp:effectExtent l="0" t="0" r="8255" b="1143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t>Central repo holds two main branches with an infinite lifetime:</w:t>
      </w:r>
    </w:p>
    <w:p w14:paraId="1212C411" w14:textId="77777777" w:rsidR="00297CB9" w:rsidRPr="00297CB9" w:rsidRDefault="00297CB9" w:rsidP="00297CB9">
      <w:pPr>
        <w:pStyle w:val="ListParagraph"/>
        <w:numPr>
          <w:ilvl w:val="0"/>
          <w:numId w:val="42"/>
        </w:numPr>
        <w:rPr>
          <w:rFonts w:ascii="Monaco" w:eastAsia="Times New Roman" w:hAnsi="Monaco" w:cs="Courier"/>
          <w:color w:val="333333"/>
          <w:spacing w:val="-5"/>
          <w:sz w:val="20"/>
          <w:szCs w:val="20"/>
        </w:rPr>
      </w:pPr>
      <w:r w:rsidRPr="00297CB9">
        <w:rPr>
          <w:rFonts w:ascii="Monaco" w:eastAsia="Times New Roman" w:hAnsi="Monaco" w:cs="Courier"/>
          <w:color w:val="333333"/>
          <w:spacing w:val="-5"/>
          <w:sz w:val="20"/>
          <w:szCs w:val="20"/>
        </w:rPr>
        <w:t>master</w:t>
      </w:r>
    </w:p>
    <w:p w14:paraId="74F870A7" w14:textId="2E1B0CF4" w:rsidR="00297CB9" w:rsidRDefault="00297CB9" w:rsidP="00297CB9">
      <w:pPr>
        <w:pStyle w:val="ListParagraph"/>
        <w:numPr>
          <w:ilvl w:val="0"/>
          <w:numId w:val="42"/>
        </w:numPr>
        <w:rPr>
          <w:rFonts w:ascii="Monaco" w:eastAsia="Times New Roman" w:hAnsi="Monaco" w:cs="Courier"/>
          <w:color w:val="333333"/>
          <w:spacing w:val="-5"/>
          <w:sz w:val="20"/>
          <w:szCs w:val="20"/>
        </w:rPr>
      </w:pPr>
      <w:r w:rsidRPr="00297CB9">
        <w:rPr>
          <w:rFonts w:ascii="Monaco" w:eastAsia="Times New Roman" w:hAnsi="Monaco" w:cs="Courier"/>
          <w:color w:val="333333"/>
          <w:spacing w:val="-5"/>
          <w:sz w:val="20"/>
          <w:szCs w:val="20"/>
        </w:rPr>
        <w:t>integration</w:t>
      </w:r>
    </w:p>
    <w:p w14:paraId="1289D3C0" w14:textId="04A0BAB4" w:rsidR="003763E1" w:rsidRPr="00297CB9" w:rsidRDefault="003763E1" w:rsidP="003763E1">
      <w:pPr>
        <w:pStyle w:val="ListParagraph"/>
        <w:rPr>
          <w:rFonts w:ascii="Monaco" w:eastAsia="Times New Roman" w:hAnsi="Monaco" w:cs="Courier"/>
          <w:color w:val="333333"/>
          <w:spacing w:val="-5"/>
          <w:sz w:val="20"/>
          <w:szCs w:val="20"/>
        </w:rPr>
      </w:pP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0284E7F7"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 This is where any automatic</w:t>
      </w:r>
      <w:r w:rsidR="00502E74">
        <w:t xml:space="preserve"> nightly builds are built from.</w:t>
      </w:r>
    </w:p>
    <w:p w14:paraId="049C1B20" w14:textId="7D545192" w:rsidR="00297CB9" w:rsidRDefault="00297CB9" w:rsidP="00297CB9">
      <w:r>
        <w:t xml:space="preserve">When the source code in the </w:t>
      </w:r>
      <w:r w:rsidR="000F2FAA">
        <w:rPr>
          <w:rFonts w:ascii="Monaco" w:hAnsi="Monaco" w:cs="Courier"/>
          <w:color w:val="333333"/>
          <w:spacing w:val="-5"/>
          <w:sz w:val="20"/>
          <w:szCs w:val="20"/>
        </w:rPr>
        <w:t>integration</w:t>
      </w:r>
      <w:r w:rsidR="000F2FAA">
        <w:t xml:space="preserve"> </w:t>
      </w:r>
      <w:r>
        <w:t>branch reaches a stable point and is ready to be released, all of the changes should be merged back into master somehow and then tagged with a release number. How this is done in detai</w:t>
      </w:r>
      <w:r w:rsidR="00502E74">
        <w:t>l will be discussed further on.</w:t>
      </w:r>
    </w:p>
    <w:p w14:paraId="73C95F1B" w14:textId="77777777" w:rsidR="00297CB9" w:rsidRDefault="00297CB9" w:rsidP="00297CB9">
      <w:r>
        <w:t>Therefore, each time when changes are merged back into master, this is a new production release by definition. We tend to be very strict at this, so that theoretically, we could use a Git hook script to automatically build and roll-out our software to our production servers everytime there was a commit on master.</w:t>
      </w:r>
    </w:p>
    <w:p w14:paraId="0F528FC3" w14:textId="77777777" w:rsidR="00297CB9" w:rsidRDefault="00297CB9" w:rsidP="00297CB9"/>
    <w:p w14:paraId="6D61F68A" w14:textId="77777777" w:rsidR="00297CB9" w:rsidRPr="00BC5333" w:rsidRDefault="00297CB9" w:rsidP="00297CB9">
      <w:pPr>
        <w:rPr>
          <w:rStyle w:val="Strong"/>
        </w:rPr>
      </w:pPr>
      <w:r w:rsidRPr="00BC5333">
        <w:rPr>
          <w:rStyle w:val="Strong"/>
        </w:rPr>
        <w:t xml:space="preserve">Supporting branches </w:t>
      </w:r>
    </w:p>
    <w:p w14:paraId="353EEA94" w14:textId="5004A480"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t xml:space="preserve">, our development model uses a variety of supporting branches to aid parallel development between team members, ease tracking of features, prepare for production releases and to assist in quickly fixing live production problems. </w:t>
      </w:r>
      <w:r>
        <w:lastRenderedPageBreak/>
        <w:t>Unlike the main branches, these branches always have a limited life time, since t</w:t>
      </w:r>
      <w:r w:rsidR="00502E74">
        <w:t>hey will be removed eventually.</w:t>
      </w:r>
    </w:p>
    <w:p w14:paraId="7F7A0336" w14:textId="439352A4" w:rsidR="00297CB9" w:rsidRDefault="00297CB9" w:rsidP="00297CB9">
      <w:r>
        <w:t>The different ty</w:t>
      </w:r>
      <w:r w:rsidR="00502E74">
        <w:t>pes of branches we may use are:</w:t>
      </w:r>
    </w:p>
    <w:p w14:paraId="06DA33FE" w14:textId="77777777" w:rsidR="00297CB9" w:rsidRDefault="00297CB9" w:rsidP="00502E74">
      <w:pPr>
        <w:pStyle w:val="ListParagraph"/>
        <w:numPr>
          <w:ilvl w:val="0"/>
          <w:numId w:val="43"/>
        </w:numPr>
      </w:pPr>
      <w:r>
        <w:t>Feature branches</w:t>
      </w:r>
    </w:p>
    <w:p w14:paraId="7C095709" w14:textId="77777777" w:rsidR="00297CB9" w:rsidRDefault="00297CB9" w:rsidP="00502E74">
      <w:pPr>
        <w:pStyle w:val="ListParagraph"/>
        <w:numPr>
          <w:ilvl w:val="0"/>
          <w:numId w:val="43"/>
        </w:numPr>
      </w:pPr>
      <w:r>
        <w:t>Release branches</w:t>
      </w:r>
    </w:p>
    <w:p w14:paraId="0D5CE437" w14:textId="77777777" w:rsidR="00297CB9" w:rsidRDefault="00297CB9" w:rsidP="00502E74">
      <w:pPr>
        <w:pStyle w:val="ListParagraph"/>
        <w:numPr>
          <w:ilvl w:val="0"/>
          <w:numId w:val="43"/>
        </w:numPr>
      </w:pPr>
      <w:r>
        <w:t>Hotfix branches</w:t>
      </w:r>
    </w:p>
    <w:p w14:paraId="3DEAD258" w14:textId="6CF26D2A" w:rsidR="00297CB9" w:rsidRDefault="00297CB9" w:rsidP="00297CB9">
      <w:r>
        <w:t>Each of these branches have a specific purpose and are bound to strict rules as to which branches may be their originating branch and which branches must be their merge targets. We will</w:t>
      </w:r>
      <w:r w:rsidR="00502E74">
        <w:t xml:space="preserve"> walk through them in a minute.</w:t>
      </w:r>
    </w:p>
    <w:p w14:paraId="749461BE" w14:textId="249D5064" w:rsidR="00297CB9" w:rsidRDefault="00297CB9" w:rsidP="00297CB9">
      <w:r>
        <w:t>By no means are these branches “special” from a technical perspective. The branch types are categorized by how we use them. They are of course plain old Git branches.</w:t>
      </w:r>
    </w:p>
    <w:p w14:paraId="7B76A5D0" w14:textId="68549C00" w:rsidR="00297CB9" w:rsidRDefault="003763E1" w:rsidP="00297CB9">
      <w:r>
        <w:rPr>
          <w:noProof/>
        </w:rPr>
        <w:drawing>
          <wp:anchor distT="0" distB="0" distL="114300" distR="114300" simplePos="0" relativeHeight="251659264" behindDoc="0" locked="0" layoutInCell="1" allowOverlap="1" wp14:anchorId="0F0BB90B" wp14:editId="10F1A71C">
            <wp:simplePos x="0" y="0"/>
            <wp:positionH relativeFrom="column">
              <wp:posOffset>4191000</wp:posOffset>
            </wp:positionH>
            <wp:positionV relativeFrom="paragraph">
              <wp:posOffset>70485</wp:posOffset>
            </wp:positionV>
            <wp:extent cx="1699895" cy="4334510"/>
            <wp:effectExtent l="0" t="0" r="1905"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895" cy="433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45E33" w14:textId="4EECAA78" w:rsidR="00297CB9" w:rsidRPr="00502E74" w:rsidRDefault="00297CB9" w:rsidP="00297CB9">
      <w:pPr>
        <w:rPr>
          <w:b/>
          <w:bCs/>
        </w:rPr>
      </w:pPr>
      <w:r w:rsidRPr="00502E74">
        <w:rPr>
          <w:rStyle w:val="Strong"/>
        </w:rPr>
        <w:t xml:space="preserve">Feature branches </w:t>
      </w:r>
    </w:p>
    <w:p w14:paraId="467E9621" w14:textId="77777777" w:rsidR="00297CB9" w:rsidRDefault="00297CB9" w:rsidP="00297CB9">
      <w:r>
        <w:t>May 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77777777" w:rsidR="00297CB9" w:rsidRDefault="00297CB9" w:rsidP="00297CB9">
      <w:r>
        <w:t>Must merge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413A84CC" w14:textId="60449846" w:rsidR="00297CB9" w:rsidRPr="00502E74" w:rsidRDefault="00297CB9" w:rsidP="00502E74">
      <w:pPr>
        <w:rPr>
          <w:rStyle w:val="Strong"/>
          <w:b w:val="0"/>
        </w:rPr>
      </w:pPr>
      <w:r w:rsidRPr="00502E74">
        <w:rPr>
          <w:rStyle w:val="Strong"/>
          <w:b w:val="0"/>
        </w:rPr>
        <w:t>Branch naming convention:</w:t>
      </w:r>
    </w:p>
    <w:p w14:paraId="7D054C04" w14:textId="12C7124F" w:rsidR="00297CB9" w:rsidRDefault="00297CB9" w:rsidP="00297CB9">
      <w:r>
        <w:t xml:space="preserve">anything except </w:t>
      </w:r>
      <w:r w:rsidRPr="000F2FAA">
        <w:rPr>
          <w:rFonts w:ascii="Monaco" w:hAnsi="Monaco" w:cs="Courier"/>
          <w:color w:val="333333"/>
          <w:spacing w:val="-5"/>
          <w:sz w:val="20"/>
          <w:szCs w:val="20"/>
        </w:rPr>
        <w:t xml:space="preserve">master, </w:t>
      </w:r>
      <w:r w:rsidR="000F2FAA">
        <w:rPr>
          <w:rFonts w:ascii="Monaco" w:hAnsi="Monaco" w:cs="Courier"/>
          <w:color w:val="333333"/>
          <w:spacing w:val="-5"/>
          <w:sz w:val="20"/>
          <w:szCs w:val="20"/>
        </w:rPr>
        <w:t>integration</w:t>
      </w:r>
      <w:r w:rsidRPr="000F2FAA">
        <w:rPr>
          <w:rFonts w:ascii="Monaco" w:hAnsi="Monaco" w:cs="Courier"/>
          <w:color w:val="333333"/>
          <w:spacing w:val="-5"/>
          <w:sz w:val="20"/>
          <w:szCs w:val="20"/>
        </w:rPr>
        <w:t>, release-*,</w:t>
      </w:r>
      <w:r>
        <w:t xml:space="preserve"> or </w:t>
      </w:r>
      <w:r w:rsidRPr="000F2FAA">
        <w:rPr>
          <w:rFonts w:ascii="Monaco" w:hAnsi="Monaco" w:cs="Courier"/>
          <w:color w:val="333333"/>
          <w:spacing w:val="-5"/>
          <w:sz w:val="20"/>
          <w:szCs w:val="20"/>
        </w:rPr>
        <w:t>hotfix-*</w:t>
      </w:r>
    </w:p>
    <w:p w14:paraId="44543362" w14:textId="72D60420" w:rsidR="00502E74" w:rsidRDefault="00502E74" w:rsidP="00297CB9"/>
    <w:p w14:paraId="370642C0" w14:textId="77528DC0" w:rsidR="00297CB9" w:rsidRDefault="00297CB9" w:rsidP="00297CB9">
      <w: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develop (to definitely add the new feature to the upcoming release) or discarded (in case </w:t>
      </w:r>
      <w:r w:rsidR="000F2FAA">
        <w:t>of a disappointing experiment).</w:t>
      </w:r>
    </w:p>
    <w:p w14:paraId="3812A0EF" w14:textId="30E73298" w:rsidR="00297CB9" w:rsidRDefault="00297CB9" w:rsidP="00297CB9">
      <w:r>
        <w:t>Feature branches typically exist in devel</w:t>
      </w:r>
      <w:r w:rsidR="00502E74">
        <w:t>oper repos only, not in origin but can if need to share and collaborate on a feature.</w:t>
      </w:r>
    </w:p>
    <w:p w14:paraId="60AF08DF" w14:textId="77777777" w:rsidR="000F2FAA" w:rsidRDefault="000F2FAA" w:rsidP="00297CB9"/>
    <w:p w14:paraId="3DB4B7DB" w14:textId="308CB1BC" w:rsidR="00297CB9" w:rsidRPr="000F2FAA" w:rsidRDefault="00297CB9" w:rsidP="00502E74">
      <w:pPr>
        <w:jc w:val="center"/>
        <w:rPr>
          <w:rStyle w:val="Strong"/>
        </w:rPr>
      </w:pPr>
      <w:r w:rsidRPr="000F2FAA">
        <w:rPr>
          <w:rStyle w:val="Strong"/>
        </w:rPr>
        <w:t>Creating a feature branch</w:t>
      </w:r>
    </w:p>
    <w:p w14:paraId="58FE2DE4" w14:textId="741F106D"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p>
    <w:p w14:paraId="14658DE1" w14:textId="1E563E7C" w:rsidR="000F2FAA"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555555"/>
          <w:sz w:val="20"/>
          <w:szCs w:val="26"/>
        </w:rPr>
        <w:t>$</w:t>
      </w:r>
      <w:r w:rsidRPr="000F2FAA">
        <w:rPr>
          <w:rFonts w:ascii="Monaco" w:hAnsi="Monaco" w:cs="Courier"/>
          <w:color w:val="333333"/>
          <w:sz w:val="20"/>
          <w:szCs w:val="26"/>
        </w:rPr>
        <w:t xml:space="preserve"> git checkout -b myfeature </w:t>
      </w:r>
      <w:r>
        <w:rPr>
          <w:rFonts w:ascii="Monaco" w:hAnsi="Monaco" w:cs="Courier"/>
          <w:color w:val="333333"/>
          <w:spacing w:val="-5"/>
          <w:sz w:val="20"/>
          <w:szCs w:val="20"/>
        </w:rPr>
        <w:t>integration</w:t>
      </w:r>
    </w:p>
    <w:p w14:paraId="2A335BCC" w14:textId="057996EE" w:rsidR="00297CB9"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888888"/>
          <w:sz w:val="20"/>
          <w:szCs w:val="26"/>
        </w:rPr>
        <w:lastRenderedPageBreak/>
        <w:t>Switched to a new branch "myfeature"</w:t>
      </w:r>
    </w:p>
    <w:p w14:paraId="2FD8D2DF" w14:textId="7B99F39F" w:rsidR="00297CB9" w:rsidRPr="00502E74" w:rsidRDefault="00297CB9" w:rsidP="00502E74">
      <w:pPr>
        <w:jc w:val="center"/>
        <w:rPr>
          <w:rStyle w:val="Strong"/>
        </w:rPr>
      </w:pPr>
      <w:r w:rsidRPr="00502E74">
        <w:rPr>
          <w:rStyle w:val="Strong"/>
        </w:rPr>
        <w:t xml:space="preserve">Incorporating a finished feature on </w:t>
      </w:r>
      <w:r w:rsidR="000F2FAA" w:rsidRPr="00502E74">
        <w:rPr>
          <w:rStyle w:val="Strong"/>
        </w:rPr>
        <w:t>integration</w:t>
      </w:r>
    </w:p>
    <w:p w14:paraId="2AF0B7A7" w14:textId="561F2FCC" w:rsidR="00297CB9" w:rsidRDefault="00297CB9" w:rsidP="00297CB9">
      <w:r>
        <w:t>Finished features may be merged into the develop branch definitely ad</w:t>
      </w:r>
      <w:r w:rsidR="000F2FAA">
        <w:t>d them to the upcoming release:</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04991C97" w14:textId="77777777" w:rsidR="008F17FB" w:rsidRDefault="008F17FB" w:rsidP="00297CB9"/>
    <w:p w14:paraId="19729697" w14:textId="29615B88" w:rsidR="00297CB9" w:rsidRDefault="00297CB9" w:rsidP="00297CB9">
      <w:r>
        <w:t>The --no-ff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43CF0523" w14:textId="6C7E5BE7" w:rsidR="003763E1" w:rsidRDefault="003763E1" w:rsidP="003763E1">
      <w:pPr>
        <w:jc w:val="center"/>
      </w:pPr>
      <w:r>
        <w:rPr>
          <w:noProof/>
        </w:rPr>
        <w:drawing>
          <wp:inline distT="0" distB="0" distL="0" distR="0" wp14:anchorId="3E06B4AA" wp14:editId="19ADF57A">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4C085AC" w14:textId="3FF73873" w:rsidR="00297CB9" w:rsidRDefault="00297CB9" w:rsidP="00297CB9">
      <w:r>
        <w:t>In the latter case, it is impossible to see from the Git history which of the commit objects together have implemented a feature—you would have to manually read all the log messages. Reverting a whole feature (i.e. a group of commits), is a true headache in the latter situation, whereas it is easily done if the --no-ff f</w:t>
      </w:r>
      <w:r w:rsidR="00502E74">
        <w:t>lag was used.</w:t>
      </w:r>
    </w:p>
    <w:p w14:paraId="783B7CDC" w14:textId="4195B07C" w:rsidR="00297CB9" w:rsidRDefault="00297CB9" w:rsidP="00297CB9">
      <w:r>
        <w:lastRenderedPageBreak/>
        <w:t>Yes, it will create a few more (empty) commit objects, but the gain</w:t>
      </w:r>
      <w:r w:rsidR="00502E74">
        <w:t xml:space="preserve"> is much bigger that that cost.</w:t>
      </w:r>
    </w:p>
    <w:p w14:paraId="2428421D" w14:textId="77777777" w:rsidR="00297CB9" w:rsidRDefault="00297CB9" w:rsidP="00297CB9"/>
    <w:p w14:paraId="377D18F8" w14:textId="77777777" w:rsidR="00297CB9" w:rsidRPr="00502E74" w:rsidRDefault="00297CB9" w:rsidP="00297CB9">
      <w:pPr>
        <w:rPr>
          <w:rStyle w:val="Strong"/>
        </w:rPr>
      </w:pPr>
      <w:r w:rsidRPr="00502E74">
        <w:rPr>
          <w:rStyle w:val="Strong"/>
        </w:rPr>
        <w:t xml:space="preserve">Release branches </w:t>
      </w:r>
    </w:p>
    <w:p w14:paraId="5533B20B" w14:textId="77777777" w:rsidR="00297CB9" w:rsidRDefault="00297CB9" w:rsidP="00297CB9">
      <w:r>
        <w:t>May 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77777777" w:rsidR="00297CB9" w:rsidRDefault="00297CB9" w:rsidP="00297CB9">
      <w:r>
        <w:t>Must 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729ED91C" w14:textId="77777777" w:rsidR="00297CB9" w:rsidRDefault="00297CB9" w:rsidP="00297CB9">
      <w:r>
        <w:t>Branch naming convention:</w:t>
      </w:r>
    </w:p>
    <w:p w14:paraId="52FBF59E" w14:textId="77777777" w:rsidR="00297CB9" w:rsidRDefault="00297CB9" w:rsidP="00297CB9">
      <w:r w:rsidRPr="000F2FAA">
        <w:rPr>
          <w:rFonts w:ascii="Monaco" w:hAnsi="Monaco" w:cs="Courier"/>
          <w:color w:val="333333"/>
          <w:spacing w:val="-5"/>
          <w:sz w:val="20"/>
          <w:szCs w:val="20"/>
        </w:rPr>
        <w:t>release</w:t>
      </w:r>
      <w:r>
        <w:t>-*</w:t>
      </w:r>
    </w:p>
    <w:p w14:paraId="72FFCBF1" w14:textId="77777777" w:rsidR="00502E74" w:rsidRDefault="00502E74" w:rsidP="00297CB9"/>
    <w:p w14:paraId="589DEEE7" w14:textId="0F95A7ED" w:rsidR="00297CB9" w:rsidRDefault="00297CB9" w:rsidP="00297CB9">
      <w:r>
        <w:t xml:space="preserve">Release branches support preparation of a new production release. They allow for last-minute dotting of i’s and crossing t’s. Furthermore, they allow for minor bug fixes and preparing meta-data for a release (version number, build dates, etc.). By doing all of this work on a release branch, the </w:t>
      </w:r>
      <w:r w:rsidR="000F2FAA">
        <w:rPr>
          <w:rFonts w:ascii="Monaco" w:hAnsi="Monaco" w:cs="Courier"/>
          <w:color w:val="333333"/>
          <w:spacing w:val="-5"/>
          <w:sz w:val="20"/>
          <w:szCs w:val="20"/>
        </w:rPr>
        <w:t>integration</w:t>
      </w:r>
      <w:r w:rsidR="000F2FAA">
        <w:t xml:space="preserve"> </w:t>
      </w:r>
      <w:r>
        <w:t>branch is cleared to receive fea</w:t>
      </w:r>
      <w:r w:rsidR="00502E74">
        <w:t>tures for the next big release.</w:t>
      </w:r>
    </w:p>
    <w:p w14:paraId="46BF3207" w14:textId="11A6BEA6"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t xml:space="preserve">is when </w:t>
      </w:r>
      <w:r w:rsidR="000F2FAA">
        <w:rPr>
          <w:rFonts w:ascii="Monaco" w:hAnsi="Monaco" w:cs="Courier"/>
          <w:color w:val="333333"/>
          <w:spacing w:val="-5"/>
          <w:sz w:val="20"/>
          <w:szCs w:val="20"/>
        </w:rPr>
        <w:t>integration</w:t>
      </w:r>
      <w:r w:rsidR="000F2FAA">
        <w:t xml:space="preserve"> </w:t>
      </w:r>
      <w:r>
        <w:t xml:space="preserve">(almost) reflects the desired state of the new release. At least all features that are targeted for the release-to-be-built must be merged in to </w:t>
      </w:r>
      <w:r w:rsidR="000F2FAA">
        <w:rPr>
          <w:rFonts w:ascii="Monaco" w:hAnsi="Monaco" w:cs="Courier"/>
          <w:color w:val="333333"/>
          <w:spacing w:val="-5"/>
          <w:sz w:val="20"/>
          <w:szCs w:val="20"/>
        </w:rPr>
        <w:t>integration</w:t>
      </w:r>
      <w:r w:rsidR="000F2FAA">
        <w:t xml:space="preserve"> </w:t>
      </w:r>
      <w:r>
        <w:t xml:space="preserve">at this point in time. All features targeted at future releases may not—they must wait until after the </w:t>
      </w:r>
      <w:r w:rsidR="00502E74">
        <w:t>release branch is branched off.</w:t>
      </w:r>
    </w:p>
    <w:p w14:paraId="2FEF06CB" w14:textId="47009402" w:rsidR="00297CB9" w:rsidRDefault="00297CB9" w:rsidP="00297CB9">
      <w:r>
        <w:t xml:space="preserve">It is exactly at the start of a release branch that the upcoming release gets assigned a version number—not any earlier. Up until that moment, the </w:t>
      </w:r>
      <w:r w:rsidR="000F2FAA">
        <w:rPr>
          <w:rFonts w:ascii="Monaco" w:hAnsi="Monaco" w:cs="Courier"/>
          <w:color w:val="333333"/>
          <w:spacing w:val="-5"/>
          <w:sz w:val="20"/>
          <w:szCs w:val="20"/>
        </w:rPr>
        <w:t>integration</w:t>
      </w:r>
      <w:r w:rsidR="000F2FAA">
        <w:t xml:space="preserve"> </w:t>
      </w:r>
      <w:r>
        <w:t>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14:paraId="7FE461D3" w14:textId="77777777" w:rsidR="00297CB9" w:rsidRDefault="00297CB9" w:rsidP="00297CB9"/>
    <w:p w14:paraId="7789D1D0" w14:textId="78235CBD" w:rsidR="00297CB9" w:rsidRPr="00502E74" w:rsidRDefault="00297CB9" w:rsidP="00502E74">
      <w:pPr>
        <w:jc w:val="center"/>
        <w:rPr>
          <w:rStyle w:val="Strong"/>
        </w:rPr>
      </w:pPr>
      <w:r w:rsidRPr="00502E74">
        <w:rPr>
          <w:rStyle w:val="Strong"/>
        </w:rPr>
        <w:t>Creating a release branch</w:t>
      </w:r>
    </w:p>
    <w:p w14:paraId="0EEF4D6C" w14:textId="47878A70" w:rsidR="00297CB9" w:rsidRDefault="00297CB9" w:rsidP="00297CB9">
      <w:r>
        <w:t xml:space="preserve">Release branches are created from the </w:t>
      </w:r>
      <w:r w:rsidR="000F2FAA">
        <w:rPr>
          <w:rFonts w:ascii="Monaco" w:hAnsi="Monaco" w:cs="Courier"/>
          <w:color w:val="333333"/>
          <w:spacing w:val="-5"/>
          <w:sz w:val="20"/>
          <w:szCs w:val="20"/>
        </w:rPr>
        <w:t>integration</w:t>
      </w:r>
      <w:r w:rsidR="000F2FAA">
        <w:t xml:space="preserve"> </w:t>
      </w:r>
      <w:r>
        <w:t xml:space="preserve">branch. For example, say version 1.1.5 is the current production release and we have a big release coming up. The state of </w:t>
      </w:r>
      <w:r w:rsidR="000F2FAA">
        <w:rPr>
          <w:rFonts w:ascii="Monaco" w:hAnsi="Monaco" w:cs="Courier"/>
          <w:color w:val="333333"/>
          <w:spacing w:val="-5"/>
          <w:sz w:val="20"/>
          <w:szCs w:val="20"/>
        </w:rPr>
        <w:t>integration</w:t>
      </w:r>
      <w:r w:rsidR="000F2FAA">
        <w:t xml:space="preserve"> </w:t>
      </w:r>
      <w:r>
        <w:t>is ready for the “next release” and we have decided that this will become version 1.2 (rather than 1.1.6 or 2.0). So we branch off and give the release branch a name ref</w:t>
      </w:r>
      <w:r w:rsidR="008F17FB">
        <w:t>lecting the new version number:</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lastRenderedPageBreak/>
        <w:t>1 files changed, 1 insertions(+), 1 deletions(-)</w:t>
      </w:r>
    </w:p>
    <w:p w14:paraId="0A218D13" w14:textId="77777777" w:rsidR="008F17FB" w:rsidRDefault="008F17FB" w:rsidP="00297CB9"/>
    <w:p w14:paraId="4EFF75F8" w14:textId="442DD710" w:rsidR="00297CB9" w:rsidRDefault="00297CB9" w:rsidP="00297CB9">
      <w:r>
        <w:t>After creating a new branch and switching to it, we bump the version number. Here, bump-version.sh is a fictional shell script that changes some files in the working copy to reflect the new version. (This can of course be a manual change—the point being that some files change.) Then, the bump</w:t>
      </w:r>
      <w:r w:rsidR="008F17FB">
        <w:t>ed version number is committed.</w:t>
      </w:r>
    </w:p>
    <w:p w14:paraId="395D9D0F" w14:textId="6E76B46A" w:rsidR="00297CB9" w:rsidRDefault="00297CB9" w:rsidP="00297CB9">
      <w:r>
        <w:t xml:space="preserve">This new branch may exist there for a while, until the release may be rolled out definitely. During that time, bug fixes may 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is strictly prohibited. They must be merged into </w:t>
      </w:r>
      <w:r w:rsidR="000F2FAA">
        <w:rPr>
          <w:rFonts w:ascii="Monaco" w:hAnsi="Monaco" w:cs="Courier"/>
          <w:color w:val="333333"/>
          <w:spacing w:val="-5"/>
          <w:sz w:val="20"/>
          <w:szCs w:val="20"/>
        </w:rPr>
        <w:t>integration</w:t>
      </w:r>
      <w:r>
        <w:t>, and therefore, wait for the next big release.</w:t>
      </w:r>
    </w:p>
    <w:p w14:paraId="575F2CDA" w14:textId="77777777" w:rsidR="00297CB9" w:rsidRDefault="00297CB9" w:rsidP="00297CB9"/>
    <w:p w14:paraId="79489051" w14:textId="2EE884EA" w:rsidR="00297CB9" w:rsidRPr="008F17FB" w:rsidRDefault="00297CB9" w:rsidP="008F17FB">
      <w:pPr>
        <w:jc w:val="center"/>
        <w:rPr>
          <w:rStyle w:val="Strong"/>
        </w:rPr>
      </w:pPr>
      <w:r w:rsidRPr="008F17FB">
        <w:rPr>
          <w:rStyle w:val="Strong"/>
        </w:rPr>
        <w:t>Finishing a release branch</w:t>
      </w:r>
    </w:p>
    <w:p w14:paraId="6FD56D8E" w14:textId="682147AC" w:rsidR="00297CB9" w:rsidRDefault="00297CB9" w:rsidP="00297CB9">
      <w:r>
        <w:t xml:space="preserve">When the state of the release branch is ready to become a real release, some actions need to be carried out. First, the release branch is merged into master (since every commit on master is a new release by definition, remember). Next, that commit on master must be tagged for easy future reference to this historical version. Finally, the changes made on the release branch need to be merged back into </w:t>
      </w:r>
      <w:r w:rsidR="000F2FAA">
        <w:rPr>
          <w:rFonts w:ascii="Monaco" w:hAnsi="Monaco" w:cs="Courier"/>
          <w:color w:val="333333"/>
          <w:spacing w:val="-5"/>
          <w:sz w:val="20"/>
          <w:szCs w:val="20"/>
        </w:rPr>
        <w:t>integration</w:t>
      </w:r>
      <w:r>
        <w:t>, so that future releases also contain these bug fixes.</w:t>
      </w:r>
    </w:p>
    <w:p w14:paraId="69D8E3C8" w14:textId="77777777" w:rsidR="00297CB9" w:rsidRDefault="00297CB9" w:rsidP="00297CB9"/>
    <w:p w14:paraId="72CB98F8" w14:textId="0A42921B" w:rsidR="00297CB9" w:rsidRDefault="008F17FB" w:rsidP="00297CB9">
      <w:r>
        <w:t>The first two steps in Git: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5F4CDE0E" w14:textId="77777777" w:rsidR="008F17FB" w:rsidRDefault="008F17FB" w:rsidP="00297CB9"/>
    <w:p w14:paraId="1D6D6438" w14:textId="51F8EBB9" w:rsidR="00297CB9" w:rsidRDefault="00297CB9" w:rsidP="00297CB9">
      <w:r>
        <w:t>The release is now done, a</w:t>
      </w:r>
      <w:r w:rsidR="008F17FB">
        <w:t>nd tagged for future reference.</w:t>
      </w:r>
    </w:p>
    <w:p w14:paraId="2C3B5B63" w14:textId="0C82BCC1" w:rsidR="00297CB9" w:rsidRDefault="00297CB9" w:rsidP="00297CB9">
      <w:r>
        <w:t xml:space="preserve">To keep the changes made in the release branch, we need to merge those back into </w:t>
      </w:r>
      <w:r w:rsidR="000F2FAA">
        <w:rPr>
          <w:rFonts w:ascii="Monaco" w:hAnsi="Monaco" w:cs="Courier"/>
          <w:color w:val="333333"/>
          <w:spacing w:val="-5"/>
          <w:sz w:val="20"/>
          <w:szCs w:val="20"/>
        </w:rPr>
        <w:t>integration</w:t>
      </w:r>
      <w:r w:rsidR="008F17FB">
        <w:t>, though. In Git:</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6BECFD8" w14:textId="71B53FF0"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p>
    <w:p w14:paraId="3EFD6A7A" w14:textId="33053A21" w:rsidR="00297CB9" w:rsidRDefault="00297CB9" w:rsidP="00297CB9">
      <w:r>
        <w:lastRenderedPageBreak/>
        <w:t xml:space="preserve">Now we are really done and the release branch may be removed, </w:t>
      </w:r>
      <w:r w:rsidR="008F17FB">
        <w:t>since we don’t need it anymore:</w:t>
      </w:r>
    </w:p>
    <w:p w14:paraId="1AEAA848"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branch -d release-1.2</w:t>
      </w:r>
    </w:p>
    <w:p w14:paraId="3746A3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release-1.2 (was ff452fe).</w:t>
      </w:r>
    </w:p>
    <w:p w14:paraId="5162DE23" w14:textId="77777777" w:rsidR="008F17FB" w:rsidRDefault="008F17FB" w:rsidP="00297CB9">
      <w:pPr>
        <w:rPr>
          <w:rStyle w:val="Strong"/>
        </w:rPr>
      </w:pPr>
    </w:p>
    <w:p w14:paraId="601F1877" w14:textId="23ADA5DF" w:rsidR="00297CB9" w:rsidRPr="004F7EFD" w:rsidRDefault="00BC37E3" w:rsidP="00297CB9">
      <w:pPr>
        <w:rPr>
          <w:b/>
          <w:bCs/>
        </w:rPr>
      </w:pPr>
      <w:bookmarkStart w:id="35" w:name="_GoBack"/>
      <w:r>
        <w:rPr>
          <w:noProof/>
        </w:rPr>
        <w:drawing>
          <wp:anchor distT="0" distB="0" distL="114300" distR="114300" simplePos="0" relativeHeight="251660288" behindDoc="0" locked="0" layoutInCell="1" allowOverlap="1" wp14:anchorId="6B642FB4" wp14:editId="57C1284A">
            <wp:simplePos x="0" y="0"/>
            <wp:positionH relativeFrom="column">
              <wp:posOffset>3352800</wp:posOffset>
            </wp:positionH>
            <wp:positionV relativeFrom="paragraph">
              <wp:posOffset>87630</wp:posOffset>
            </wp:positionV>
            <wp:extent cx="2602230" cy="35102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2230" cy="35102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5"/>
      <w:r w:rsidR="00297CB9" w:rsidRPr="004F7EFD">
        <w:rPr>
          <w:rStyle w:val="Strong"/>
        </w:rPr>
        <w:t xml:space="preserve">Hotfix branches </w:t>
      </w:r>
    </w:p>
    <w:p w14:paraId="23FA6AD1" w14:textId="77777777" w:rsidR="00297CB9" w:rsidRDefault="00297CB9" w:rsidP="00297CB9">
      <w:r>
        <w:t>May 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77777777" w:rsidR="00297CB9" w:rsidRDefault="00297CB9" w:rsidP="00297CB9">
      <w:r>
        <w:t>Must merge back into:</w:t>
      </w:r>
    </w:p>
    <w:p w14:paraId="1B54F918" w14:textId="55EA0FF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25E4C2D8" w14:textId="77777777" w:rsidR="00297CB9" w:rsidRDefault="00297CB9" w:rsidP="00297CB9">
      <w:r>
        <w:t>Branch naming convention:</w:t>
      </w:r>
    </w:p>
    <w:p w14:paraId="5413A9FD" w14:textId="77777777" w:rsidR="00297CB9" w:rsidRDefault="00297CB9" w:rsidP="00297CB9">
      <w:r w:rsidRPr="004F7EFD">
        <w:rPr>
          <w:rFonts w:ascii="Monaco" w:hAnsi="Monaco" w:cs="Courier"/>
          <w:color w:val="333333"/>
          <w:spacing w:val="-5"/>
          <w:sz w:val="20"/>
          <w:szCs w:val="20"/>
        </w:rPr>
        <w:t>hotfix</w:t>
      </w:r>
      <w:r>
        <w:t>-*</w:t>
      </w:r>
    </w:p>
    <w:p w14:paraId="6B53B394" w14:textId="19426872" w:rsidR="008F17FB" w:rsidRDefault="008F17FB" w:rsidP="00297CB9"/>
    <w:p w14:paraId="116D40BB" w14:textId="77777777" w:rsidR="00297CB9" w:rsidRDefault="00297CB9" w:rsidP="00297CB9">
      <w: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14:paraId="2758F60A" w14:textId="77777777" w:rsidR="00297CB9" w:rsidRDefault="00297CB9" w:rsidP="00297CB9"/>
    <w:p w14:paraId="1AE3A8A3" w14:textId="38BE0B82" w:rsidR="00297CB9" w:rsidRDefault="00297CB9" w:rsidP="00297CB9">
      <w:r>
        <w:t xml:space="preserve">The essence is that work of team members (on the </w:t>
      </w:r>
      <w:r w:rsidR="00591AFD">
        <w:rPr>
          <w:rFonts w:ascii="Monaco" w:hAnsi="Monaco" w:cs="Courier"/>
          <w:color w:val="333333"/>
          <w:spacing w:val="-5"/>
          <w:sz w:val="20"/>
          <w:szCs w:val="20"/>
        </w:rPr>
        <w:t>integration</w:t>
      </w:r>
      <w:r w:rsidR="00591AFD">
        <w:t xml:space="preserve"> </w:t>
      </w:r>
      <w:r>
        <w:t>branch) can continue, while another person is preparing a quick production fix.</w:t>
      </w:r>
    </w:p>
    <w:p w14:paraId="2AC9483D" w14:textId="77777777" w:rsidR="00297CB9" w:rsidRDefault="00297CB9" w:rsidP="00297CB9"/>
    <w:p w14:paraId="06E50988" w14:textId="68592661" w:rsidR="00297CB9" w:rsidRPr="008F17FB" w:rsidRDefault="00297CB9" w:rsidP="008F17FB">
      <w:pPr>
        <w:jc w:val="center"/>
        <w:rPr>
          <w:rStyle w:val="Strong"/>
        </w:rPr>
      </w:pPr>
      <w:r w:rsidRPr="008F17FB">
        <w:rPr>
          <w:rStyle w:val="Strong"/>
        </w:rPr>
        <w:t>Creating the hotfix branch</w:t>
      </w:r>
    </w:p>
    <w:p w14:paraId="1648346D" w14:textId="153607F9" w:rsidR="00297CB9" w:rsidRDefault="00297CB9" w:rsidP="00297CB9">
      <w:r>
        <w:t xml:space="preserve">Hotfix branches are created from the master branch. For example, say version 1.2 is the current production release running live and causing troubles due to a severe bug. But changes on </w:t>
      </w:r>
      <w:r w:rsidR="00591AFD">
        <w:rPr>
          <w:rFonts w:ascii="Monaco" w:hAnsi="Monaco" w:cs="Courier"/>
          <w:color w:val="333333"/>
          <w:spacing w:val="-5"/>
          <w:sz w:val="20"/>
          <w:szCs w:val="20"/>
        </w:rPr>
        <w:t>integration</w:t>
      </w:r>
      <w:r w:rsidR="00591AFD">
        <w:t xml:space="preserve"> </w:t>
      </w:r>
      <w:r>
        <w:t>are yet unstable. We may then branch off a hotfix branc</w:t>
      </w:r>
      <w:r w:rsidR="008F17FB">
        <w:t>h and start fixing the problem:</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lastRenderedPageBreak/>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6E558C88" w14:textId="77777777" w:rsidR="008F17FB" w:rsidRDefault="008F17FB"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p>
    <w:p w14:paraId="3C3C5CF2" w14:textId="2FECB66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rsidRPr="008F17FB">
        <w:t>Don’t forget to bump the version number after branching off!</w:t>
      </w:r>
    </w:p>
    <w:p w14:paraId="42720762" w14:textId="74C2DC12" w:rsidR="00297CB9" w:rsidRDefault="00297CB9" w:rsidP="00297CB9">
      <w:r>
        <w:t>Then, fix the bug and commit the fix i</w:t>
      </w:r>
      <w:r w:rsidR="008F17FB">
        <w:t>n one or more separate commits.</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34E6DBD0" w14:textId="77777777" w:rsidR="008F17FB" w:rsidRDefault="008F17FB" w:rsidP="00297CB9"/>
    <w:p w14:paraId="0518B7C2" w14:textId="544768AC" w:rsidR="00297CB9" w:rsidRPr="008F17FB" w:rsidRDefault="00297CB9" w:rsidP="00297CB9">
      <w:pPr>
        <w:rPr>
          <w:b/>
          <w:bCs/>
        </w:rPr>
      </w:pPr>
      <w:r w:rsidRPr="008F17FB">
        <w:rPr>
          <w:rStyle w:val="Strong"/>
        </w:rPr>
        <w:t>Finishing a hotfix branch</w:t>
      </w:r>
    </w:p>
    <w:p w14:paraId="204E2E69" w14:textId="0FAE1716" w:rsidR="00297CB9" w:rsidRDefault="00297CB9" w:rsidP="00297CB9">
      <w:r>
        <w:t xml:space="preserve">When finished, the bugfix needs to be merged back into master, but also needs to be merged back into </w:t>
      </w:r>
      <w:r w:rsidR="00591AFD">
        <w:rPr>
          <w:rFonts w:ascii="Monaco" w:hAnsi="Monaco" w:cs="Courier"/>
          <w:color w:val="333333"/>
          <w:spacing w:val="-5"/>
          <w:sz w:val="20"/>
          <w:szCs w:val="20"/>
        </w:rPr>
        <w:t>integration</w:t>
      </w:r>
      <w:r>
        <w:t>, in order to safeguard that the bugfix is included in the next release as well. This is completely similar to how release branches are finished.</w:t>
      </w:r>
    </w:p>
    <w:p w14:paraId="72573251" w14:textId="77777777" w:rsidR="00297CB9" w:rsidRDefault="00297CB9" w:rsidP="00297CB9"/>
    <w:p w14:paraId="23479638" w14:textId="47961689" w:rsidR="00297CB9" w:rsidRDefault="00297CB9" w:rsidP="00297CB9">
      <w:r>
        <w:t>First, upd</w:t>
      </w:r>
      <w:r w:rsidR="008F17FB">
        <w:t>ate master and tag the release.</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Default="00297CB9" w:rsidP="00297CB9">
      <w: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7B30675C" w14:textId="77777777" w:rsidR="00297CB9" w:rsidRDefault="00297CB9" w:rsidP="00297CB9"/>
    <w:p w14:paraId="39D3461E" w14:textId="1DFBA4E4" w:rsidR="00297CB9" w:rsidRDefault="00297CB9" w:rsidP="00297CB9">
      <w:r>
        <w:t xml:space="preserve">Next, include the bugfix in </w:t>
      </w:r>
      <w:r w:rsidR="00591AFD">
        <w:rPr>
          <w:rFonts w:ascii="Monaco" w:hAnsi="Monaco" w:cs="Courier"/>
          <w:color w:val="333333"/>
          <w:spacing w:val="-5"/>
          <w:sz w:val="20"/>
          <w:szCs w:val="20"/>
        </w:rPr>
        <w:t>integration</w:t>
      </w:r>
      <w:r w:rsidR="008F17FB">
        <w:t>, too:</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7C03FA89" w14:textId="77777777" w:rsidR="008F17FB" w:rsidRDefault="008F17FB" w:rsidP="00297CB9"/>
    <w:p w14:paraId="10B2FC1E" w14:textId="34418965" w:rsidR="00297CB9" w:rsidRDefault="00297CB9" w:rsidP="00297CB9">
      <w:r>
        <w:t xml:space="preserve">The one exception to the rule here is that, when a release branch currently exists, the hotfix changes need to be merged into that release branch, instead of </w:t>
      </w:r>
      <w:r w:rsidR="00EB1044">
        <w:rPr>
          <w:rFonts w:ascii="Monaco" w:hAnsi="Monaco" w:cs="Courier"/>
          <w:color w:val="333333"/>
          <w:spacing w:val="-5"/>
          <w:sz w:val="20"/>
          <w:szCs w:val="20"/>
        </w:rPr>
        <w:t>integration</w:t>
      </w:r>
      <w:r>
        <w:t xml:space="preserve">. Back-merging the bugfix into the release branch will eventually result in the bugfix being merged into </w:t>
      </w:r>
      <w:r w:rsidR="00EB1044">
        <w:rPr>
          <w:rFonts w:ascii="Monaco" w:hAnsi="Monaco" w:cs="Courier"/>
          <w:color w:val="333333"/>
          <w:spacing w:val="-5"/>
          <w:sz w:val="20"/>
          <w:szCs w:val="20"/>
        </w:rPr>
        <w:t>integration</w:t>
      </w:r>
      <w:r w:rsidR="00EB1044">
        <w:t xml:space="preserve"> </w:t>
      </w:r>
      <w:r>
        <w:t xml:space="preserve">too,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w:t>
      </w:r>
      <w:r>
        <w:lastRenderedPageBreak/>
        <w:t xml:space="preserve">bugfix and cannot wait for the release branch to be finished, you may safely merge the bugfix into </w:t>
      </w:r>
      <w:r w:rsidR="00EB1044">
        <w:rPr>
          <w:rFonts w:ascii="Monaco" w:hAnsi="Monaco" w:cs="Courier"/>
          <w:color w:val="333333"/>
          <w:spacing w:val="-5"/>
          <w:sz w:val="20"/>
          <w:szCs w:val="20"/>
        </w:rPr>
        <w:t>integration</w:t>
      </w:r>
      <w:r w:rsidR="00EB1044">
        <w:t xml:space="preserve"> </w:t>
      </w:r>
      <w:r w:rsidR="00C41FA3">
        <w:t>now already as well.)</w:t>
      </w:r>
    </w:p>
    <w:p w14:paraId="44AA5FE8" w14:textId="499E3F4D" w:rsidR="00297CB9" w:rsidRDefault="00297CB9" w:rsidP="00297CB9">
      <w:r>
        <w:t>Finall</w:t>
      </w:r>
      <w:r w:rsidR="00C41FA3">
        <w:t>y, remove the temporary branch:</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15F50980" w14:textId="77777777" w:rsidR="00297CB9" w:rsidRPr="002B3C5D" w:rsidRDefault="00297CB9" w:rsidP="00297CB9"/>
    <w:p w14:paraId="754227F9" w14:textId="77777777" w:rsidR="00315FA4" w:rsidRDefault="00315FA4" w:rsidP="00315FA4">
      <w:pPr>
        <w:pStyle w:val="Heading3"/>
      </w:pPr>
      <w:r>
        <w:t>Manage Requirements</w:t>
      </w:r>
      <w:bookmarkEnd w:id="34"/>
    </w:p>
    <w:p w14:paraId="754227FA" w14:textId="77777777" w:rsidR="00DD1222" w:rsidRDefault="00DD1222" w:rsidP="00154D9F">
      <w:r>
        <w:t>The following practices and tools are used for managing requirements.</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0E7F2F">
        <w:tc>
          <w:tcPr>
            <w:tcW w:w="2799" w:type="dxa"/>
            <w:shd w:val="clear" w:color="auto" w:fill="BFBFBF" w:themeFill="background1" w:themeFillShade="BF"/>
          </w:tcPr>
          <w:p w14:paraId="754227FB" w14:textId="77777777" w:rsidR="004270E1" w:rsidRDefault="004270E1" w:rsidP="00154D9F">
            <w:r>
              <w:t>Requirements Management Method/Tool</w:t>
            </w:r>
          </w:p>
        </w:tc>
        <w:tc>
          <w:tcPr>
            <w:tcW w:w="1719" w:type="dxa"/>
            <w:shd w:val="clear" w:color="auto" w:fill="BFBFBF" w:themeFill="background1" w:themeFillShade="BF"/>
          </w:tcPr>
          <w:p w14:paraId="754227FC" w14:textId="77777777" w:rsidR="004270E1" w:rsidRDefault="004270E1" w:rsidP="004270E1">
            <w:r>
              <w:t>Procedure</w:t>
            </w:r>
          </w:p>
        </w:tc>
        <w:tc>
          <w:tcPr>
            <w:tcW w:w="1800" w:type="dxa"/>
            <w:shd w:val="clear" w:color="auto" w:fill="BFBFBF" w:themeFill="background1" w:themeFillShade="BF"/>
          </w:tcPr>
          <w:p w14:paraId="754227FD" w14:textId="77777777" w:rsidR="004270E1" w:rsidRDefault="004270E1" w:rsidP="00154D9F">
            <w:r>
              <w:t>Evidence</w:t>
            </w:r>
          </w:p>
        </w:tc>
        <w:tc>
          <w:tcPr>
            <w:tcW w:w="3258" w:type="dxa"/>
            <w:shd w:val="clear" w:color="auto" w:fill="BFBFBF" w:themeFill="background1" w:themeFillShade="BF"/>
          </w:tcPr>
          <w:p w14:paraId="754227FE" w14:textId="77777777" w:rsidR="004270E1" w:rsidRDefault="004270E1" w:rsidP="00154D9F">
            <w:r>
              <w:t>Description</w:t>
            </w:r>
          </w:p>
        </w:tc>
      </w:tr>
      <w:tr w:rsidR="004270E1" w14:paraId="75422804" w14:textId="77777777" w:rsidTr="000E7F2F">
        <w:tc>
          <w:tcPr>
            <w:tcW w:w="2799" w:type="dxa"/>
          </w:tcPr>
          <w:p w14:paraId="75422800" w14:textId="77777777" w:rsidR="004270E1" w:rsidRDefault="004270E1" w:rsidP="00154D9F">
            <w:r>
              <w:t>Initial Requirements</w:t>
            </w:r>
          </w:p>
        </w:tc>
        <w:tc>
          <w:tcPr>
            <w:tcW w:w="1719" w:type="dxa"/>
          </w:tcPr>
          <w:p w14:paraId="75422801" w14:textId="77777777" w:rsidR="004270E1" w:rsidRDefault="004270E1" w:rsidP="004270E1">
            <w:r>
              <w:t>Proposal Process</w:t>
            </w:r>
          </w:p>
        </w:tc>
        <w:tc>
          <w:tcPr>
            <w:tcW w:w="1800" w:type="dxa"/>
          </w:tcPr>
          <w:p w14:paraId="75422802" w14:textId="77777777" w:rsidR="004270E1" w:rsidRDefault="004270E1" w:rsidP="00154D9F">
            <w:r>
              <w:t>Proposal</w:t>
            </w:r>
          </w:p>
        </w:tc>
        <w:tc>
          <w:tcPr>
            <w:tcW w:w="3258" w:type="dxa"/>
          </w:tcPr>
          <w:p w14:paraId="75422803" w14:textId="77777777" w:rsidR="004270E1" w:rsidRDefault="00B93D77" w:rsidP="00154D9F">
            <w:r>
              <w:t>Initial requirements and understanding are provided in the proposal and accepted with award.</w:t>
            </w:r>
          </w:p>
        </w:tc>
      </w:tr>
      <w:tr w:rsidR="004270E1" w14:paraId="75422809" w14:textId="77777777" w:rsidTr="000E7F2F">
        <w:tc>
          <w:tcPr>
            <w:tcW w:w="2799" w:type="dxa"/>
          </w:tcPr>
          <w:p w14:paraId="75422805" w14:textId="77777777" w:rsidR="004270E1" w:rsidRDefault="004270E1" w:rsidP="009E03BD">
            <w:r>
              <w:t>Requirements Understanding</w:t>
            </w:r>
          </w:p>
        </w:tc>
        <w:tc>
          <w:tcPr>
            <w:tcW w:w="1719" w:type="dxa"/>
          </w:tcPr>
          <w:p w14:paraId="75422806" w14:textId="77777777" w:rsidR="004270E1" w:rsidRDefault="004270E1" w:rsidP="009E03BD">
            <w:r>
              <w:t>Backlog Grooming</w:t>
            </w:r>
          </w:p>
        </w:tc>
        <w:tc>
          <w:tcPr>
            <w:tcW w:w="1800" w:type="dxa"/>
          </w:tcPr>
          <w:p w14:paraId="75422807" w14:textId="77777777" w:rsidR="004270E1" w:rsidRDefault="004270E1" w:rsidP="009E03BD">
            <w:r>
              <w:t>Grooming Report</w:t>
            </w:r>
          </w:p>
        </w:tc>
        <w:tc>
          <w:tcPr>
            <w:tcW w:w="3258" w:type="dxa"/>
          </w:tcPr>
          <w:p w14:paraId="75422808" w14:textId="77777777" w:rsidR="004270E1" w:rsidRDefault="00B93D77" w:rsidP="009E03BD">
            <w:r>
              <w:t>Requirements are analyzed, decomposed, clarified, prioritized, and documented.</w:t>
            </w:r>
          </w:p>
        </w:tc>
      </w:tr>
      <w:tr w:rsidR="004270E1" w14:paraId="7542280E" w14:textId="77777777" w:rsidTr="000E7F2F">
        <w:tc>
          <w:tcPr>
            <w:tcW w:w="2799" w:type="dxa"/>
          </w:tcPr>
          <w:p w14:paraId="7542280A" w14:textId="77777777" w:rsidR="004270E1" w:rsidRDefault="004270E1" w:rsidP="009E03BD">
            <w:r>
              <w:t>Requirement Commitment</w:t>
            </w:r>
          </w:p>
        </w:tc>
        <w:tc>
          <w:tcPr>
            <w:tcW w:w="1719" w:type="dxa"/>
          </w:tcPr>
          <w:p w14:paraId="7542280B" w14:textId="77777777" w:rsidR="004270E1" w:rsidRDefault="004270E1" w:rsidP="009E03BD">
            <w:r>
              <w:t>Sprint Planning</w:t>
            </w:r>
          </w:p>
        </w:tc>
        <w:tc>
          <w:tcPr>
            <w:tcW w:w="1800" w:type="dxa"/>
          </w:tcPr>
          <w:p w14:paraId="7542280C" w14:textId="77777777" w:rsidR="004270E1" w:rsidRDefault="00B93D77" w:rsidP="009E03BD">
            <w:r>
              <w:t>Sprint Planning Report</w:t>
            </w:r>
          </w:p>
        </w:tc>
        <w:tc>
          <w:tcPr>
            <w:tcW w:w="3258" w:type="dxa"/>
          </w:tcPr>
          <w:p w14:paraId="7542280D" w14:textId="77777777" w:rsidR="004270E1" w:rsidRDefault="00B93D77" w:rsidP="009E03BD">
            <w:r>
              <w:t>During sprint planning the customer commits to a specific set of user stories.</w:t>
            </w:r>
          </w:p>
        </w:tc>
      </w:tr>
      <w:tr w:rsidR="004270E1" w14:paraId="75422813" w14:textId="77777777" w:rsidTr="000E7F2F">
        <w:tc>
          <w:tcPr>
            <w:tcW w:w="2799" w:type="dxa"/>
          </w:tcPr>
          <w:p w14:paraId="7542280F" w14:textId="77777777" w:rsidR="004270E1" w:rsidRDefault="004270E1" w:rsidP="009E03BD">
            <w:r>
              <w:t>Requirements Change Management</w:t>
            </w:r>
          </w:p>
        </w:tc>
        <w:tc>
          <w:tcPr>
            <w:tcW w:w="1719" w:type="dxa"/>
          </w:tcPr>
          <w:p w14:paraId="75422810" w14:textId="77777777" w:rsidR="004270E1" w:rsidRDefault="004270E1" w:rsidP="009E03BD">
            <w:r>
              <w:t>Backlog Grooming</w:t>
            </w:r>
          </w:p>
        </w:tc>
        <w:tc>
          <w:tcPr>
            <w:tcW w:w="1800" w:type="dxa"/>
          </w:tcPr>
          <w:p w14:paraId="75422811" w14:textId="77777777" w:rsidR="004270E1" w:rsidRDefault="00B93D77" w:rsidP="009E03BD">
            <w:r>
              <w:t>Grooming Report</w:t>
            </w:r>
          </w:p>
        </w:tc>
        <w:tc>
          <w:tcPr>
            <w:tcW w:w="3258" w:type="dxa"/>
          </w:tcPr>
          <w:p w14:paraId="75422812" w14:textId="77777777" w:rsidR="004270E1" w:rsidRDefault="00B93D77" w:rsidP="009E03BD">
            <w:r>
              <w:t>Requirements are analyzed, decomposed, clarified, prioritized, and documented.</w:t>
            </w:r>
          </w:p>
        </w:tc>
      </w:tr>
      <w:tr w:rsidR="004270E1" w14:paraId="75422818" w14:textId="77777777" w:rsidTr="000E7F2F">
        <w:tc>
          <w:tcPr>
            <w:tcW w:w="2799" w:type="dxa"/>
          </w:tcPr>
          <w:p w14:paraId="75422814" w14:textId="77777777" w:rsidR="004270E1" w:rsidRDefault="004270E1" w:rsidP="009E03BD">
            <w:r>
              <w:t>Requirements Tracability</w:t>
            </w:r>
          </w:p>
        </w:tc>
        <w:tc>
          <w:tcPr>
            <w:tcW w:w="1719" w:type="dxa"/>
          </w:tcPr>
          <w:p w14:paraId="75422815" w14:textId="77777777" w:rsidR="004270E1" w:rsidRDefault="00B93D77" w:rsidP="009E03BD">
            <w:r>
              <w:t>Backlog Grooming</w:t>
            </w:r>
          </w:p>
        </w:tc>
        <w:tc>
          <w:tcPr>
            <w:tcW w:w="1800" w:type="dxa"/>
          </w:tcPr>
          <w:p w14:paraId="75422816" w14:textId="77777777" w:rsidR="004270E1" w:rsidRDefault="00B93D77" w:rsidP="009E03BD">
            <w:r>
              <w:t>Tool which links features to user stories to tasks to sprints to code versions.</w:t>
            </w:r>
          </w:p>
        </w:tc>
        <w:tc>
          <w:tcPr>
            <w:tcW w:w="3258" w:type="dxa"/>
          </w:tcPr>
          <w:p w14:paraId="75422817" w14:textId="77777777" w:rsidR="004270E1" w:rsidRDefault="004270E1" w:rsidP="009E03BD"/>
        </w:tc>
      </w:tr>
      <w:tr w:rsidR="004270E1" w14:paraId="7542281D" w14:textId="77777777" w:rsidTr="000E7F2F">
        <w:tc>
          <w:tcPr>
            <w:tcW w:w="2799" w:type="dxa"/>
          </w:tcPr>
          <w:p w14:paraId="75422819" w14:textId="77777777" w:rsidR="004270E1" w:rsidRDefault="004270E1" w:rsidP="009E03BD">
            <w:r>
              <w:t>Requirements implementation consistency</w:t>
            </w:r>
          </w:p>
        </w:tc>
        <w:tc>
          <w:tcPr>
            <w:tcW w:w="1719" w:type="dxa"/>
          </w:tcPr>
          <w:p w14:paraId="7542281A" w14:textId="77777777" w:rsidR="004270E1" w:rsidRDefault="004270E1" w:rsidP="009E03BD">
            <w:r>
              <w:t>Sprint Review</w:t>
            </w:r>
          </w:p>
        </w:tc>
        <w:tc>
          <w:tcPr>
            <w:tcW w:w="1800" w:type="dxa"/>
          </w:tcPr>
          <w:p w14:paraId="7542281B" w14:textId="77777777" w:rsidR="004270E1" w:rsidRDefault="00B93D77" w:rsidP="009E03BD">
            <w:r>
              <w:t>Review form</w:t>
            </w:r>
          </w:p>
        </w:tc>
        <w:tc>
          <w:tcPr>
            <w:tcW w:w="3258" w:type="dxa"/>
          </w:tcPr>
          <w:p w14:paraId="7542281C" w14:textId="77777777" w:rsidR="004270E1" w:rsidRDefault="00B93D77" w:rsidP="009E03BD">
            <w:r>
              <w:t>User accepts stories implemented in sprint</w:t>
            </w:r>
          </w:p>
        </w:tc>
      </w:tr>
    </w:tbl>
    <w:p w14:paraId="7542281E" w14:textId="77777777" w:rsidR="00DD1222" w:rsidRDefault="00DD1222" w:rsidP="00154D9F"/>
    <w:p w14:paraId="7542281F" w14:textId="77777777" w:rsidR="00315FA4" w:rsidRPr="00315FA4" w:rsidRDefault="00315FA4" w:rsidP="00315FA4"/>
    <w:p w14:paraId="75422820" w14:textId="77777777" w:rsidR="00E443F8" w:rsidRDefault="00E443F8" w:rsidP="00AD2369">
      <w:pPr>
        <w:pStyle w:val="Heading3"/>
      </w:pPr>
      <w:bookmarkStart w:id="36" w:name="_Toc296427751"/>
      <w:r>
        <w:lastRenderedPageBreak/>
        <w:t>Manage Communications</w:t>
      </w:r>
      <w:bookmarkEnd w:id="36"/>
    </w:p>
    <w:p w14:paraId="75422821" w14:textId="77777777" w:rsidR="00825F27" w:rsidRPr="00825F27" w:rsidRDefault="00825F27" w:rsidP="00825F27">
      <w:r>
        <w:t>The following communications mechanisms are used to ensure stakeholder and management effective communications.</w:t>
      </w:r>
    </w:p>
    <w:p w14:paraId="75422822" w14:textId="77777777" w:rsidR="00E443F8" w:rsidRDefault="00E443F8" w:rsidP="00E443F8">
      <w:pPr>
        <w:pStyle w:val="Heading4"/>
      </w:pPr>
      <w:r>
        <w:t>Reporting Mechanisms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24"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tcBorders>
              <w:top w:val="single" w:sz="12" w:space="0" w:color="auto"/>
              <w:bottom w:val="single" w:sz="12" w:space="0" w:color="auto"/>
              <w:right w:val="single" w:sz="12" w:space="0" w:color="auto"/>
            </w:tcBorders>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9"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Geocent Status Report</w:t>
            </w:r>
          </w:p>
        </w:tc>
        <w:tc>
          <w:tcPr>
            <w:tcW w:w="2485" w:type="dxa"/>
            <w:tcBorders>
              <w:top w:val="single" w:sz="12" w:space="0" w:color="auto"/>
              <w:bottom w:val="single" w:sz="12" w:space="0" w:color="auto"/>
            </w:tcBorders>
            <w:shd w:val="clear" w:color="auto" w:fill="auto"/>
          </w:tcPr>
          <w:p w14:paraId="7542282A"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2B" w14:textId="7EDF2783"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E443F8" w14:paraId="75422830"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D" w14:textId="77777777" w:rsidR="00E443F8" w:rsidRDefault="00E443F8" w:rsidP="00E443F8">
            <w:pPr>
              <w:numPr>
                <w:ilvl w:val="12"/>
                <w:numId w:val="0"/>
              </w:numPr>
              <w:spacing w:before="0" w:after="0"/>
              <w:jc w:val="center"/>
              <w:rPr>
                <w:rFonts w:ascii="Arial" w:hAnsi="Arial" w:cs="Arial"/>
                <w:sz w:val="20"/>
                <w:szCs w:val="20"/>
              </w:rPr>
            </w:pPr>
            <w:r>
              <w:rPr>
                <w:rFonts w:ascii="Arial" w:hAnsi="Arial" w:cs="Arial"/>
                <w:sz w:val="20"/>
                <w:szCs w:val="20"/>
              </w:rPr>
              <w:t>Sprint Status Report</w:t>
            </w:r>
          </w:p>
        </w:tc>
        <w:tc>
          <w:tcPr>
            <w:tcW w:w="2485" w:type="dxa"/>
            <w:tcBorders>
              <w:top w:val="single" w:sz="12" w:space="0" w:color="auto"/>
              <w:bottom w:val="single" w:sz="12" w:space="0" w:color="auto"/>
            </w:tcBorders>
            <w:shd w:val="clear" w:color="auto" w:fill="auto"/>
          </w:tcPr>
          <w:p w14:paraId="7542282E"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Scrum Master</w:t>
            </w:r>
          </w:p>
        </w:tc>
        <w:tc>
          <w:tcPr>
            <w:tcW w:w="1987" w:type="dxa"/>
            <w:tcBorders>
              <w:top w:val="single" w:sz="12" w:space="0" w:color="auto"/>
              <w:bottom w:val="single" w:sz="12" w:space="0" w:color="auto"/>
              <w:right w:val="single" w:sz="12" w:space="0" w:color="auto"/>
            </w:tcBorders>
            <w:shd w:val="clear" w:color="auto" w:fill="auto"/>
          </w:tcPr>
          <w:p w14:paraId="7542282F" w14:textId="23DAE12E" w:rsidR="00E443F8"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end of each sprint</w:t>
            </w:r>
          </w:p>
        </w:tc>
      </w:tr>
      <w:tr w:rsidR="00E443F8" w14:paraId="75422834"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31" w14:textId="77777777" w:rsidR="00E443F8" w:rsidRDefault="00825F27" w:rsidP="00E443F8">
            <w:pPr>
              <w:numPr>
                <w:ilvl w:val="12"/>
                <w:numId w:val="0"/>
              </w:numPr>
              <w:spacing w:before="0" w:after="0"/>
              <w:jc w:val="center"/>
              <w:rPr>
                <w:rFonts w:ascii="Arial" w:hAnsi="Arial" w:cs="Arial"/>
                <w:sz w:val="20"/>
                <w:szCs w:val="20"/>
              </w:rPr>
            </w:pPr>
            <w:r>
              <w:rPr>
                <w:rFonts w:ascii="Arial" w:hAnsi="Arial" w:cs="Arial"/>
                <w:sz w:val="20"/>
                <w:szCs w:val="20"/>
              </w:rPr>
              <w:t xml:space="preserve">Required </w:t>
            </w:r>
            <w:r w:rsidR="00E443F8">
              <w:rPr>
                <w:rFonts w:ascii="Arial" w:hAnsi="Arial" w:cs="Arial"/>
                <w:sz w:val="20"/>
                <w:szCs w:val="20"/>
              </w:rPr>
              <w:t>Contract Deliverable Reports</w:t>
            </w:r>
          </w:p>
        </w:tc>
        <w:tc>
          <w:tcPr>
            <w:tcW w:w="2485" w:type="dxa"/>
            <w:tcBorders>
              <w:top w:val="single" w:sz="12" w:space="0" w:color="auto"/>
              <w:bottom w:val="single" w:sz="12" w:space="0" w:color="auto"/>
            </w:tcBorders>
            <w:shd w:val="clear" w:color="auto" w:fill="auto"/>
          </w:tcPr>
          <w:p w14:paraId="75422832"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33" w14:textId="29FBF247" w:rsidR="00E443F8"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end of proposal</w:t>
            </w:r>
          </w:p>
        </w:tc>
      </w:tr>
      <w:tr w:rsidR="00825F27" w14:paraId="75422838"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35" w14:textId="77777777" w:rsidR="00825F27" w:rsidRDefault="00825F27" w:rsidP="00E443F8">
            <w:pPr>
              <w:numPr>
                <w:ilvl w:val="12"/>
                <w:numId w:val="0"/>
              </w:numPr>
              <w:spacing w:before="0" w:after="0"/>
              <w:jc w:val="center"/>
              <w:rPr>
                <w:rFonts w:ascii="Arial" w:hAnsi="Arial" w:cs="Arial"/>
                <w:sz w:val="20"/>
                <w:szCs w:val="20"/>
              </w:rPr>
            </w:pPr>
          </w:p>
        </w:tc>
        <w:tc>
          <w:tcPr>
            <w:tcW w:w="2485" w:type="dxa"/>
            <w:tcBorders>
              <w:top w:val="single" w:sz="12" w:space="0" w:color="auto"/>
              <w:bottom w:val="single" w:sz="4" w:space="0" w:color="auto"/>
            </w:tcBorders>
            <w:shd w:val="clear" w:color="auto" w:fill="auto"/>
          </w:tcPr>
          <w:p w14:paraId="75422836" w14:textId="77777777" w:rsidR="00825F27" w:rsidRDefault="00825F27" w:rsidP="009E03BD">
            <w:pPr>
              <w:numPr>
                <w:ilvl w:val="12"/>
                <w:numId w:val="0"/>
              </w:numPr>
              <w:spacing w:before="0" w:after="0"/>
              <w:jc w:val="center"/>
              <w:rPr>
                <w:rFonts w:ascii="Arial" w:hAnsi="Arial" w:cs="Arial"/>
                <w:sz w:val="20"/>
                <w:szCs w:val="20"/>
              </w:rPr>
            </w:pPr>
          </w:p>
        </w:tc>
        <w:tc>
          <w:tcPr>
            <w:tcW w:w="1987" w:type="dxa"/>
            <w:tcBorders>
              <w:top w:val="single" w:sz="12" w:space="0" w:color="auto"/>
              <w:bottom w:val="single" w:sz="4" w:space="0" w:color="auto"/>
              <w:right w:val="single" w:sz="12" w:space="0" w:color="auto"/>
            </w:tcBorders>
            <w:shd w:val="clear" w:color="auto" w:fill="auto"/>
          </w:tcPr>
          <w:p w14:paraId="75422837" w14:textId="77777777" w:rsidR="00825F27" w:rsidRDefault="00825F27" w:rsidP="009E03BD">
            <w:pPr>
              <w:numPr>
                <w:ilvl w:val="12"/>
                <w:numId w:val="0"/>
              </w:numPr>
              <w:spacing w:before="0" w:after="0"/>
              <w:jc w:val="center"/>
              <w:rPr>
                <w:rFonts w:ascii="Arial" w:hAnsi="Arial" w:cs="Arial"/>
                <w:sz w:val="20"/>
                <w:szCs w:val="20"/>
              </w:rPr>
            </w:pPr>
          </w:p>
        </w:tc>
      </w:tr>
    </w:tbl>
    <w:p w14:paraId="75422839" w14:textId="77777777" w:rsidR="00E443F8" w:rsidRPr="00E443F8" w:rsidRDefault="00E443F8" w:rsidP="00E443F8"/>
    <w:p w14:paraId="7542283A" w14:textId="77777777" w:rsidR="00AD2369" w:rsidRDefault="00E443F8" w:rsidP="00E443F8">
      <w:pPr>
        <w:pStyle w:val="Heading4"/>
      </w:pPr>
      <w:r>
        <w:t>Required Meetings</w:t>
      </w:r>
    </w:p>
    <w:p w14:paraId="7542283B" w14:textId="77777777" w:rsidR="00E443F8" w:rsidRDefault="00E443F8" w:rsidP="00926926">
      <w:pPr>
        <w:ind w:left="360"/>
        <w:jc w:val="both"/>
        <w:rPr>
          <w:rFonts w:ascii="Arial" w:hAnsi="Arial" w:cs="Arial"/>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3D"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987" w:type="dxa"/>
            <w:tcBorders>
              <w:top w:val="single" w:sz="12" w:space="0" w:color="auto"/>
              <w:bottom w:val="single" w:sz="12" w:space="0" w:color="auto"/>
              <w:right w:val="single" w:sz="12" w:space="0" w:color="auto"/>
            </w:tcBorders>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E443F8" w14:paraId="75422845"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2"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planning</w:t>
            </w:r>
          </w:p>
        </w:tc>
        <w:tc>
          <w:tcPr>
            <w:tcW w:w="2485" w:type="dxa"/>
            <w:tcBorders>
              <w:top w:val="single" w:sz="12" w:space="0" w:color="auto"/>
              <w:bottom w:val="single" w:sz="12" w:space="0" w:color="auto"/>
            </w:tcBorders>
            <w:shd w:val="clear" w:color="auto" w:fill="auto"/>
          </w:tcPr>
          <w:p w14:paraId="75422843"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4" w14:textId="67D697F7"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2 days</w:t>
            </w:r>
          </w:p>
        </w:tc>
      </w:tr>
      <w:tr w:rsidR="00825F27" w14:paraId="75422849"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Review</w:t>
            </w:r>
          </w:p>
        </w:tc>
        <w:tc>
          <w:tcPr>
            <w:tcW w:w="2485" w:type="dxa"/>
            <w:tcBorders>
              <w:top w:val="single" w:sz="12" w:space="0" w:color="auto"/>
              <w:bottom w:val="single" w:sz="12" w:space="0" w:color="auto"/>
            </w:tcBorders>
            <w:shd w:val="clear" w:color="auto" w:fill="auto"/>
          </w:tcPr>
          <w:p w14:paraId="75422847"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8" w14:textId="46F2FCF8" w:rsidR="00825F27" w:rsidRDefault="00825F27" w:rsidP="00E14BD2">
            <w:pPr>
              <w:numPr>
                <w:ilvl w:val="12"/>
                <w:numId w:val="0"/>
              </w:numPr>
              <w:spacing w:before="0" w:after="0"/>
              <w:jc w:val="center"/>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A"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Backlog Grooming</w:t>
            </w:r>
          </w:p>
        </w:tc>
        <w:tc>
          <w:tcPr>
            <w:tcW w:w="2485" w:type="dxa"/>
            <w:tcBorders>
              <w:top w:val="single" w:sz="12" w:space="0" w:color="auto"/>
              <w:bottom w:val="single" w:sz="12" w:space="0" w:color="auto"/>
            </w:tcBorders>
            <w:shd w:val="clear" w:color="auto" w:fill="auto"/>
          </w:tcPr>
          <w:p w14:paraId="7542284B"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Customer</w:t>
            </w:r>
          </w:p>
          <w:p w14:paraId="7542284C"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Leads</w:t>
            </w:r>
          </w:p>
        </w:tc>
        <w:tc>
          <w:tcPr>
            <w:tcW w:w="1987" w:type="dxa"/>
            <w:tcBorders>
              <w:top w:val="single" w:sz="12" w:space="0" w:color="auto"/>
              <w:bottom w:val="single" w:sz="12" w:space="0" w:color="auto"/>
              <w:right w:val="single" w:sz="12" w:space="0" w:color="auto"/>
            </w:tcBorders>
            <w:shd w:val="clear" w:color="auto" w:fill="auto"/>
          </w:tcPr>
          <w:p w14:paraId="7542284D"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As needed</w:t>
            </w:r>
          </w:p>
        </w:tc>
      </w:tr>
      <w:tr w:rsidR="00825F27" w14:paraId="75422853"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F"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In Progress Review</w:t>
            </w:r>
          </w:p>
        </w:tc>
        <w:tc>
          <w:tcPr>
            <w:tcW w:w="2485" w:type="dxa"/>
            <w:tcBorders>
              <w:top w:val="single" w:sz="12" w:space="0" w:color="auto"/>
              <w:bottom w:val="single" w:sz="12" w:space="0" w:color="auto"/>
            </w:tcBorders>
            <w:shd w:val="clear" w:color="auto" w:fill="auto"/>
          </w:tcPr>
          <w:p w14:paraId="75422850"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Project Leads</w:t>
            </w:r>
          </w:p>
          <w:p w14:paraId="75422851"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Geocent Leadership</w:t>
            </w:r>
          </w:p>
        </w:tc>
        <w:tc>
          <w:tcPr>
            <w:tcW w:w="1987" w:type="dxa"/>
            <w:tcBorders>
              <w:top w:val="single" w:sz="12" w:space="0" w:color="auto"/>
              <w:bottom w:val="single" w:sz="12" w:space="0" w:color="auto"/>
              <w:right w:val="single" w:sz="12" w:space="0" w:color="auto"/>
            </w:tcBorders>
            <w:shd w:val="clear" w:color="auto" w:fill="auto"/>
          </w:tcPr>
          <w:p w14:paraId="75422852" w14:textId="59F579AC" w:rsidR="00825F27"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825F27" w14:paraId="75422857"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54"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 Scrum Standup</w:t>
            </w:r>
          </w:p>
        </w:tc>
        <w:tc>
          <w:tcPr>
            <w:tcW w:w="2485" w:type="dxa"/>
            <w:tcBorders>
              <w:top w:val="single" w:sz="12" w:space="0" w:color="auto"/>
              <w:bottom w:val="single" w:sz="4" w:space="0" w:color="auto"/>
            </w:tcBorders>
            <w:shd w:val="clear" w:color="auto" w:fill="auto"/>
          </w:tcPr>
          <w:p w14:paraId="75422855"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4" w:space="0" w:color="auto"/>
              <w:right w:val="single" w:sz="12" w:space="0" w:color="auto"/>
            </w:tcBorders>
            <w:shd w:val="clear" w:color="auto" w:fill="auto"/>
          </w:tcPr>
          <w:p w14:paraId="7542285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w:t>
            </w:r>
          </w:p>
        </w:tc>
      </w:tr>
    </w:tbl>
    <w:p w14:paraId="75422858" w14:textId="77777777" w:rsidR="00E443F8" w:rsidRDefault="00E443F8" w:rsidP="00926926">
      <w:pPr>
        <w:ind w:left="360"/>
        <w:jc w:val="both"/>
        <w:rPr>
          <w:rFonts w:ascii="Arial" w:hAnsi="Arial" w:cs="Arial"/>
          <w:b/>
          <w:sz w:val="20"/>
          <w:szCs w:val="20"/>
        </w:rPr>
      </w:pPr>
    </w:p>
    <w:p w14:paraId="75422859" w14:textId="77777777" w:rsidR="00E443F8" w:rsidRDefault="00E443F8" w:rsidP="00926926">
      <w:pPr>
        <w:ind w:left="360"/>
        <w:jc w:val="both"/>
        <w:rPr>
          <w:rFonts w:ascii="Arial" w:hAnsi="Arial" w:cs="Arial"/>
          <w:b/>
          <w:sz w:val="20"/>
          <w:szCs w:val="20"/>
        </w:rPr>
      </w:pPr>
    </w:p>
    <w:p w14:paraId="7542285A" w14:textId="77777777" w:rsidR="00840468" w:rsidRDefault="00840468" w:rsidP="00B3113D"/>
    <w:p w14:paraId="7542285B" w14:textId="77777777" w:rsidR="00840468" w:rsidRDefault="00840468" w:rsidP="00B3113D"/>
    <w:p w14:paraId="7542285C" w14:textId="77777777" w:rsidR="00840468" w:rsidRDefault="00840468" w:rsidP="00B3113D"/>
    <w:p w14:paraId="7542285D" w14:textId="77777777" w:rsidR="00840468" w:rsidRDefault="00840468" w:rsidP="00B3113D"/>
    <w:p w14:paraId="7542285E" w14:textId="77777777" w:rsidR="00840468" w:rsidRDefault="00840468" w:rsidP="00B3113D"/>
    <w:p w14:paraId="7542285F" w14:textId="77777777" w:rsidR="00840468" w:rsidRDefault="00840468" w:rsidP="00B3113D"/>
    <w:p w14:paraId="75422860" w14:textId="77777777" w:rsidR="00840468" w:rsidRDefault="00840468" w:rsidP="00B3113D"/>
    <w:p w14:paraId="75422861" w14:textId="77777777" w:rsidR="00840468" w:rsidRDefault="00840468" w:rsidP="00B3113D"/>
    <w:p w14:paraId="75422862" w14:textId="77777777" w:rsidR="00AD2369" w:rsidRDefault="00AD2369" w:rsidP="006E6437">
      <w:pPr>
        <w:pStyle w:val="Heading3"/>
        <w:pageBreakBefore/>
      </w:pPr>
      <w:bookmarkStart w:id="37" w:name="_Toc219189553"/>
      <w:bookmarkStart w:id="38" w:name="_Toc296427752"/>
      <w:r>
        <w:lastRenderedPageBreak/>
        <w:t>Manage Quality</w:t>
      </w:r>
      <w:bookmarkEnd w:id="37"/>
      <w:bookmarkEnd w:id="38"/>
    </w:p>
    <w:p w14:paraId="75422863" w14:textId="46993BE0" w:rsidR="002E3B40" w:rsidRDefault="00F8295E" w:rsidP="002E3B40">
      <w:r>
        <w:t>Geocent</w:t>
      </w:r>
      <w:r w:rsidR="002E3B40">
        <w:t xml:space="preserve"> will implement Quality Assurance in order to assure it meets both internal standards and contractual obligations. QA activities will </w:t>
      </w:r>
      <w:r w:rsidR="00674CC7">
        <w:t>take place according to Delivery Manager Quality Plan</w:t>
      </w:r>
      <w:r w:rsidR="002E3B40">
        <w:t>.</w:t>
      </w:r>
    </w:p>
    <w:p w14:paraId="75422864" w14:textId="77777777" w:rsidR="00AD2369" w:rsidRDefault="00AD2369" w:rsidP="00AD2369">
      <w:pPr>
        <w:pStyle w:val="Heading3"/>
      </w:pPr>
      <w:bookmarkStart w:id="39" w:name="_Toc219189554"/>
      <w:bookmarkStart w:id="40" w:name="_Toc296427753"/>
      <w:r>
        <w:t>Manage Measurements</w:t>
      </w:r>
      <w:r w:rsidR="0036035F">
        <w:t xml:space="preserve"> (Metrics)</w:t>
      </w:r>
      <w:bookmarkEnd w:id="39"/>
      <w:bookmarkEnd w:id="40"/>
    </w:p>
    <w:p w14:paraId="75422865" w14:textId="77777777" w:rsidR="00926926" w:rsidRPr="00926926" w:rsidRDefault="00926926" w:rsidP="009269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440"/>
        <w:gridCol w:w="1890"/>
        <w:gridCol w:w="1530"/>
      </w:tblGrid>
      <w:tr w:rsidR="00AD2369" w14:paraId="75422867" w14:textId="77777777">
        <w:trPr>
          <w:tblHeader/>
          <w:jc w:val="center"/>
        </w:trPr>
        <w:tc>
          <w:tcPr>
            <w:tcW w:w="9360" w:type="dxa"/>
            <w:gridSpan w:val="5"/>
            <w:tcBorders>
              <w:top w:val="single" w:sz="12" w:space="0" w:color="auto"/>
              <w:left w:val="single" w:sz="12" w:space="0" w:color="auto"/>
              <w:bottom w:val="single" w:sz="12" w:space="0" w:color="auto"/>
              <w:right w:val="single" w:sz="12" w:space="0" w:color="auto"/>
            </w:tcBorders>
            <w:shd w:val="pct15" w:color="auto" w:fill="FFFFFF"/>
          </w:tcPr>
          <w:p w14:paraId="75422866" w14:textId="77777777" w:rsidR="00AD2369" w:rsidRPr="0035076A" w:rsidRDefault="00AD2369" w:rsidP="009F5EA7">
            <w:pPr>
              <w:jc w:val="center"/>
              <w:rPr>
                <w:rFonts w:ascii="Arial" w:hAnsi="Arial" w:cs="Arial"/>
                <w:b/>
                <w:sz w:val="20"/>
                <w:szCs w:val="20"/>
              </w:rPr>
            </w:pPr>
            <w:r>
              <w:rPr>
                <w:rFonts w:ascii="Arial" w:hAnsi="Arial" w:cs="Arial"/>
                <w:b/>
                <w:sz w:val="20"/>
                <w:szCs w:val="20"/>
              </w:rPr>
              <w:t>Program Measurements and Metrics</w:t>
            </w:r>
            <w:r w:rsidR="00EA4D59">
              <w:rPr>
                <w:rFonts w:ascii="Arial" w:hAnsi="Arial" w:cs="Arial"/>
                <w:b/>
                <w:sz w:val="20"/>
                <w:szCs w:val="20"/>
              </w:rPr>
              <w:t xml:space="preserve"> Plan</w:t>
            </w:r>
          </w:p>
        </w:tc>
      </w:tr>
      <w:tr w:rsidR="00AD2369" w14:paraId="7542286D" w14:textId="77777777">
        <w:trPr>
          <w:tblHeader/>
          <w:jc w:val="center"/>
        </w:trPr>
        <w:tc>
          <w:tcPr>
            <w:tcW w:w="2880" w:type="dxa"/>
            <w:tcBorders>
              <w:top w:val="single" w:sz="12" w:space="0" w:color="auto"/>
              <w:left w:val="single" w:sz="12" w:space="0" w:color="auto"/>
              <w:bottom w:val="single" w:sz="12" w:space="0" w:color="auto"/>
            </w:tcBorders>
            <w:shd w:val="pct15" w:color="auto" w:fill="FFFFFF"/>
            <w:vAlign w:val="center"/>
          </w:tcPr>
          <w:p w14:paraId="75422868"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Measure</w:t>
            </w:r>
          </w:p>
        </w:tc>
        <w:tc>
          <w:tcPr>
            <w:tcW w:w="1620" w:type="dxa"/>
            <w:tcBorders>
              <w:top w:val="single" w:sz="12" w:space="0" w:color="auto"/>
              <w:bottom w:val="single" w:sz="12" w:space="0" w:color="auto"/>
            </w:tcBorders>
            <w:shd w:val="pct15" w:color="auto" w:fill="FFFFFF"/>
            <w:vAlign w:val="center"/>
          </w:tcPr>
          <w:p w14:paraId="75422869"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440" w:type="dxa"/>
            <w:tcBorders>
              <w:top w:val="single" w:sz="12" w:space="0" w:color="auto"/>
              <w:bottom w:val="single" w:sz="12" w:space="0" w:color="auto"/>
            </w:tcBorders>
            <w:shd w:val="pct15" w:color="auto" w:fill="FFFFFF"/>
            <w:vAlign w:val="center"/>
          </w:tcPr>
          <w:p w14:paraId="7542286A"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Collected by Whom</w:t>
            </w:r>
          </w:p>
        </w:tc>
        <w:tc>
          <w:tcPr>
            <w:tcW w:w="1890" w:type="dxa"/>
            <w:tcBorders>
              <w:top w:val="single" w:sz="12" w:space="0" w:color="auto"/>
              <w:bottom w:val="single" w:sz="12" w:space="0" w:color="auto"/>
            </w:tcBorders>
            <w:shd w:val="pct15" w:color="auto" w:fill="FFFFFF"/>
            <w:vAlign w:val="center"/>
          </w:tcPr>
          <w:p w14:paraId="7542286B"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Analyzed by Whom</w:t>
            </w:r>
          </w:p>
        </w:tc>
        <w:tc>
          <w:tcPr>
            <w:tcW w:w="1530" w:type="dxa"/>
            <w:tcBorders>
              <w:top w:val="single" w:sz="12" w:space="0" w:color="auto"/>
              <w:bottom w:val="single" w:sz="12" w:space="0" w:color="auto"/>
              <w:right w:val="single" w:sz="12" w:space="0" w:color="auto"/>
            </w:tcBorders>
            <w:shd w:val="pct15" w:color="auto" w:fill="FFFFFF"/>
            <w:vAlign w:val="center"/>
          </w:tcPr>
          <w:p w14:paraId="7542286C"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Used by Whom</w:t>
            </w:r>
          </w:p>
        </w:tc>
      </w:tr>
      <w:tr w:rsidR="006E6437" w14:paraId="75422873" w14:textId="77777777">
        <w:trPr>
          <w:jc w:val="center"/>
        </w:trPr>
        <w:tc>
          <w:tcPr>
            <w:tcW w:w="2880" w:type="dxa"/>
            <w:tcBorders>
              <w:top w:val="single" w:sz="4" w:space="0" w:color="auto"/>
              <w:left w:val="single" w:sz="12" w:space="0" w:color="auto"/>
            </w:tcBorders>
            <w:vAlign w:val="center"/>
          </w:tcPr>
          <w:p w14:paraId="7542286E" w14:textId="77777777" w:rsidR="006E6437" w:rsidRPr="0035076A" w:rsidRDefault="006E6437" w:rsidP="0036035F">
            <w:pPr>
              <w:spacing w:before="0" w:after="0"/>
              <w:jc w:val="center"/>
              <w:rPr>
                <w:rFonts w:ascii="Arial" w:hAnsi="Arial" w:cs="Arial"/>
                <w:sz w:val="20"/>
                <w:szCs w:val="20"/>
              </w:rPr>
            </w:pPr>
            <w:r>
              <w:rPr>
                <w:rFonts w:ascii="Arial" w:hAnsi="Arial" w:cs="Arial"/>
                <w:sz w:val="20"/>
                <w:szCs w:val="20"/>
              </w:rPr>
              <w:t>Schedule Adherence</w:t>
            </w:r>
          </w:p>
        </w:tc>
        <w:tc>
          <w:tcPr>
            <w:tcW w:w="1620" w:type="dxa"/>
            <w:tcBorders>
              <w:top w:val="single" w:sz="4" w:space="0" w:color="auto"/>
            </w:tcBorders>
            <w:vAlign w:val="center"/>
          </w:tcPr>
          <w:p w14:paraId="7542286F" w14:textId="7BC3AC8E" w:rsidR="006E643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tcBorders>
            <w:vAlign w:val="center"/>
          </w:tcPr>
          <w:p w14:paraId="75422870" w14:textId="77777777" w:rsidR="006E6437" w:rsidRPr="0035076A" w:rsidRDefault="006E6437" w:rsidP="009F5EA7">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tcBorders>
            <w:vAlign w:val="center"/>
          </w:tcPr>
          <w:p w14:paraId="75422871" w14:textId="77777777" w:rsidR="006E6437" w:rsidRPr="0035076A" w:rsidRDefault="004074D4" w:rsidP="009F5EA7">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right w:val="single" w:sz="12" w:space="0" w:color="auto"/>
            </w:tcBorders>
            <w:vAlign w:val="center"/>
          </w:tcPr>
          <w:p w14:paraId="75422872" w14:textId="77777777" w:rsidR="006E643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825F27" w14:paraId="75422879" w14:textId="77777777">
        <w:trPr>
          <w:jc w:val="center"/>
        </w:trPr>
        <w:tc>
          <w:tcPr>
            <w:tcW w:w="2880" w:type="dxa"/>
            <w:tcBorders>
              <w:left w:val="single" w:sz="12" w:space="0" w:color="auto"/>
            </w:tcBorders>
            <w:vAlign w:val="center"/>
          </w:tcPr>
          <w:p w14:paraId="75422874" w14:textId="77777777" w:rsidR="00825F27" w:rsidRDefault="00825F27" w:rsidP="0036035F">
            <w:pPr>
              <w:spacing w:before="0" w:after="0"/>
              <w:jc w:val="center"/>
              <w:rPr>
                <w:rFonts w:ascii="Arial" w:hAnsi="Arial" w:cs="Arial"/>
                <w:sz w:val="20"/>
                <w:szCs w:val="20"/>
              </w:rPr>
            </w:pPr>
            <w:r>
              <w:rPr>
                <w:rFonts w:ascii="Arial" w:hAnsi="Arial" w:cs="Arial"/>
                <w:sz w:val="20"/>
                <w:szCs w:val="20"/>
              </w:rPr>
              <w:t>Budget Adherence</w:t>
            </w:r>
          </w:p>
        </w:tc>
        <w:tc>
          <w:tcPr>
            <w:tcW w:w="1620" w:type="dxa"/>
            <w:vAlign w:val="center"/>
          </w:tcPr>
          <w:p w14:paraId="75422875" w14:textId="2996A62E" w:rsidR="00825F2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vAlign w:val="center"/>
          </w:tcPr>
          <w:p w14:paraId="75422876"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PM</w:t>
            </w:r>
          </w:p>
        </w:tc>
        <w:tc>
          <w:tcPr>
            <w:tcW w:w="1890" w:type="dxa"/>
            <w:vAlign w:val="center"/>
          </w:tcPr>
          <w:p w14:paraId="75422877" w14:textId="77777777" w:rsidR="00825F27" w:rsidRPr="0035076A" w:rsidRDefault="00AF3928" w:rsidP="009F5EA7">
            <w:pPr>
              <w:spacing w:before="0" w:after="0"/>
              <w:jc w:val="center"/>
              <w:rPr>
                <w:rFonts w:ascii="Arial" w:hAnsi="Arial" w:cs="Arial"/>
                <w:sz w:val="20"/>
                <w:szCs w:val="20"/>
              </w:rPr>
            </w:pPr>
            <w:r>
              <w:rPr>
                <w:rFonts w:ascii="Arial" w:hAnsi="Arial" w:cs="Arial"/>
                <w:sz w:val="20"/>
                <w:szCs w:val="20"/>
              </w:rPr>
              <w:t>Senior Manageme</w:t>
            </w:r>
            <w:r w:rsidR="00825F27">
              <w:rPr>
                <w:rFonts w:ascii="Arial" w:hAnsi="Arial" w:cs="Arial"/>
                <w:sz w:val="20"/>
                <w:szCs w:val="20"/>
              </w:rPr>
              <w:t>n</w:t>
            </w:r>
            <w:r>
              <w:rPr>
                <w:rFonts w:ascii="Arial" w:hAnsi="Arial" w:cs="Arial"/>
                <w:sz w:val="20"/>
                <w:szCs w:val="20"/>
              </w:rPr>
              <w:t>t</w:t>
            </w:r>
          </w:p>
        </w:tc>
        <w:tc>
          <w:tcPr>
            <w:tcW w:w="1530" w:type="dxa"/>
            <w:tcBorders>
              <w:right w:val="single" w:sz="12" w:space="0" w:color="auto"/>
            </w:tcBorders>
            <w:vAlign w:val="center"/>
          </w:tcPr>
          <w:p w14:paraId="75422878"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AF3928" w14:paraId="7542287F" w14:textId="77777777" w:rsidTr="00825F27">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7A" w14:textId="77777777" w:rsidR="00AF3928" w:rsidRDefault="00AF3928" w:rsidP="009E03BD">
            <w:pPr>
              <w:spacing w:before="0" w:after="0"/>
              <w:jc w:val="center"/>
              <w:rPr>
                <w:rFonts w:ascii="Arial" w:hAnsi="Arial" w:cs="Arial"/>
                <w:sz w:val="20"/>
                <w:szCs w:val="20"/>
              </w:rPr>
            </w:pPr>
            <w:r>
              <w:rPr>
                <w:rFonts w:ascii="Arial" w:hAnsi="Arial" w:cs="Arial"/>
                <w:sz w:val="20"/>
                <w:szCs w:val="20"/>
              </w:rPr>
              <w:t>Funding</w:t>
            </w:r>
          </w:p>
        </w:tc>
        <w:tc>
          <w:tcPr>
            <w:tcW w:w="1620" w:type="dxa"/>
            <w:tcBorders>
              <w:top w:val="single" w:sz="4" w:space="0" w:color="auto"/>
              <w:left w:val="single" w:sz="4" w:space="0" w:color="auto"/>
              <w:bottom w:val="single" w:sz="4" w:space="0" w:color="auto"/>
              <w:right w:val="single" w:sz="4" w:space="0" w:color="auto"/>
            </w:tcBorders>
            <w:vAlign w:val="center"/>
          </w:tcPr>
          <w:p w14:paraId="7542287B" w14:textId="2A69E8D3" w:rsidR="00AF3928" w:rsidRDefault="00674CC7" w:rsidP="009E03BD">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left w:val="single" w:sz="4" w:space="0" w:color="auto"/>
              <w:bottom w:val="single" w:sz="4" w:space="0" w:color="auto"/>
              <w:right w:val="single" w:sz="4" w:space="0" w:color="auto"/>
            </w:tcBorders>
            <w:vAlign w:val="center"/>
          </w:tcPr>
          <w:p w14:paraId="7542287C" w14:textId="77777777" w:rsidR="00AF3928" w:rsidRDefault="00AF3928" w:rsidP="009E03BD">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left w:val="single" w:sz="4" w:space="0" w:color="auto"/>
              <w:bottom w:val="single" w:sz="4" w:space="0" w:color="auto"/>
              <w:right w:val="single" w:sz="4" w:space="0" w:color="auto"/>
            </w:tcBorders>
            <w:vAlign w:val="center"/>
          </w:tcPr>
          <w:p w14:paraId="7542287D" w14:textId="77777777" w:rsidR="00AF3928" w:rsidRDefault="00AF3928" w:rsidP="009E03BD">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left w:val="single" w:sz="4" w:space="0" w:color="auto"/>
              <w:bottom w:val="single" w:sz="4" w:space="0" w:color="auto"/>
              <w:right w:val="single" w:sz="12" w:space="0" w:color="auto"/>
            </w:tcBorders>
            <w:vAlign w:val="center"/>
          </w:tcPr>
          <w:p w14:paraId="7542287E" w14:textId="77777777" w:rsidR="00AF3928" w:rsidRPr="0035076A" w:rsidRDefault="00AF3928" w:rsidP="009E03BD">
            <w:pPr>
              <w:spacing w:before="0" w:after="0"/>
              <w:jc w:val="center"/>
              <w:rPr>
                <w:rFonts w:ascii="Arial" w:hAnsi="Arial" w:cs="Arial"/>
                <w:sz w:val="20"/>
                <w:szCs w:val="20"/>
              </w:rPr>
            </w:pPr>
            <w:r>
              <w:rPr>
                <w:rFonts w:ascii="Arial" w:hAnsi="Arial" w:cs="Arial"/>
                <w:sz w:val="20"/>
                <w:szCs w:val="20"/>
              </w:rPr>
              <w:t>Geocent</w:t>
            </w:r>
          </w:p>
        </w:tc>
      </w:tr>
      <w:tr w:rsidR="00AF3928" w14:paraId="75422885" w14:textId="77777777" w:rsidTr="00AF3928">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80" w14:textId="237ACDCF" w:rsidR="00AF3928" w:rsidRDefault="00AF3928" w:rsidP="009E03BD">
            <w:pPr>
              <w:spacing w:before="0" w:after="0"/>
              <w:jc w:val="center"/>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5422881" w14:textId="6A605CCE" w:rsidR="00AF3928" w:rsidRPr="0035076A" w:rsidRDefault="00AF3928" w:rsidP="009E03BD">
            <w:pPr>
              <w:spacing w:before="0" w:after="0"/>
              <w:jc w:val="center"/>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75422882" w14:textId="75F59BA1" w:rsidR="00AF3928" w:rsidRPr="0035076A" w:rsidRDefault="00AF3928" w:rsidP="009E03BD">
            <w:pPr>
              <w:spacing w:before="0" w:after="0"/>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14:paraId="75422883" w14:textId="77777777" w:rsidR="00AF3928" w:rsidRPr="0035076A" w:rsidRDefault="00AF3928" w:rsidP="009E03BD">
            <w:pPr>
              <w:spacing w:before="0" w:after="0"/>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12" w:space="0" w:color="auto"/>
            </w:tcBorders>
            <w:vAlign w:val="center"/>
          </w:tcPr>
          <w:p w14:paraId="75422884" w14:textId="77777777" w:rsidR="00AF3928" w:rsidRPr="0035076A" w:rsidRDefault="00AF3928" w:rsidP="009E03BD">
            <w:pPr>
              <w:spacing w:before="0" w:after="0"/>
              <w:jc w:val="center"/>
              <w:rPr>
                <w:rFonts w:ascii="Arial" w:hAnsi="Arial" w:cs="Arial"/>
                <w:sz w:val="20"/>
                <w:szCs w:val="20"/>
              </w:rPr>
            </w:pPr>
          </w:p>
        </w:tc>
      </w:tr>
    </w:tbl>
    <w:p w14:paraId="75422886" w14:textId="77777777" w:rsidR="00926926" w:rsidRDefault="00926926" w:rsidP="00B3113D"/>
    <w:p w14:paraId="75422887" w14:textId="77777777" w:rsidR="00B3113D" w:rsidRDefault="00B3113D" w:rsidP="00B3113D">
      <w:r>
        <w:t>The project measures will be collected, analyzed, reported, and used according to the plan above.</w:t>
      </w:r>
    </w:p>
    <w:p w14:paraId="75422888" w14:textId="77777777" w:rsidR="00926926" w:rsidRDefault="00926926" w:rsidP="00B3113D"/>
    <w:p w14:paraId="75422889" w14:textId="77777777" w:rsidR="00AD2369" w:rsidRDefault="00AD2369" w:rsidP="00AD2369">
      <w:pPr>
        <w:pStyle w:val="Heading3"/>
      </w:pPr>
      <w:bookmarkStart w:id="41" w:name="_Toc219189555"/>
      <w:bookmarkStart w:id="42" w:name="_Toc296427754"/>
      <w:r>
        <w:t>Manage Issues</w:t>
      </w:r>
      <w:bookmarkEnd w:id="41"/>
      <w:bookmarkEnd w:id="42"/>
    </w:p>
    <w:p w14:paraId="7542288A" w14:textId="426ACF17" w:rsidR="00B3113D" w:rsidRPr="00BF20C9" w:rsidRDefault="00B3113D" w:rsidP="00B3113D">
      <w:r w:rsidRPr="00BF20C9">
        <w:t xml:space="preserve">The project will use </w:t>
      </w:r>
      <w:hyperlink r:id="rId41" w:history="1">
        <w:r w:rsidR="00E06D9D" w:rsidRPr="00A5295E">
          <w:rPr>
            <w:rStyle w:val="Hyperlink"/>
          </w:rPr>
          <w:t>Scrumdo.com</w:t>
        </w:r>
      </w:hyperlink>
      <w:r w:rsidR="00212DA6">
        <w:t xml:space="preserve"> </w:t>
      </w:r>
      <w:r w:rsidRPr="00BF20C9">
        <w:t>to track all bugs, issues and change requests</w:t>
      </w:r>
      <w:r w:rsidR="000B6734">
        <w:t xml:space="preserve"> that are not UX related</w:t>
      </w:r>
      <w:r w:rsidRPr="00BF20C9">
        <w:t>.  Issues can be resolved by one of the following:</w:t>
      </w:r>
    </w:p>
    <w:p w14:paraId="7542288B" w14:textId="77777777" w:rsidR="00B3113D" w:rsidRPr="00BF20C9" w:rsidRDefault="00B3113D" w:rsidP="00B3113D">
      <w:pPr>
        <w:numPr>
          <w:ilvl w:val="0"/>
          <w:numId w:val="15"/>
        </w:numPr>
      </w:pPr>
      <w:r w:rsidRPr="00BF20C9">
        <w:t>Fix the issue</w:t>
      </w:r>
    </w:p>
    <w:p w14:paraId="7542288C" w14:textId="77777777" w:rsidR="00B3113D" w:rsidRPr="00BF20C9" w:rsidRDefault="00B3113D" w:rsidP="00B3113D">
      <w:pPr>
        <w:numPr>
          <w:ilvl w:val="0"/>
          <w:numId w:val="15"/>
        </w:numPr>
      </w:pPr>
      <w:r w:rsidRPr="00BF20C9">
        <w:t xml:space="preserve">Modify the requirement </w:t>
      </w:r>
    </w:p>
    <w:p w14:paraId="7542288D" w14:textId="77777777" w:rsidR="00B3113D" w:rsidRPr="00BF20C9" w:rsidRDefault="00B3113D" w:rsidP="00B3113D">
      <w:pPr>
        <w:numPr>
          <w:ilvl w:val="0"/>
          <w:numId w:val="15"/>
        </w:numPr>
      </w:pPr>
      <w:r w:rsidRPr="00BF20C9">
        <w:t>Obtain a waiver on the issue</w:t>
      </w:r>
      <w:r>
        <w:t xml:space="preserve"> </w:t>
      </w:r>
    </w:p>
    <w:p w14:paraId="203B5C35" w14:textId="1FD53E82" w:rsidR="000B6734" w:rsidRDefault="00AD2369" w:rsidP="00AD2369">
      <w:r w:rsidRPr="005927EC">
        <w:t>Resolving issues may involve negotiation between one or more parties. If the parties are unable to agree</w:t>
      </w:r>
      <w:r>
        <w:t xml:space="preserve"> who is responsible for resolving the issue</w:t>
      </w:r>
      <w:r w:rsidRPr="005927EC">
        <w:t xml:space="preserve">, the issue must be escalated to higher levels of project leadership. </w:t>
      </w:r>
    </w:p>
    <w:p w14:paraId="7542288E" w14:textId="7B65D22C" w:rsidR="00AD2369" w:rsidRDefault="000B6734" w:rsidP="00AD2369">
      <w:r>
        <w:t xml:space="preserve">User Experience issues will be recorded and maintained in </w:t>
      </w:r>
      <w:hyperlink r:id="rId42" w:history="1">
        <w:r w:rsidRPr="000B6734">
          <w:rPr>
            <w:rStyle w:val="Hyperlink"/>
          </w:rPr>
          <w:t>GitHub Repo</w:t>
        </w:r>
      </w:hyperlink>
      <w:r>
        <w:t xml:space="preserve">. </w:t>
      </w:r>
    </w:p>
    <w:p w14:paraId="0EE9990C" w14:textId="08F50DCB" w:rsidR="000B6734" w:rsidRDefault="000B6734" w:rsidP="000B6734">
      <w:pPr>
        <w:numPr>
          <w:ilvl w:val="0"/>
          <w:numId w:val="40"/>
        </w:numPr>
      </w:pPr>
      <w:r>
        <w:t xml:space="preserve">Issues found during UX meetings will be recorded in </w:t>
      </w:r>
      <w:hyperlink r:id="rId43" w:history="1">
        <w:r w:rsidRPr="000B6734">
          <w:rPr>
            <w:rStyle w:val="Hyperlink"/>
          </w:rPr>
          <w:t>GitHub Issue Tracker</w:t>
        </w:r>
      </w:hyperlink>
    </w:p>
    <w:p w14:paraId="5F87A331" w14:textId="42F882EC" w:rsidR="000B6734" w:rsidRDefault="000B6734" w:rsidP="000B6734">
      <w:pPr>
        <w:numPr>
          <w:ilvl w:val="1"/>
          <w:numId w:val="40"/>
        </w:numPr>
      </w:pPr>
      <w:r>
        <w:t>Issue will include: name of user, related UX session, and change request</w:t>
      </w:r>
    </w:p>
    <w:p w14:paraId="3E97A2B6" w14:textId="5B0A1A9E" w:rsidR="000B6734" w:rsidRDefault="000B6734" w:rsidP="000B6734">
      <w:pPr>
        <w:numPr>
          <w:ilvl w:val="0"/>
          <w:numId w:val="40"/>
        </w:numPr>
      </w:pPr>
      <w:r>
        <w:t xml:space="preserve">If approved by the Product Manager, Story/Stories will be created in </w:t>
      </w:r>
      <w:hyperlink r:id="rId44" w:history="1">
        <w:r w:rsidRPr="00A5295E">
          <w:rPr>
            <w:rStyle w:val="Hyperlink"/>
          </w:rPr>
          <w:t>Scrumdo.com</w:t>
        </w:r>
      </w:hyperlink>
    </w:p>
    <w:p w14:paraId="1BC23A69" w14:textId="366BD708" w:rsidR="000B6734" w:rsidRDefault="000B6734" w:rsidP="000B6734">
      <w:pPr>
        <w:numPr>
          <w:ilvl w:val="0"/>
          <w:numId w:val="40"/>
        </w:numPr>
      </w:pPr>
      <w:r>
        <w:t>Status will be updated in GitHub to reflect if it will be worked, rejected, working, completed</w:t>
      </w:r>
    </w:p>
    <w:p w14:paraId="7E8EF8DA" w14:textId="77777777" w:rsidR="000B6734" w:rsidRDefault="000B6734" w:rsidP="000B6734"/>
    <w:p w14:paraId="7542288F" w14:textId="77777777" w:rsidR="003C7AFC" w:rsidRDefault="003C7AFC" w:rsidP="00AD2369"/>
    <w:p w14:paraId="75422890" w14:textId="77777777" w:rsidR="00926926" w:rsidRPr="003C7AFC" w:rsidRDefault="00926926" w:rsidP="00926926">
      <w:pPr>
        <w:ind w:left="360"/>
        <w:jc w:val="both"/>
        <w:rPr>
          <w:rFonts w:ascii="Arial" w:hAnsi="Arial" w:cs="Arial"/>
          <w:b/>
          <w:u w:val="single"/>
        </w:rPr>
      </w:pPr>
      <w:r w:rsidRPr="003C7AFC">
        <w:rPr>
          <w:rFonts w:ascii="Arial" w:hAnsi="Arial" w:cs="Arial"/>
          <w:b/>
          <w:u w:val="single"/>
        </w:rPr>
        <w:t xml:space="preserve">Monitor Project Risks   </w:t>
      </w:r>
    </w:p>
    <w:p w14:paraId="75422891" w14:textId="77777777" w:rsidR="00926926" w:rsidRPr="003C7AFC" w:rsidRDefault="00926926" w:rsidP="00926926">
      <w:pPr>
        <w:ind w:left="360"/>
        <w:jc w:val="both"/>
        <w:rPr>
          <w:rFonts w:ascii="Arial" w:hAnsi="Arial" w:cs="Arial"/>
        </w:rPr>
      </w:pPr>
      <w:r w:rsidRPr="003C7AFC">
        <w:rPr>
          <w:rFonts w:ascii="Arial" w:hAnsi="Arial" w:cs="Arial"/>
        </w:rPr>
        <w:t>Project risks shall be documented in the project status report and updated periodically as defined by the PMP (same period as status report).  These risks will be captured during regular project meetings as defined by the PMP.</w:t>
      </w:r>
    </w:p>
    <w:p w14:paraId="75422892" w14:textId="77777777" w:rsidR="003C7AFC" w:rsidRPr="003C7AFC" w:rsidRDefault="003C7AFC" w:rsidP="003C7AFC">
      <w:pPr>
        <w:jc w:val="both"/>
        <w:rPr>
          <w:rFonts w:ascii="Arial" w:hAnsi="Arial" w:cs="Arial"/>
          <w:b/>
          <w:u w:val="single"/>
        </w:rPr>
      </w:pPr>
      <w:r w:rsidRPr="003C7AFC">
        <w:rPr>
          <w:rFonts w:ascii="Arial" w:hAnsi="Arial" w:cs="Arial"/>
          <w:b/>
        </w:rPr>
        <w:t xml:space="preserve">      </w:t>
      </w:r>
      <w:r w:rsidRPr="003C7AFC">
        <w:rPr>
          <w:rFonts w:ascii="Arial" w:hAnsi="Arial" w:cs="Arial"/>
          <w:b/>
          <w:u w:val="single"/>
        </w:rPr>
        <w:t xml:space="preserve">Manage Corrective Action to Closure  </w:t>
      </w:r>
    </w:p>
    <w:p w14:paraId="75422893" w14:textId="77777777" w:rsidR="003C7AFC" w:rsidRPr="003C7AFC" w:rsidRDefault="003C7AFC" w:rsidP="003C7AFC">
      <w:pPr>
        <w:ind w:left="360"/>
        <w:jc w:val="both"/>
        <w:rPr>
          <w:rFonts w:ascii="Arial" w:hAnsi="Arial" w:cs="Arial"/>
        </w:rPr>
      </w:pPr>
      <w:r w:rsidRPr="003C7AFC">
        <w:rPr>
          <w:rFonts w:ascii="Arial" w:hAnsi="Arial" w:cs="Arial"/>
        </w:rPr>
        <w:t xml:space="preserve">Issues are identified and analyzed during periodic meetings as a regular agenda item (as defined by the PMP).  </w:t>
      </w:r>
    </w:p>
    <w:p w14:paraId="75422894" w14:textId="77777777" w:rsidR="003C7AFC" w:rsidRPr="003C7AFC" w:rsidRDefault="003C7AFC" w:rsidP="003C7AFC">
      <w:pPr>
        <w:ind w:left="360"/>
        <w:jc w:val="both"/>
        <w:rPr>
          <w:rFonts w:ascii="Arial" w:hAnsi="Arial" w:cs="Arial"/>
        </w:rPr>
      </w:pPr>
      <w:r w:rsidRPr="003C7AFC">
        <w:rPr>
          <w:rFonts w:ascii="Arial" w:hAnsi="Arial" w:cs="Arial"/>
        </w:rPr>
        <w:t>If an issue is deemed to require a corrective action, documented as part of the meeting report (as defined by the PMP) and reported in regular status reports until resolved.</w:t>
      </w:r>
    </w:p>
    <w:p w14:paraId="75422895" w14:textId="77777777" w:rsidR="00926926" w:rsidRDefault="00926926" w:rsidP="00AD2369"/>
    <w:p w14:paraId="75422896" w14:textId="77777777" w:rsidR="00AD2369" w:rsidRDefault="00AD2369" w:rsidP="00AD2369">
      <w:pPr>
        <w:pStyle w:val="Heading3"/>
      </w:pPr>
      <w:bookmarkStart w:id="43" w:name="_Toc219189556"/>
      <w:bookmarkStart w:id="44" w:name="_Toc296427755"/>
      <w:r>
        <w:t>Manage Contract Changes</w:t>
      </w:r>
      <w:bookmarkEnd w:id="43"/>
      <w:bookmarkEnd w:id="44"/>
    </w:p>
    <w:p w14:paraId="75422897" w14:textId="1135408D" w:rsidR="00AD2369" w:rsidRDefault="00F8295E" w:rsidP="00AD2369">
      <w:r>
        <w:t xml:space="preserve">Geocent </w:t>
      </w:r>
      <w:r w:rsidR="00AD2369">
        <w:t>will address schedule and requirements changes on a case-by-case basis, providing impact assessment to customer and revising this PMP accordingly.</w:t>
      </w:r>
    </w:p>
    <w:p w14:paraId="75422898" w14:textId="77777777"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Project Engineer, Program Manager, and Contracts. </w:t>
      </w:r>
    </w:p>
    <w:p w14:paraId="75422899" w14:textId="77777777" w:rsidR="00AD2369" w:rsidRDefault="00AD2369" w:rsidP="00AD2369">
      <w:r>
        <w:t>The incorporation of these authorized changes will be made in a timely manner and strictly controlled. Traceability to the original baseline budget will be maintained in order to provide a basis against which program growth can be measured.</w:t>
      </w:r>
    </w:p>
    <w:p w14:paraId="7542289A" w14:textId="77777777" w:rsidR="00444ADD" w:rsidRDefault="00EC6CA7" w:rsidP="00444ADD">
      <w:pPr>
        <w:pStyle w:val="Heading2"/>
        <w:ind w:hanging="756"/>
      </w:pPr>
      <w:bookmarkStart w:id="45" w:name="_Toc152496005"/>
      <w:r>
        <w:br w:type="page"/>
      </w:r>
      <w:bookmarkStart w:id="46" w:name="_Toc296427756"/>
      <w:r w:rsidR="00444ADD">
        <w:lastRenderedPageBreak/>
        <w:t>Work Plan</w:t>
      </w:r>
      <w:bookmarkEnd w:id="45"/>
      <w:bookmarkEnd w:id="46"/>
    </w:p>
    <w:p w14:paraId="7542289B" w14:textId="77777777" w:rsidR="00444ADD" w:rsidRPr="009F5EA7" w:rsidRDefault="00212DA6" w:rsidP="006E6437">
      <w:pPr>
        <w:keepNext/>
      </w:pPr>
      <w:r>
        <w:t>T</w:t>
      </w:r>
      <w:r w:rsidR="00444ADD">
        <w:t>he WBS, work activities, schedule, resources, and budget details of the project, are all contained in the MS-Project file.</w:t>
      </w:r>
      <w:r w:rsidR="00A01F98">
        <w:t xml:space="preserve"> (reference PM_07 WBS Procedure)</w:t>
      </w:r>
    </w:p>
    <w:p w14:paraId="7542289C" w14:textId="77777777" w:rsidR="004A641A" w:rsidRDefault="004A641A" w:rsidP="004A641A">
      <w:pPr>
        <w:pStyle w:val="Heading2"/>
        <w:ind w:hanging="756"/>
      </w:pPr>
      <w:bookmarkStart w:id="47" w:name="_Toc296427757"/>
      <w:r>
        <w:t>Closeout Plan</w:t>
      </w:r>
      <w:bookmarkEnd w:id="47"/>
    </w:p>
    <w:p w14:paraId="7542289D" w14:textId="77777777" w:rsidR="003C7AFC" w:rsidRPr="003C7AFC" w:rsidRDefault="003C7AFC" w:rsidP="003C7A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738"/>
        <w:gridCol w:w="1530"/>
        <w:gridCol w:w="3102"/>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trPr>
          <w:cantSplit/>
          <w:tblHeader/>
          <w:jc w:val="center"/>
        </w:trPr>
        <w:tc>
          <w:tcPr>
            <w:tcW w:w="4738"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153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3102"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trPr>
          <w:cantSplit/>
          <w:jc w:val="center"/>
        </w:trPr>
        <w:tc>
          <w:tcPr>
            <w:tcW w:w="4738" w:type="dxa"/>
            <w:tcBorders>
              <w:top w:val="single" w:sz="12" w:space="0" w:color="auto"/>
              <w:left w:val="single" w:sz="12" w:space="0" w:color="auto"/>
            </w:tcBorders>
            <w:vAlign w:val="center"/>
          </w:tcPr>
          <w:p w14:paraId="754228A4" w14:textId="77777777" w:rsidR="00AD2369" w:rsidRPr="00E63946" w:rsidRDefault="00AD2369" w:rsidP="009F5EA7">
            <w:pPr>
              <w:pStyle w:val="BodyText"/>
              <w:spacing w:before="0" w:after="0"/>
              <w:jc w:val="left"/>
              <w:rPr>
                <w:i w:val="0"/>
                <w:sz w:val="20"/>
                <w:szCs w:val="20"/>
              </w:rPr>
            </w:pPr>
            <w:r w:rsidRPr="00E63946">
              <w:rPr>
                <w:i w:val="0"/>
                <w:sz w:val="20"/>
                <w:szCs w:val="20"/>
              </w:rPr>
              <w:t>Identify and determine disposition of outstanding work</w:t>
            </w:r>
          </w:p>
        </w:tc>
        <w:tc>
          <w:tcPr>
            <w:tcW w:w="1530" w:type="dxa"/>
            <w:tcBorders>
              <w:top w:val="single" w:sz="12" w:space="0" w:color="auto"/>
            </w:tcBorders>
            <w:vAlign w:val="center"/>
          </w:tcPr>
          <w:p w14:paraId="754228A5" w14:textId="77777777" w:rsidR="00AD2369" w:rsidRPr="00E63946" w:rsidRDefault="00B204EF" w:rsidP="00B204EF">
            <w:pPr>
              <w:pStyle w:val="BodyText"/>
              <w:spacing w:before="0" w:after="0"/>
              <w:rPr>
                <w:i w:val="0"/>
                <w:sz w:val="20"/>
                <w:szCs w:val="20"/>
              </w:rPr>
            </w:pPr>
            <w:r>
              <w:rPr>
                <w:i w:val="0"/>
                <w:sz w:val="20"/>
                <w:szCs w:val="20"/>
              </w:rPr>
              <w:t>PM</w:t>
            </w:r>
          </w:p>
        </w:tc>
        <w:tc>
          <w:tcPr>
            <w:tcW w:w="3102"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trPr>
          <w:cantSplit/>
          <w:jc w:val="center"/>
        </w:trPr>
        <w:tc>
          <w:tcPr>
            <w:tcW w:w="4738" w:type="dxa"/>
            <w:tcBorders>
              <w:left w:val="single" w:sz="12" w:space="0" w:color="auto"/>
            </w:tcBorders>
            <w:vAlign w:val="center"/>
          </w:tcPr>
          <w:p w14:paraId="754228A8" w14:textId="77777777" w:rsidR="00AD2369" w:rsidRPr="00E63946" w:rsidRDefault="00AD2369" w:rsidP="009F5EA7">
            <w:pPr>
              <w:pStyle w:val="BodyText"/>
              <w:spacing w:before="0" w:after="0"/>
              <w:jc w:val="left"/>
              <w:rPr>
                <w:i w:val="0"/>
                <w:sz w:val="20"/>
                <w:szCs w:val="20"/>
              </w:rPr>
            </w:pPr>
            <w:r w:rsidRPr="00E63946">
              <w:rPr>
                <w:i w:val="0"/>
                <w:sz w:val="20"/>
                <w:szCs w:val="20"/>
              </w:rPr>
              <w:t>Prepare next release, operations, maintenance or transition plan</w:t>
            </w:r>
          </w:p>
        </w:tc>
        <w:tc>
          <w:tcPr>
            <w:tcW w:w="1530" w:type="dxa"/>
            <w:vAlign w:val="center"/>
          </w:tcPr>
          <w:p w14:paraId="754228A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trPr>
          <w:cantSplit/>
          <w:jc w:val="center"/>
        </w:trPr>
        <w:tc>
          <w:tcPr>
            <w:tcW w:w="4738" w:type="dxa"/>
            <w:tcBorders>
              <w:left w:val="single" w:sz="12" w:space="0" w:color="auto"/>
            </w:tcBorders>
            <w:vAlign w:val="center"/>
          </w:tcPr>
          <w:p w14:paraId="754228AC" w14:textId="77777777" w:rsidR="00AD2369" w:rsidRPr="00E63946" w:rsidRDefault="00AD2369" w:rsidP="009F5EA7">
            <w:pPr>
              <w:pStyle w:val="BodyText"/>
              <w:spacing w:before="0" w:after="0"/>
              <w:jc w:val="left"/>
              <w:rPr>
                <w:i w:val="0"/>
                <w:sz w:val="20"/>
                <w:szCs w:val="20"/>
              </w:rPr>
            </w:pPr>
            <w:r w:rsidRPr="00E63946">
              <w:rPr>
                <w:i w:val="0"/>
                <w:sz w:val="20"/>
                <w:szCs w:val="20"/>
              </w:rPr>
              <w:t>Close all logs and accounting records</w:t>
            </w:r>
          </w:p>
        </w:tc>
        <w:tc>
          <w:tcPr>
            <w:tcW w:w="1530" w:type="dxa"/>
            <w:vAlign w:val="center"/>
          </w:tcPr>
          <w:p w14:paraId="754228AD" w14:textId="77777777" w:rsidR="00AD2369" w:rsidRPr="00E63946" w:rsidRDefault="00B204EF" w:rsidP="00B204EF">
            <w:pPr>
              <w:pStyle w:val="BodyText"/>
              <w:spacing w:before="0" w:after="0"/>
              <w:rPr>
                <w:i w:val="0"/>
                <w:sz w:val="20"/>
                <w:szCs w:val="20"/>
              </w:rPr>
            </w:pPr>
            <w:r>
              <w:rPr>
                <w:i w:val="0"/>
                <w:sz w:val="20"/>
                <w:szCs w:val="20"/>
              </w:rPr>
              <w:t>PM/Contracts</w:t>
            </w:r>
          </w:p>
        </w:tc>
        <w:tc>
          <w:tcPr>
            <w:tcW w:w="3102"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trPr>
          <w:cantSplit/>
          <w:jc w:val="center"/>
        </w:trPr>
        <w:tc>
          <w:tcPr>
            <w:tcW w:w="4738" w:type="dxa"/>
            <w:tcBorders>
              <w:left w:val="single" w:sz="12" w:space="0" w:color="auto"/>
            </w:tcBorders>
            <w:vAlign w:val="center"/>
          </w:tcPr>
          <w:p w14:paraId="754228B0" w14:textId="77777777" w:rsidR="00AD2369" w:rsidRPr="00E63946" w:rsidRDefault="00AD2369" w:rsidP="009F5EA7">
            <w:pPr>
              <w:pStyle w:val="BodyText"/>
              <w:spacing w:before="0" w:after="0"/>
              <w:jc w:val="left"/>
              <w:rPr>
                <w:i w:val="0"/>
                <w:sz w:val="20"/>
                <w:szCs w:val="20"/>
              </w:rPr>
            </w:pPr>
            <w:r w:rsidRPr="00E63946">
              <w:rPr>
                <w:i w:val="0"/>
                <w:sz w:val="20"/>
                <w:szCs w:val="20"/>
              </w:rPr>
              <w:t>Conduct post-project review and document lessons-learned</w:t>
            </w:r>
          </w:p>
        </w:tc>
        <w:tc>
          <w:tcPr>
            <w:tcW w:w="1530" w:type="dxa"/>
            <w:vAlign w:val="center"/>
          </w:tcPr>
          <w:p w14:paraId="754228B1"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trPr>
          <w:cantSplit/>
          <w:jc w:val="center"/>
        </w:trPr>
        <w:tc>
          <w:tcPr>
            <w:tcW w:w="4738" w:type="dxa"/>
            <w:tcBorders>
              <w:left w:val="single" w:sz="12" w:space="0" w:color="auto"/>
            </w:tcBorders>
            <w:vAlign w:val="center"/>
          </w:tcPr>
          <w:p w14:paraId="754228B4" w14:textId="77777777" w:rsidR="00AD2369" w:rsidRPr="00E63946" w:rsidRDefault="00AD2369" w:rsidP="009F5EA7">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1530" w:type="dxa"/>
            <w:vAlign w:val="center"/>
          </w:tcPr>
          <w:p w14:paraId="754228B5" w14:textId="77777777" w:rsidR="00AD2369" w:rsidRPr="00E63946" w:rsidRDefault="004074D4" w:rsidP="00B204EF">
            <w:pPr>
              <w:pStyle w:val="BodyText"/>
              <w:spacing w:before="0" w:after="0"/>
              <w:rPr>
                <w:i w:val="0"/>
                <w:sz w:val="20"/>
                <w:szCs w:val="20"/>
              </w:rPr>
            </w:pPr>
            <w:r>
              <w:rPr>
                <w:i w:val="0"/>
                <w:sz w:val="20"/>
                <w:szCs w:val="20"/>
              </w:rPr>
              <w:t>Senior Management</w:t>
            </w:r>
          </w:p>
        </w:tc>
        <w:tc>
          <w:tcPr>
            <w:tcW w:w="3102"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trPr>
          <w:cantSplit/>
          <w:jc w:val="center"/>
        </w:trPr>
        <w:tc>
          <w:tcPr>
            <w:tcW w:w="4738" w:type="dxa"/>
            <w:tcBorders>
              <w:left w:val="single" w:sz="12" w:space="0" w:color="auto"/>
            </w:tcBorders>
            <w:vAlign w:val="center"/>
          </w:tcPr>
          <w:p w14:paraId="754228B8" w14:textId="77777777" w:rsidR="00AD2369" w:rsidRPr="00E63946" w:rsidRDefault="00AD2369" w:rsidP="009F5EA7">
            <w:pPr>
              <w:pStyle w:val="BodyText"/>
              <w:spacing w:before="0" w:after="0"/>
              <w:jc w:val="left"/>
              <w:rPr>
                <w:i w:val="0"/>
                <w:sz w:val="20"/>
                <w:szCs w:val="20"/>
              </w:rPr>
            </w:pPr>
            <w:r w:rsidRPr="00E63946">
              <w:rPr>
                <w:i w:val="0"/>
                <w:sz w:val="20"/>
                <w:szCs w:val="20"/>
              </w:rPr>
              <w:t>Complete customer satisfaction review</w:t>
            </w:r>
          </w:p>
        </w:tc>
        <w:tc>
          <w:tcPr>
            <w:tcW w:w="1530" w:type="dxa"/>
            <w:vAlign w:val="center"/>
          </w:tcPr>
          <w:p w14:paraId="754228B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trPr>
          <w:cantSplit/>
          <w:jc w:val="center"/>
        </w:trPr>
        <w:tc>
          <w:tcPr>
            <w:tcW w:w="4738" w:type="dxa"/>
            <w:tcBorders>
              <w:left w:val="single" w:sz="12" w:space="0" w:color="auto"/>
            </w:tcBorders>
            <w:vAlign w:val="center"/>
          </w:tcPr>
          <w:p w14:paraId="754228BC" w14:textId="77777777" w:rsidR="00AD2369" w:rsidRPr="00E63946" w:rsidRDefault="00AD2369" w:rsidP="00250674">
            <w:pPr>
              <w:pStyle w:val="BodyText"/>
              <w:spacing w:before="0" w:after="0"/>
              <w:jc w:val="left"/>
              <w:rPr>
                <w:i w:val="0"/>
                <w:sz w:val="20"/>
                <w:szCs w:val="20"/>
              </w:rPr>
            </w:pPr>
            <w:r w:rsidRPr="00E63946">
              <w:rPr>
                <w:i w:val="0"/>
                <w:sz w:val="20"/>
                <w:szCs w:val="20"/>
              </w:rPr>
              <w:t>Analyze project metrics, product quality, and issue final project report</w:t>
            </w:r>
          </w:p>
        </w:tc>
        <w:tc>
          <w:tcPr>
            <w:tcW w:w="1530" w:type="dxa"/>
            <w:vAlign w:val="center"/>
          </w:tcPr>
          <w:p w14:paraId="754228BD"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trPr>
          <w:cantSplit/>
          <w:jc w:val="center"/>
        </w:trPr>
        <w:tc>
          <w:tcPr>
            <w:tcW w:w="4738" w:type="dxa"/>
            <w:tcBorders>
              <w:left w:val="single" w:sz="12" w:space="0" w:color="auto"/>
            </w:tcBorders>
            <w:vAlign w:val="center"/>
          </w:tcPr>
          <w:p w14:paraId="754228C0" w14:textId="77777777" w:rsidR="00AD2369" w:rsidRPr="00E63946" w:rsidRDefault="00AD2369" w:rsidP="009F5EA7">
            <w:pPr>
              <w:pStyle w:val="BodyText"/>
              <w:spacing w:before="0" w:after="0"/>
              <w:jc w:val="left"/>
              <w:rPr>
                <w:i w:val="0"/>
                <w:sz w:val="20"/>
                <w:szCs w:val="20"/>
              </w:rPr>
            </w:pPr>
            <w:r w:rsidRPr="00E63946">
              <w:rPr>
                <w:i w:val="0"/>
                <w:sz w:val="20"/>
                <w:szCs w:val="20"/>
              </w:rPr>
              <w:t>Update estimating models and risk factor tables</w:t>
            </w:r>
          </w:p>
        </w:tc>
        <w:tc>
          <w:tcPr>
            <w:tcW w:w="1530" w:type="dxa"/>
            <w:vAlign w:val="center"/>
          </w:tcPr>
          <w:p w14:paraId="754228C1"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tr w:rsidR="00AD2369" w14:paraId="754228C7" w14:textId="77777777" w:rsidTr="00250674">
        <w:trPr>
          <w:cantSplit/>
          <w:trHeight w:val="692"/>
          <w:jc w:val="center"/>
        </w:trPr>
        <w:tc>
          <w:tcPr>
            <w:tcW w:w="4738" w:type="dxa"/>
            <w:tcBorders>
              <w:left w:val="single" w:sz="12" w:space="0" w:color="auto"/>
            </w:tcBorders>
            <w:vAlign w:val="center"/>
          </w:tcPr>
          <w:p w14:paraId="754228C4" w14:textId="77777777" w:rsidR="00AD2369" w:rsidRPr="00E63946" w:rsidRDefault="00AD2369" w:rsidP="009F5EA7">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1530" w:type="dxa"/>
            <w:vAlign w:val="center"/>
          </w:tcPr>
          <w:p w14:paraId="754228C5" w14:textId="77777777" w:rsidR="00AD2369" w:rsidRPr="00E63946" w:rsidRDefault="00724E89" w:rsidP="00B204EF">
            <w:pPr>
              <w:pStyle w:val="BodyText"/>
              <w:spacing w:before="0" w:after="0"/>
              <w:rPr>
                <w:i w:val="0"/>
                <w:sz w:val="20"/>
                <w:szCs w:val="20"/>
              </w:rPr>
            </w:pPr>
            <w:r>
              <w:rPr>
                <w:i w:val="0"/>
                <w:sz w:val="20"/>
                <w:szCs w:val="20"/>
              </w:rPr>
              <w:t>CM</w:t>
            </w:r>
          </w:p>
        </w:tc>
        <w:tc>
          <w:tcPr>
            <w:tcW w:w="3102"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250674">
        <w:trPr>
          <w:cantSplit/>
          <w:jc w:val="center"/>
        </w:trPr>
        <w:tc>
          <w:tcPr>
            <w:tcW w:w="4738" w:type="dxa"/>
            <w:tcBorders>
              <w:left w:val="single" w:sz="12" w:space="0" w:color="auto"/>
            </w:tcBorders>
            <w:vAlign w:val="center"/>
          </w:tcPr>
          <w:p w14:paraId="754228C8" w14:textId="77777777" w:rsidR="00AD2369" w:rsidRPr="00E63946" w:rsidRDefault="00AD2369" w:rsidP="009F5EA7">
            <w:pPr>
              <w:pStyle w:val="BodyText"/>
              <w:spacing w:before="0" w:after="0"/>
              <w:jc w:val="left"/>
              <w:rPr>
                <w:i w:val="0"/>
                <w:sz w:val="20"/>
                <w:szCs w:val="20"/>
              </w:rPr>
            </w:pPr>
            <w:r>
              <w:rPr>
                <w:i w:val="0"/>
                <w:sz w:val="20"/>
                <w:szCs w:val="20"/>
              </w:rPr>
              <w:t>Prepare “Lessons Learned” Survey</w:t>
            </w:r>
          </w:p>
        </w:tc>
        <w:tc>
          <w:tcPr>
            <w:tcW w:w="1530" w:type="dxa"/>
            <w:vAlign w:val="center"/>
          </w:tcPr>
          <w:p w14:paraId="754228C9"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trPr>
          <w:cantSplit/>
          <w:jc w:val="center"/>
        </w:trPr>
        <w:tc>
          <w:tcPr>
            <w:tcW w:w="4738" w:type="dxa"/>
            <w:tcBorders>
              <w:left w:val="single" w:sz="12" w:space="0" w:color="auto"/>
              <w:bottom w:val="single" w:sz="12" w:space="0" w:color="auto"/>
            </w:tcBorders>
            <w:vAlign w:val="center"/>
          </w:tcPr>
          <w:p w14:paraId="754228CC" w14:textId="77777777" w:rsidR="00250674" w:rsidRDefault="00250674" w:rsidP="009F5EA7">
            <w:pPr>
              <w:pStyle w:val="BodyText"/>
              <w:spacing w:before="0" w:after="0"/>
              <w:jc w:val="left"/>
              <w:rPr>
                <w:i w:val="0"/>
                <w:sz w:val="20"/>
                <w:szCs w:val="20"/>
              </w:rPr>
            </w:pPr>
            <w:r>
              <w:rPr>
                <w:i w:val="0"/>
                <w:sz w:val="20"/>
                <w:szCs w:val="20"/>
              </w:rPr>
              <w:t>Prepare past performance writeup &amp; presentation slide</w:t>
            </w:r>
          </w:p>
        </w:tc>
        <w:tc>
          <w:tcPr>
            <w:tcW w:w="1530" w:type="dxa"/>
            <w:tcBorders>
              <w:bottom w:val="single" w:sz="12" w:space="0" w:color="auto"/>
            </w:tcBorders>
            <w:vAlign w:val="center"/>
          </w:tcPr>
          <w:p w14:paraId="754228CD" w14:textId="77777777" w:rsidR="00250674" w:rsidRDefault="00250674" w:rsidP="00B204EF">
            <w:pPr>
              <w:pStyle w:val="BodyText"/>
              <w:spacing w:before="0" w:after="0"/>
              <w:rPr>
                <w:i w:val="0"/>
                <w:sz w:val="20"/>
                <w:szCs w:val="20"/>
              </w:rPr>
            </w:pPr>
            <w:r>
              <w:rPr>
                <w:i w:val="0"/>
                <w:sz w:val="20"/>
                <w:szCs w:val="20"/>
              </w:rPr>
              <w:t>PM</w:t>
            </w:r>
          </w:p>
        </w:tc>
        <w:tc>
          <w:tcPr>
            <w:tcW w:w="3102"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0"/>
      <w:bookmarkEnd w:id="1"/>
    </w:tbl>
    <w:p w14:paraId="754228D0" w14:textId="77777777" w:rsidR="000B08B8" w:rsidRPr="000B08B8" w:rsidRDefault="000B08B8" w:rsidP="00296B48"/>
    <w:sectPr w:rsidR="000B08B8" w:rsidRPr="000B08B8" w:rsidSect="00840468">
      <w:pgSz w:w="12240" w:h="15840" w:code="1"/>
      <w:pgMar w:top="1152" w:right="1440" w:bottom="2160" w:left="1440" w:header="720" w:footer="38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228D5" w14:textId="77777777" w:rsidR="00502E74" w:rsidRDefault="00502E74">
      <w:r>
        <w:separator/>
      </w:r>
    </w:p>
  </w:endnote>
  <w:endnote w:type="continuationSeparator" w:id="0">
    <w:p w14:paraId="754228D6" w14:textId="77777777" w:rsidR="00502E74" w:rsidRDefault="00502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7" w14:textId="77777777" w:rsidR="00502E74" w:rsidRPr="004747E8" w:rsidRDefault="00502E74" w:rsidP="00CF0500">
    <w:pPr>
      <w:spacing w:after="0"/>
      <w:jc w:val="center"/>
      <w:rPr>
        <w:rFonts w:ascii="Arial" w:hAnsi="Arial" w:cs="Arial"/>
        <w:sz w:val="22"/>
        <w:szCs w:val="22"/>
      </w:rPr>
    </w:pPr>
    <w:r>
      <w:rPr>
        <w:rFonts w:ascii="Arial" w:hAnsi="Arial" w:cs="Arial"/>
        <w:sz w:val="22"/>
        <w:szCs w:val="22"/>
      </w:rPr>
      <w:t>[company]</w:t>
    </w:r>
    <w:r w:rsidRPr="004747E8">
      <w:rPr>
        <w:rFonts w:ascii="Arial" w:hAnsi="Arial" w:cs="Arial"/>
        <w:sz w:val="22"/>
        <w:szCs w:val="22"/>
      </w:rPr>
      <w:t xml:space="preserve"> Proprietary</w:t>
    </w:r>
  </w:p>
  <w:p w14:paraId="754228D8" w14:textId="77777777" w:rsidR="00502E74" w:rsidRDefault="00502E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A" w14:textId="77777777" w:rsidR="00502E74" w:rsidRDefault="00502E74" w:rsidP="000D12C1">
    <w:pPr>
      <w:pBdr>
        <w:bottom w:val="single" w:sz="12" w:space="1" w:color="auto"/>
      </w:pBdr>
      <w:tabs>
        <w:tab w:val="right" w:pos="9360"/>
      </w:tabs>
      <w:spacing w:before="0" w:after="0"/>
      <w:rPr>
        <w:rFonts w:ascii="Arial" w:hAnsi="Arial" w:cs="Arial"/>
        <w:b/>
        <w:bCs/>
        <w:sz w:val="18"/>
        <w:szCs w:val="18"/>
      </w:rPr>
    </w:pPr>
  </w:p>
  <w:p w14:paraId="754228DB" w14:textId="77777777" w:rsidR="00502E74" w:rsidRPr="004747E8" w:rsidRDefault="00502E74" w:rsidP="0046572E">
    <w:pPr>
      <w:tabs>
        <w:tab w:val="right" w:pos="9360"/>
      </w:tabs>
      <w:spacing w:before="80" w:after="0"/>
      <w:rPr>
        <w:rFonts w:ascii="Arial" w:hAnsi="Arial" w:cs="Arial"/>
        <w:sz w:val="16"/>
        <w:szCs w:val="16"/>
      </w:rPr>
    </w:pPr>
    <w:r w:rsidRPr="004747E8">
      <w:rPr>
        <w:rFonts w:ascii="Arial" w:hAnsi="Arial" w:cs="Arial"/>
        <w:b/>
        <w:bCs/>
        <w:sz w:val="18"/>
        <w:szCs w:val="18"/>
      </w:rPr>
      <w:t>Document Number</w:t>
    </w:r>
    <w:r w:rsidRPr="004747E8">
      <w:rPr>
        <w:rFonts w:ascii="Arial" w:hAnsi="Arial" w:cs="Arial"/>
        <w:sz w:val="18"/>
        <w:szCs w:val="18"/>
      </w:rPr>
      <w:t>:</w:t>
    </w:r>
    <w:r>
      <w:rPr>
        <w:rFonts w:ascii="Arial" w:hAnsi="Arial" w:cs="Arial"/>
        <w:sz w:val="18"/>
        <w:szCs w:val="18"/>
      </w:rPr>
      <w:tab/>
    </w:r>
    <w:r w:rsidRPr="004747E8">
      <w:rPr>
        <w:rFonts w:ascii="Arial" w:hAnsi="Arial" w:cs="Arial"/>
        <w:sz w:val="18"/>
        <w:szCs w:val="18"/>
      </w:rPr>
      <w:tab/>
    </w:r>
  </w:p>
  <w:p w14:paraId="754228DC" w14:textId="77777777" w:rsidR="00502E74" w:rsidRPr="004747E8" w:rsidRDefault="00502E74"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4747E8">
      <w:rPr>
        <w:rFonts w:ascii="Arial" w:hAnsi="Arial" w:cs="Arial"/>
        <w:b/>
        <w:bCs/>
        <w:sz w:val="18"/>
        <w:szCs w:val="18"/>
      </w:rPr>
      <w:t>Revision:</w:t>
    </w:r>
    <w:r w:rsidRPr="004747E8">
      <w:rPr>
        <w:rFonts w:ascii="Arial" w:hAnsi="Arial" w:cs="Arial"/>
        <w:sz w:val="18"/>
        <w:szCs w:val="18"/>
      </w:rPr>
      <w:t xml:space="preserve"> </w:t>
    </w:r>
    <w:r>
      <w:rPr>
        <w:rFonts w:ascii="Arial" w:hAnsi="Arial" w:cs="Arial"/>
        <w:sz w:val="18"/>
        <w:szCs w:val="18"/>
      </w:rPr>
      <w:t xml:space="preserve">    </w:t>
    </w:r>
    <w:r w:rsidRPr="004747E8">
      <w:rPr>
        <w:rFonts w:ascii="Arial" w:hAnsi="Arial" w:cs="Arial"/>
        <w:b/>
        <w:bCs/>
        <w:sz w:val="18"/>
        <w:szCs w:val="18"/>
      </w:rPr>
      <w:t>Date</w:t>
    </w:r>
    <w:r w:rsidRPr="004747E8">
      <w:rPr>
        <w:rFonts w:ascii="Arial" w:hAnsi="Arial" w:cs="Arial"/>
        <w:sz w:val="18"/>
        <w:szCs w:val="18"/>
      </w:rPr>
      <w:t xml:space="preserve">: </w:t>
    </w:r>
    <w:r>
      <w:rPr>
        <w:rFonts w:ascii="Arial" w:hAnsi="Arial" w:cs="Arial"/>
        <w:sz w:val="18"/>
        <w:szCs w:val="18"/>
      </w:rPr>
      <w:t>DD MMM YYYY</w:t>
    </w:r>
  </w:p>
  <w:p w14:paraId="754228DD" w14:textId="77777777" w:rsidR="00502E74" w:rsidRPr="004747E8" w:rsidRDefault="00502E74">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BC37E3">
      <w:rPr>
        <w:rStyle w:val="PageNumber"/>
        <w:rFonts w:ascii="Arial" w:hAnsi="Arial" w:cs="Arial"/>
        <w:noProof/>
        <w:sz w:val="18"/>
        <w:szCs w:val="18"/>
      </w:rPr>
      <w:t>19</w:t>
    </w:r>
    <w:r w:rsidRPr="004747E8">
      <w:rPr>
        <w:rStyle w:val="PageNumber"/>
        <w:rFonts w:ascii="Arial" w:hAnsi="Arial" w:cs="Arial"/>
        <w:sz w:val="18"/>
        <w:szCs w:val="18"/>
      </w:rPr>
      <w:fldChar w:fldCharType="end"/>
    </w:r>
  </w:p>
  <w:p w14:paraId="754228DE" w14:textId="28796D61" w:rsidR="00502E74" w:rsidRPr="004747E8" w:rsidRDefault="00502E74"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228D3" w14:textId="77777777" w:rsidR="00502E74" w:rsidRDefault="00502E74">
      <w:r>
        <w:separator/>
      </w:r>
    </w:p>
  </w:footnote>
  <w:footnote w:type="continuationSeparator" w:id="0">
    <w:p w14:paraId="754228D4" w14:textId="77777777" w:rsidR="00502E74" w:rsidRDefault="00502E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228D9" w14:textId="1C6F1257" w:rsidR="00502E74" w:rsidRDefault="00502E74" w:rsidP="004747E8">
    <w:pPr>
      <w:pStyle w:val="Header"/>
      <w:pBdr>
        <w:bottom w:val="single" w:sz="12" w:space="1" w:color="auto"/>
      </w:pBdr>
      <w:spacing w:before="0" w:after="0"/>
      <w:rPr>
        <w:rFonts w:ascii="Arial" w:hAnsi="Arial" w:cs="Arial"/>
        <w:b/>
      </w:rPr>
    </w:pP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932D658"/>
    <w:lvl w:ilvl="0">
      <w:start w:val="1"/>
      <w:numFmt w:val="bullet"/>
      <w:lvlText w:val=""/>
      <w:lvlJc w:val="left"/>
      <w:pPr>
        <w:tabs>
          <w:tab w:val="num" w:pos="1800"/>
        </w:tabs>
        <w:ind w:left="1800" w:hanging="360"/>
      </w:pPr>
      <w:rPr>
        <w:rFonts w:ascii="Symbol" w:hAnsi="Symbol" w:hint="default"/>
      </w:rPr>
    </w:lvl>
  </w:abstractNum>
  <w:abstractNum w:abstractNumId="1">
    <w:nsid w:val="03CC4791"/>
    <w:multiLevelType w:val="multilevel"/>
    <w:tmpl w:val="D1E273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42D6418"/>
    <w:multiLevelType w:val="hybridMultilevel"/>
    <w:tmpl w:val="848C749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CC04DE"/>
    <w:multiLevelType w:val="hybridMultilevel"/>
    <w:tmpl w:val="C9708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EE461DA"/>
    <w:multiLevelType w:val="hybridMultilevel"/>
    <w:tmpl w:val="9A0AFA56"/>
    <w:lvl w:ilvl="0" w:tplc="78D852B0">
      <w:start w:val="1"/>
      <w:numFmt w:val="bullet"/>
      <w:lvlText w:val="–"/>
      <w:lvlJc w:val="left"/>
      <w:pPr>
        <w:tabs>
          <w:tab w:val="num" w:pos="1665"/>
        </w:tabs>
        <w:ind w:left="1665" w:hanging="360"/>
      </w:pPr>
      <w:rPr>
        <w:rFonts w:ascii="Times" w:hAnsi="Times" w:hint="default"/>
      </w:rPr>
    </w:lvl>
    <w:lvl w:ilvl="1" w:tplc="04090003" w:tentative="1">
      <w:start w:val="1"/>
      <w:numFmt w:val="bullet"/>
      <w:lvlText w:val="o"/>
      <w:lvlJc w:val="left"/>
      <w:pPr>
        <w:tabs>
          <w:tab w:val="num" w:pos="1665"/>
        </w:tabs>
        <w:ind w:left="1665" w:hanging="360"/>
      </w:pPr>
      <w:rPr>
        <w:rFonts w:ascii="Courier New" w:hAnsi="Courier New" w:cs="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5">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3AA224D"/>
    <w:multiLevelType w:val="hybridMultilevel"/>
    <w:tmpl w:val="435CAA94"/>
    <w:lvl w:ilvl="0" w:tplc="7D664A3E">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630405"/>
    <w:multiLevelType w:val="hybridMultilevel"/>
    <w:tmpl w:val="AAAA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F3A1CA0"/>
    <w:multiLevelType w:val="hybridMultilevel"/>
    <w:tmpl w:val="950C9160"/>
    <w:lvl w:ilvl="0" w:tplc="FC8A03B2">
      <w:numFmt w:val="bullet"/>
      <w:lvlText w:val=""/>
      <w:lvlJc w:val="left"/>
      <w:pPr>
        <w:tabs>
          <w:tab w:val="num" w:pos="1080"/>
        </w:tabs>
        <w:ind w:left="1080" w:hanging="360"/>
      </w:pPr>
      <w:rPr>
        <w:rFonts w:ascii="Wingdings" w:eastAsia="Times New Roman" w:hAnsi="Wingding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F497B09"/>
    <w:multiLevelType w:val="hybridMultilevel"/>
    <w:tmpl w:val="B4B65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0B78A0"/>
    <w:multiLevelType w:val="hybridMultilevel"/>
    <w:tmpl w:val="E0F6F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154960"/>
    <w:multiLevelType w:val="hybridMultilevel"/>
    <w:tmpl w:val="4BE89B2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8E91D08"/>
    <w:multiLevelType w:val="hybridMultilevel"/>
    <w:tmpl w:val="07C6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45BBC"/>
    <w:multiLevelType w:val="hybridMultilevel"/>
    <w:tmpl w:val="0B30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971DD7"/>
    <w:multiLevelType w:val="multilevel"/>
    <w:tmpl w:val="07103BC4"/>
    <w:lvl w:ilvl="0">
      <w:start w:val="1"/>
      <w:numFmt w:val="bullet"/>
      <w:lvlText w:val="-"/>
      <w:lvlJc w:val="left"/>
      <w:pPr>
        <w:tabs>
          <w:tab w:val="num" w:pos="1710"/>
        </w:tabs>
        <w:ind w:left="171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43D45477"/>
    <w:multiLevelType w:val="multilevel"/>
    <w:tmpl w:val="130C287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655F65"/>
    <w:multiLevelType w:val="hybridMultilevel"/>
    <w:tmpl w:val="07103BC4"/>
    <w:lvl w:ilvl="0" w:tplc="406C01EE">
      <w:start w:val="1"/>
      <w:numFmt w:val="bullet"/>
      <w:lvlText w:val="-"/>
      <w:lvlJc w:val="left"/>
      <w:pPr>
        <w:tabs>
          <w:tab w:val="num" w:pos="1710"/>
        </w:tabs>
        <w:ind w:left="171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B9B2F69"/>
    <w:multiLevelType w:val="hybridMultilevel"/>
    <w:tmpl w:val="F6EC73BE"/>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1D4272"/>
    <w:multiLevelType w:val="multilevel"/>
    <w:tmpl w:val="3C3898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56F70D7A"/>
    <w:multiLevelType w:val="hybridMultilevel"/>
    <w:tmpl w:val="351CC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1A161E"/>
    <w:multiLevelType w:val="hybridMultilevel"/>
    <w:tmpl w:val="4740D768"/>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28">
    <w:nsid w:val="5B7A1FD4"/>
    <w:multiLevelType w:val="hybridMultilevel"/>
    <w:tmpl w:val="739CAEE2"/>
    <w:lvl w:ilvl="0" w:tplc="115A2160">
      <w:start w:val="1"/>
      <w:numFmt w:val="bullet"/>
      <w:lvlText w:val=""/>
      <w:lvlJc w:val="left"/>
      <w:pPr>
        <w:tabs>
          <w:tab w:val="num" w:pos="720"/>
        </w:tabs>
        <w:ind w:left="720"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31">
    <w:nsid w:val="65A95E17"/>
    <w:multiLevelType w:val="hybridMultilevel"/>
    <w:tmpl w:val="B630D558"/>
    <w:lvl w:ilvl="0" w:tplc="78D852B0">
      <w:start w:val="1"/>
      <w:numFmt w:val="bullet"/>
      <w:lvlText w:val="–"/>
      <w:lvlJc w:val="left"/>
      <w:pPr>
        <w:tabs>
          <w:tab w:val="num" w:pos="1440"/>
        </w:tabs>
        <w:ind w:left="1440" w:hanging="360"/>
      </w:pPr>
      <w:rPr>
        <w:rFonts w:ascii="Times" w:hAnsi="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063F37"/>
    <w:multiLevelType w:val="hybridMultilevel"/>
    <w:tmpl w:val="AFEEAB8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9A51354"/>
    <w:multiLevelType w:val="hybridMultilevel"/>
    <w:tmpl w:val="8954F4CE"/>
    <w:lvl w:ilvl="0" w:tplc="BF3AB980">
      <w:start w:val="1"/>
      <w:numFmt w:val="bullet"/>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0"/>
  </w:num>
  <w:num w:numId="4">
    <w:abstractNumId w:val="19"/>
  </w:num>
  <w:num w:numId="5">
    <w:abstractNumId w:val="33"/>
  </w:num>
  <w:num w:numId="6">
    <w:abstractNumId w:val="5"/>
  </w:num>
  <w:num w:numId="7">
    <w:abstractNumId w:val="24"/>
  </w:num>
  <w:num w:numId="8">
    <w:abstractNumId w:val="9"/>
  </w:num>
  <w:num w:numId="9">
    <w:abstractNumId w:val="29"/>
  </w:num>
  <w:num w:numId="10">
    <w:abstractNumId w:val="28"/>
  </w:num>
  <w:num w:numId="11">
    <w:abstractNumId w:val="30"/>
  </w:num>
  <w:num w:numId="12">
    <w:abstractNumId w:val="14"/>
  </w:num>
  <w:num w:numId="13">
    <w:abstractNumId w:val="22"/>
  </w:num>
  <w:num w:numId="14">
    <w:abstractNumId w:val="26"/>
  </w:num>
  <w:num w:numId="15">
    <w:abstractNumId w:val="20"/>
  </w:num>
  <w:num w:numId="16">
    <w:abstractNumId w:val="23"/>
  </w:num>
  <w:num w:numId="17">
    <w:abstractNumId w:val="10"/>
  </w:num>
  <w:num w:numId="18">
    <w:abstractNumId w:val="4"/>
  </w:num>
  <w:num w:numId="19">
    <w:abstractNumId w:val="31"/>
  </w:num>
  <w:num w:numId="20">
    <w:abstractNumId w:val="1"/>
  </w:num>
  <w:num w:numId="21">
    <w:abstractNumId w:val="1"/>
  </w:num>
  <w:num w:numId="22">
    <w:abstractNumId w:val="1"/>
  </w:num>
  <w:num w:numId="23">
    <w:abstractNumId w:val="1"/>
  </w:num>
  <w:num w:numId="24">
    <w:abstractNumId w:val="1"/>
  </w:num>
  <w:num w:numId="25">
    <w:abstractNumId w:val="21"/>
  </w:num>
  <w:num w:numId="26">
    <w:abstractNumId w:val="18"/>
  </w:num>
  <w:num w:numId="27">
    <w:abstractNumId w:val="35"/>
  </w:num>
  <w:num w:numId="28">
    <w:abstractNumId w:val="6"/>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1"/>
  </w:num>
  <w:num w:numId="34">
    <w:abstractNumId w:val="12"/>
  </w:num>
  <w:num w:numId="3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7"/>
  </w:num>
  <w:num w:numId="38">
    <w:abstractNumId w:val="36"/>
  </w:num>
  <w:num w:numId="39">
    <w:abstractNumId w:val="25"/>
  </w:num>
  <w:num w:numId="40">
    <w:abstractNumId w:val="34"/>
  </w:num>
  <w:num w:numId="41">
    <w:abstractNumId w:val="15"/>
  </w:num>
  <w:num w:numId="42">
    <w:abstractNumId w:val="8"/>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32000"/>
    <w:rsid w:val="0003500D"/>
    <w:rsid w:val="000378F8"/>
    <w:rsid w:val="00040A3A"/>
    <w:rsid w:val="000414B3"/>
    <w:rsid w:val="00046D88"/>
    <w:rsid w:val="0004740A"/>
    <w:rsid w:val="000527E1"/>
    <w:rsid w:val="0005558C"/>
    <w:rsid w:val="00057485"/>
    <w:rsid w:val="000621AF"/>
    <w:rsid w:val="00062892"/>
    <w:rsid w:val="00063449"/>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576F"/>
    <w:rsid w:val="00154D9F"/>
    <w:rsid w:val="001566AD"/>
    <w:rsid w:val="00157DF8"/>
    <w:rsid w:val="00160CEE"/>
    <w:rsid w:val="0016316C"/>
    <w:rsid w:val="00163F0C"/>
    <w:rsid w:val="00164561"/>
    <w:rsid w:val="001653FA"/>
    <w:rsid w:val="00171566"/>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201935"/>
    <w:rsid w:val="00206E53"/>
    <w:rsid w:val="00206F80"/>
    <w:rsid w:val="00211BBB"/>
    <w:rsid w:val="002120B6"/>
    <w:rsid w:val="00212188"/>
    <w:rsid w:val="00212DA6"/>
    <w:rsid w:val="00217E86"/>
    <w:rsid w:val="00225008"/>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3AE"/>
    <w:rsid w:val="00423629"/>
    <w:rsid w:val="00427050"/>
    <w:rsid w:val="004270E1"/>
    <w:rsid w:val="004309F2"/>
    <w:rsid w:val="004341CE"/>
    <w:rsid w:val="00435C60"/>
    <w:rsid w:val="0043613E"/>
    <w:rsid w:val="00444ADD"/>
    <w:rsid w:val="0044596F"/>
    <w:rsid w:val="00447072"/>
    <w:rsid w:val="004549E6"/>
    <w:rsid w:val="00455B1C"/>
    <w:rsid w:val="004567ED"/>
    <w:rsid w:val="00457394"/>
    <w:rsid w:val="00461D98"/>
    <w:rsid w:val="00462F8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E37A9"/>
    <w:rsid w:val="004E4460"/>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E195E"/>
    <w:rsid w:val="006E2339"/>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7FF1"/>
    <w:rsid w:val="00740F8D"/>
    <w:rsid w:val="007440F6"/>
    <w:rsid w:val="00751709"/>
    <w:rsid w:val="00754B6D"/>
    <w:rsid w:val="00755CB2"/>
    <w:rsid w:val="00756495"/>
    <w:rsid w:val="0076159F"/>
    <w:rsid w:val="00762545"/>
    <w:rsid w:val="00763E54"/>
    <w:rsid w:val="00765CAD"/>
    <w:rsid w:val="007728D9"/>
    <w:rsid w:val="00785850"/>
    <w:rsid w:val="007974F7"/>
    <w:rsid w:val="007A3F16"/>
    <w:rsid w:val="007A7759"/>
    <w:rsid w:val="007C103E"/>
    <w:rsid w:val="007C1BDA"/>
    <w:rsid w:val="007C26EE"/>
    <w:rsid w:val="007C4415"/>
    <w:rsid w:val="007D2084"/>
    <w:rsid w:val="007D7BDE"/>
    <w:rsid w:val="007E1A3C"/>
    <w:rsid w:val="007E5DF0"/>
    <w:rsid w:val="007F3462"/>
    <w:rsid w:val="007F7F57"/>
    <w:rsid w:val="0080054B"/>
    <w:rsid w:val="00801595"/>
    <w:rsid w:val="0080257D"/>
    <w:rsid w:val="00806061"/>
    <w:rsid w:val="0080646C"/>
    <w:rsid w:val="00807C54"/>
    <w:rsid w:val="0081679B"/>
    <w:rsid w:val="00817643"/>
    <w:rsid w:val="0082048C"/>
    <w:rsid w:val="00821F22"/>
    <w:rsid w:val="00825F27"/>
    <w:rsid w:val="008302BA"/>
    <w:rsid w:val="00834FF8"/>
    <w:rsid w:val="00840468"/>
    <w:rsid w:val="00842FB2"/>
    <w:rsid w:val="00843CE0"/>
    <w:rsid w:val="00845E19"/>
    <w:rsid w:val="008464B9"/>
    <w:rsid w:val="008527A7"/>
    <w:rsid w:val="00856784"/>
    <w:rsid w:val="008573C3"/>
    <w:rsid w:val="00857BB0"/>
    <w:rsid w:val="0086031F"/>
    <w:rsid w:val="00864A1A"/>
    <w:rsid w:val="008706E7"/>
    <w:rsid w:val="00874885"/>
    <w:rsid w:val="00876C6F"/>
    <w:rsid w:val="00881B21"/>
    <w:rsid w:val="00881E0E"/>
    <w:rsid w:val="00885B60"/>
    <w:rsid w:val="0089269F"/>
    <w:rsid w:val="00893B93"/>
    <w:rsid w:val="008A2E64"/>
    <w:rsid w:val="008A32A3"/>
    <w:rsid w:val="008C1D66"/>
    <w:rsid w:val="008D70EC"/>
    <w:rsid w:val="008D7DE2"/>
    <w:rsid w:val="008E050F"/>
    <w:rsid w:val="008E286B"/>
    <w:rsid w:val="008F011B"/>
    <w:rsid w:val="008F17FB"/>
    <w:rsid w:val="008F2386"/>
    <w:rsid w:val="008F467D"/>
    <w:rsid w:val="008F64B2"/>
    <w:rsid w:val="008F7A2E"/>
    <w:rsid w:val="008F7EF5"/>
    <w:rsid w:val="00903371"/>
    <w:rsid w:val="00906B7B"/>
    <w:rsid w:val="00920483"/>
    <w:rsid w:val="00920A04"/>
    <w:rsid w:val="00925291"/>
    <w:rsid w:val="00925A85"/>
    <w:rsid w:val="00926926"/>
    <w:rsid w:val="00933BBB"/>
    <w:rsid w:val="00935415"/>
    <w:rsid w:val="00945BC2"/>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1C3E"/>
    <w:rsid w:val="00A01F98"/>
    <w:rsid w:val="00A044CE"/>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147B"/>
    <w:rsid w:val="00B73460"/>
    <w:rsid w:val="00B743DA"/>
    <w:rsid w:val="00B758A7"/>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5078B"/>
    <w:rsid w:val="00D51D1C"/>
    <w:rsid w:val="00D54AE8"/>
    <w:rsid w:val="00D559E4"/>
    <w:rsid w:val="00D57D98"/>
    <w:rsid w:val="00D64E2E"/>
    <w:rsid w:val="00D651B9"/>
    <w:rsid w:val="00D662E6"/>
    <w:rsid w:val="00D72D39"/>
    <w:rsid w:val="00D746EE"/>
    <w:rsid w:val="00D82578"/>
    <w:rsid w:val="00D836D6"/>
    <w:rsid w:val="00D839AD"/>
    <w:rsid w:val="00D92658"/>
    <w:rsid w:val="00D94E49"/>
    <w:rsid w:val="00D953FE"/>
    <w:rsid w:val="00DA134D"/>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CA7"/>
    <w:rsid w:val="00EE07C5"/>
    <w:rsid w:val="00EE1F32"/>
    <w:rsid w:val="00EE4022"/>
    <w:rsid w:val="00EE5C9E"/>
    <w:rsid w:val="00EE69AD"/>
    <w:rsid w:val="00EE6AA1"/>
    <w:rsid w:val="00EF0582"/>
    <w:rsid w:val="00EF633D"/>
    <w:rsid w:val="00EF71D5"/>
    <w:rsid w:val="00EF756B"/>
    <w:rsid w:val="00F0456F"/>
    <w:rsid w:val="00F05496"/>
    <w:rsid w:val="00F12B5A"/>
    <w:rsid w:val="00F15835"/>
    <w:rsid w:val="00F1676F"/>
    <w:rsid w:val="00F22BDA"/>
    <w:rsid w:val="00F22D44"/>
    <w:rsid w:val="00F24898"/>
    <w:rsid w:val="00F30CDE"/>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542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5412E1"/>
    <w:rPr>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4"/>
      </w:numPr>
      <w:contextualSpacing/>
    </w:pPr>
  </w:style>
  <w:style w:type="paragraph" w:styleId="ListBullet2">
    <w:name w:val="List Bullet 2"/>
    <w:basedOn w:val="Normal"/>
    <w:rsid w:val="005412E1"/>
    <w:pPr>
      <w:numPr>
        <w:ilvl w:val="1"/>
        <w:numId w:val="4"/>
      </w:numPr>
      <w:tabs>
        <w:tab w:val="clear" w:pos="720"/>
        <w:tab w:val="num" w:pos="1440"/>
      </w:tabs>
      <w:ind w:left="1440"/>
      <w:contextualSpacing/>
    </w:pPr>
  </w:style>
  <w:style w:type="paragraph" w:styleId="ListBullet3">
    <w:name w:val="List Bullet 3"/>
    <w:basedOn w:val="Normal"/>
    <w:rsid w:val="005412E1"/>
    <w:pPr>
      <w:numPr>
        <w:ilvl w:val="2"/>
        <w:numId w:val="4"/>
      </w:numPr>
      <w:tabs>
        <w:tab w:val="clear" w:pos="1080"/>
        <w:tab w:val="num" w:pos="2160"/>
      </w:tabs>
      <w:ind w:left="2160" w:hanging="180"/>
      <w:contextualSpacing/>
    </w:pPr>
  </w:style>
  <w:style w:type="paragraph" w:styleId="ListBullet4">
    <w:name w:val="List Bullet 4"/>
    <w:basedOn w:val="Normal"/>
    <w:rsid w:val="005412E1"/>
  </w:style>
  <w:style w:type="paragraph" w:styleId="ListBullet5">
    <w:name w:val="List Bullet 5"/>
    <w:basedOn w:val="Normal"/>
    <w:rsid w:val="005412E1"/>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7"/>
      </w:numPr>
    </w:pPr>
  </w:style>
  <w:style w:type="numbering" w:styleId="1ai">
    <w:name w:val="Outline List 1"/>
    <w:basedOn w:val="NoList"/>
    <w:semiHidden/>
    <w:rsid w:val="00806061"/>
    <w:pPr>
      <w:numPr>
        <w:numId w:val="8"/>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9"/>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5"/>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6"/>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11"/>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5412E1"/>
    <w:rPr>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4"/>
      </w:numPr>
      <w:contextualSpacing/>
    </w:pPr>
  </w:style>
  <w:style w:type="paragraph" w:styleId="ListBullet2">
    <w:name w:val="List Bullet 2"/>
    <w:basedOn w:val="Normal"/>
    <w:rsid w:val="005412E1"/>
    <w:pPr>
      <w:numPr>
        <w:ilvl w:val="1"/>
        <w:numId w:val="4"/>
      </w:numPr>
      <w:tabs>
        <w:tab w:val="clear" w:pos="720"/>
        <w:tab w:val="num" w:pos="1440"/>
      </w:tabs>
      <w:ind w:left="1440"/>
      <w:contextualSpacing/>
    </w:pPr>
  </w:style>
  <w:style w:type="paragraph" w:styleId="ListBullet3">
    <w:name w:val="List Bullet 3"/>
    <w:basedOn w:val="Normal"/>
    <w:rsid w:val="005412E1"/>
    <w:pPr>
      <w:numPr>
        <w:ilvl w:val="2"/>
        <w:numId w:val="4"/>
      </w:numPr>
      <w:tabs>
        <w:tab w:val="clear" w:pos="1080"/>
        <w:tab w:val="num" w:pos="2160"/>
      </w:tabs>
      <w:ind w:left="2160" w:hanging="180"/>
      <w:contextualSpacing/>
    </w:pPr>
  </w:style>
  <w:style w:type="paragraph" w:styleId="ListBullet4">
    <w:name w:val="List Bullet 4"/>
    <w:basedOn w:val="Normal"/>
    <w:rsid w:val="005412E1"/>
  </w:style>
  <w:style w:type="paragraph" w:styleId="ListBullet5">
    <w:name w:val="List Bullet 5"/>
    <w:basedOn w:val="Normal"/>
    <w:rsid w:val="005412E1"/>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7"/>
      </w:numPr>
    </w:pPr>
  </w:style>
  <w:style w:type="numbering" w:styleId="1ai">
    <w:name w:val="Outline List 1"/>
    <w:basedOn w:val="NoList"/>
    <w:semiHidden/>
    <w:rsid w:val="00806061"/>
    <w:pPr>
      <w:numPr>
        <w:numId w:val="8"/>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9"/>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5"/>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80606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6"/>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11"/>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www.scrumdo.com/projects/project/18f-ads-prototype/summary" TargetMode="External"/><Relationship Id="rId21" Type="http://schemas.openxmlformats.org/officeDocument/2006/relationships/hyperlink" Target="https://github.com/Geocent/18f-prototype/tree/master/docs/scrum" TargetMode="External"/><Relationship Id="rId22" Type="http://schemas.openxmlformats.org/officeDocument/2006/relationships/hyperlink" Target="https://www.scrumdo.com/projects/project/18f-ads-prototype/summary" TargetMode="External"/><Relationship Id="rId23" Type="http://schemas.openxmlformats.org/officeDocument/2006/relationships/hyperlink" Target="https://github.com/Geocent/18f-prototype/tree/master/docs/scrum" TargetMode="External"/><Relationship Id="rId24" Type="http://schemas.openxmlformats.org/officeDocument/2006/relationships/hyperlink" Target="https://www.scrumdo.com/projects/project/18f-ads-prototype/summary" TargetMode="External"/><Relationship Id="rId25" Type="http://schemas.openxmlformats.org/officeDocument/2006/relationships/hyperlink" Target="https://github.com/Geocent/18f-prototype/tree/master/docs/scrum" TargetMode="External"/><Relationship Id="rId26" Type="http://schemas.openxmlformats.org/officeDocument/2006/relationships/hyperlink" Target="https://www.scrumdo.com/projects/project/18f-ads-prototype/summary" TargetMode="External"/><Relationship Id="rId27" Type="http://schemas.openxmlformats.org/officeDocument/2006/relationships/hyperlink" Target="https://github.com/Geocent/18f-prototype/tree/master/docs/scrum" TargetMode="External"/><Relationship Id="rId28" Type="http://schemas.openxmlformats.org/officeDocument/2006/relationships/hyperlink" Target="https://www.scrumdo.com/projects/project/18f-ads-prototype/summary" TargetMode="External"/><Relationship Id="rId29" Type="http://schemas.openxmlformats.org/officeDocument/2006/relationships/hyperlink" Target="https://github.com/Geocent/18f-prototype/tree/master/docs/scru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diagramData" Target="diagrams/data1.xml"/><Relationship Id="rId31" Type="http://schemas.openxmlformats.org/officeDocument/2006/relationships/diagramLayout" Target="diagrams/layout1.xml"/><Relationship Id="rId32" Type="http://schemas.openxmlformats.org/officeDocument/2006/relationships/diagramQuickStyle" Target="diagrams/quickStyle1.xm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diagramColors" Target="diagrams/colors1.xml"/><Relationship Id="rId34" Type="http://schemas.microsoft.com/office/2007/relationships/diagramDrawing" Target="diagrams/drawing1.xml"/><Relationship Id="rId35" Type="http://schemas.openxmlformats.org/officeDocument/2006/relationships/hyperlink" Target="https://github.com/Geocent/18f-prototype" TargetMode="External"/><Relationship Id="rId36" Type="http://schemas.openxmlformats.org/officeDocument/2006/relationships/hyperlink" Target="https://github.com/Geocent/18f-prototype" TargetMode="External"/><Relationship Id="rId10" Type="http://schemas.openxmlformats.org/officeDocument/2006/relationships/endnotes" Target="endnotes.xml"/><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yperlink" Target="https://github.com/Geocent/18f-prototype/blob/master/docs/scrum/sprint0/Product%20Vision.docx" TargetMode="External"/><Relationship Id="rId15" Type="http://schemas.openxmlformats.org/officeDocument/2006/relationships/hyperlink" Target="https://intranet.geocent.com/secure/businessdevelopment/SiteDirectory/gsaagile/_layouts/15/start.aspx#/" TargetMode="External"/><Relationship Id="rId16" Type="http://schemas.openxmlformats.org/officeDocument/2006/relationships/hyperlink" Target="https://intranet.geocent.com/secure/businessdevelopment/SiteDirectory/gsaagile/_layouts/15/start.aspx#/" TargetMode="External"/><Relationship Id="rId17" Type="http://schemas.openxmlformats.org/officeDocument/2006/relationships/hyperlink" Target="https://intranet.geocent.com/secure/businessdevelopment/SiteDirectory/gsaagile/_layouts/15/start.aspx#/" TargetMode="External"/><Relationship Id="rId18"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19" Type="http://schemas.openxmlformats.org/officeDocument/2006/relationships/hyperlink" Target="https://www.scrumdo.com/projects/project/18f-ads-prototype/iteration/128546" TargetMode="External"/><Relationship Id="rId37" Type="http://schemas.openxmlformats.org/officeDocument/2006/relationships/image" Target="media/image1.png"/><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hyperlink" Target="https://www.scrumdo.com/projects/project/18f-ads-prototype/summary" TargetMode="External"/><Relationship Id="rId42" Type="http://schemas.openxmlformats.org/officeDocument/2006/relationships/hyperlink" Target="https://github.com/Geocent/18f-prototype" TargetMode="External"/><Relationship Id="rId43" Type="http://schemas.openxmlformats.org/officeDocument/2006/relationships/hyperlink" Target="https://github.com/Geocent/18f-prototype/issues" TargetMode="External"/><Relationship Id="rId44" Type="http://schemas.openxmlformats.org/officeDocument/2006/relationships/hyperlink" Target="https://www.scrumdo.com/projects/project/18f-ads-prototype/summary" TargetMode="External"/><Relationship Id="rId4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Manager</a:t>
          </a:r>
        </a:p>
        <a:p>
          <a:r>
            <a:rPr lang="en-US"/>
            <a:t>Keith Alphonso</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Agile Coach</a:t>
          </a:r>
        </a:p>
        <a:p>
          <a:r>
            <a:rPr lang="en-US"/>
            <a:t>Roberta Hazelbaker</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A1218817-4A7C-41E3-A588-27BF03DA30B0}">
      <dgm:prSet phldrT="[Text]"/>
      <dgm:spPr/>
      <dgm:t>
        <a:bodyPr/>
        <a:lstStyle/>
        <a:p>
          <a:r>
            <a:rPr lang="en-US"/>
            <a:t>Interaction Designer </a:t>
          </a:r>
        </a:p>
        <a:p>
          <a:r>
            <a:rPr lang="en-US"/>
            <a:t>Vance Lowe</a:t>
          </a:r>
        </a:p>
      </dgm:t>
    </dgm:pt>
    <dgm:pt modelId="{4E46D749-AAA0-49E9-9544-CC739E0398E7}" type="parTrans" cxnId="{BB8567D0-129D-499A-BD8D-E1EC64968457}">
      <dgm:prSet/>
      <dgm:spPr/>
      <dgm:t>
        <a:bodyPr/>
        <a:lstStyle/>
        <a:p>
          <a:endParaRPr lang="en-US"/>
        </a:p>
      </dgm:t>
    </dgm:pt>
    <dgm:pt modelId="{203E0634-712F-469A-8581-1DFE2843DAA6}" type="sibTrans" cxnId="{BB8567D0-129D-499A-BD8D-E1EC64968457}">
      <dgm:prSet/>
      <dgm:spPr/>
      <dgm:t>
        <a:bodyPr/>
        <a:lstStyle/>
        <a:p>
          <a:endParaRPr lang="en-US"/>
        </a:p>
      </dgm:t>
    </dgm:pt>
    <dgm:pt modelId="{B6A8A2B4-4792-4C50-99FA-C30D38E54ABA}">
      <dgm:prSet phldrT="[Text]"/>
      <dgm:spPr/>
      <dgm:t>
        <a:bodyPr/>
        <a:lstStyle/>
        <a:p>
          <a:r>
            <a:rPr lang="en-US"/>
            <a:t>Frontend Web Developers</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Eng </a:t>
          </a:r>
        </a:p>
        <a:p>
          <a:r>
            <a:rPr lang="en-US"/>
            <a:t>Tyler Sanders</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Technical Architect</a:t>
          </a:r>
        </a:p>
        <a:p>
          <a:r>
            <a:rPr lang="en-US"/>
            <a:t>Jared Ladner</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Visual Designer</a:t>
          </a:r>
        </a:p>
        <a:p>
          <a:r>
            <a:rPr lang="en-US"/>
            <a:t>Josh Penton</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Delivery Managert </a:t>
          </a:r>
        </a:p>
        <a:p>
          <a:r>
            <a:rPr lang="en-US"/>
            <a:t>Brian Priest</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E046120-9EF1-41C1-93D7-D12AF2E4D9C4}" type="pres">
      <dgm:prSet presAssocID="{4E46D749-AAA0-49E9-9544-CC739E0398E7}" presName="Name37" presStyleLbl="parChTrans1D2" presStyleIdx="0" presStyleCnt="7"/>
      <dgm:spPr/>
      <dgm:t>
        <a:bodyPr/>
        <a:lstStyle/>
        <a:p>
          <a:endParaRPr lang="en-US"/>
        </a:p>
      </dgm:t>
    </dgm:pt>
    <dgm:pt modelId="{F9C082F1-A9AA-40BF-AB31-621A9E555E60}" type="pres">
      <dgm:prSet presAssocID="{A1218817-4A7C-41E3-A588-27BF03DA30B0}" presName="hierRoot2" presStyleCnt="0">
        <dgm:presLayoutVars>
          <dgm:hierBranch val="init"/>
        </dgm:presLayoutVars>
      </dgm:prSet>
      <dgm:spPr/>
    </dgm:pt>
    <dgm:pt modelId="{8370EBED-7736-45C2-AE5F-8B3842B7DF06}" type="pres">
      <dgm:prSet presAssocID="{A1218817-4A7C-41E3-A588-27BF03DA30B0}" presName="rootComposite" presStyleCnt="0"/>
      <dgm:spPr/>
    </dgm:pt>
    <dgm:pt modelId="{319A7EE7-C301-4DE7-8B8A-EFC8E7C1C036}" type="pres">
      <dgm:prSet presAssocID="{A1218817-4A7C-41E3-A588-27BF03DA30B0}" presName="rootText" presStyleLbl="node2" presStyleIdx="0" presStyleCnt="5">
        <dgm:presLayoutVars>
          <dgm:chPref val="3"/>
        </dgm:presLayoutVars>
      </dgm:prSet>
      <dgm:spPr/>
      <dgm:t>
        <a:bodyPr/>
        <a:lstStyle/>
        <a:p>
          <a:endParaRPr lang="en-US"/>
        </a:p>
      </dgm:t>
    </dgm:pt>
    <dgm:pt modelId="{9D8AD30E-8307-4266-B9B3-2A7DA66C9A75}" type="pres">
      <dgm:prSet presAssocID="{A1218817-4A7C-41E3-A588-27BF03DA30B0}" presName="rootConnector" presStyleLbl="node2" presStyleIdx="0" presStyleCnt="5"/>
      <dgm:spPr/>
      <dgm:t>
        <a:bodyPr/>
        <a:lstStyle/>
        <a:p>
          <a:endParaRPr lang="en-US"/>
        </a:p>
      </dgm:t>
    </dgm:pt>
    <dgm:pt modelId="{A544A7B8-1F4E-4813-9379-C6ECFAA520B4}" type="pres">
      <dgm:prSet presAssocID="{A1218817-4A7C-41E3-A588-27BF03DA30B0}" presName="hierChild4" presStyleCnt="0"/>
      <dgm:spPr/>
    </dgm:pt>
    <dgm:pt modelId="{4C1F65D0-BC2F-4848-AB33-7216EDC3E394}" type="pres">
      <dgm:prSet presAssocID="{A1218817-4A7C-41E3-A588-27BF03DA30B0}" presName="hierChild5" presStyleCnt="0"/>
      <dgm:spPr/>
    </dgm:pt>
    <dgm:pt modelId="{964404F1-9E65-DB4C-9778-5DCBF4BA46FF}" type="pres">
      <dgm:prSet presAssocID="{D62BED26-D625-004F-BC4E-BCE1134C80D2}" presName="Name37" presStyleLbl="parChTrans1D2" presStyleIdx="1" presStyleCnt="7"/>
      <dgm:spPr/>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1" presStyleCnt="5">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1" presStyleCnt="5"/>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2" presStyleCnt="7"/>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2" presStyleCnt="5">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2" presStyleCnt="5"/>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2"/>
      <dgm:spPr/>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2">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2"/>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2"/>
      <dgm:spPr/>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2">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2"/>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3" presStyleCnt="7"/>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3" presStyleCnt="5">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3" presStyleCnt="5"/>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4" presStyleCnt="7"/>
      <dgm:spPr/>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4" presStyleCnt="5">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4" presStyleCnt="5"/>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5" presStyleCnt="7"/>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6" presStyleCnt="7"/>
      <dgm:spPr/>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A592089D-A012-6145-A906-DD0A2A47FB18}" srcId="{B0EE97B0-A352-4CFB-993C-D00630BCF90F}" destId="{569E9BB4-8CEE-3344-84C3-C24A66008F1D}" srcOrd="3" destOrd="0" parTransId="{D62BED26-D625-004F-BC4E-BCE1134C80D2}" sibTransId="{771F7639-DE96-F147-B908-89791EF28983}"/>
    <dgm:cxn modelId="{CE56D529-FD37-B447-BA96-2E6AE53F0451}" type="presOf" srcId="{9F7BC818-166D-44A3-A712-BF0C8381382C}" destId="{697BE1DF-72EC-4571-93A5-787C5DCD6B4E}" srcOrd="1" destOrd="0" presId="urn:microsoft.com/office/officeart/2005/8/layout/orgChart1"/>
    <dgm:cxn modelId="{8F8B5486-887C-8C48-9D12-DB1B965561B8}" type="presOf" srcId="{9DAF30BE-E48E-416B-90B7-FA46D3D46649}" destId="{340A920C-5926-44E1-A0D3-D3583A39D454}" srcOrd="0" destOrd="0" presId="urn:microsoft.com/office/officeart/2005/8/layout/orgChart1"/>
    <dgm:cxn modelId="{57E30976-6013-344F-A321-810AEAE36190}" type="presOf" srcId="{8EFD0202-D896-874F-915D-0C5C68D5BA9C}" destId="{DDDD2B3F-539B-8645-AA6F-85C656F52EC2}"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65E46B19-5637-844B-BC37-034CB39ED273}" type="presOf" srcId="{7401424A-A8E3-2748-B291-F21B0AD1CDE3}" destId="{BC5880AB-239D-874B-A8A0-F999CED3BA88}" srcOrd="0" destOrd="0" presId="urn:microsoft.com/office/officeart/2005/8/layout/orgChart1"/>
    <dgm:cxn modelId="{721A46ED-813C-A44A-A67A-BA41A2F51C37}" type="presOf" srcId="{AD06A74A-4EF2-AE4D-8BE3-AC49937FEAC7}" destId="{C3707848-787C-B241-A0F5-4339994ACC94}" srcOrd="0" destOrd="0" presId="urn:microsoft.com/office/officeart/2005/8/layout/orgChart1"/>
    <dgm:cxn modelId="{B34955AA-D1B2-4490-B6EC-C6B0EA1694F9}" srcId="{B0EE97B0-A352-4CFB-993C-D00630BCF90F}" destId="{B6A8A2B4-4792-4C50-99FA-C30D38E54ABA}" srcOrd="4" destOrd="0" parTransId="{C7B28C56-BB4F-484D-97FA-CDED4BCC4390}" sibTransId="{112AA552-19FB-49BE-AED4-D31D6C2F00CE}"/>
    <dgm:cxn modelId="{BD1B350C-2739-9F4F-92EE-5970AE4273BB}" type="presOf" srcId="{4E46D749-AAA0-49E9-9544-CC739E0398E7}" destId="{9E046120-9EF1-41C1-93D7-D12AF2E4D9C4}" srcOrd="0" destOrd="0" presId="urn:microsoft.com/office/officeart/2005/8/layout/orgChart1"/>
    <dgm:cxn modelId="{ECE1B50D-BEF5-F94D-A35B-767A8EA38DF7}" type="presOf" srcId="{B6A8A2B4-4792-4C50-99FA-C30D38E54ABA}" destId="{DC8E2F55-55EA-4485-9654-E4C2B884C07C}" srcOrd="0" destOrd="0" presId="urn:microsoft.com/office/officeart/2005/8/layout/orgChart1"/>
    <dgm:cxn modelId="{623BAC4C-F8E0-B741-9FF0-B90F928691CC}" type="presOf" srcId="{C7B28C56-BB4F-484D-97FA-CDED4BCC4390}" destId="{ADA7E3BC-03DC-4AD6-9A7A-68C5DCF71EAC}" srcOrd="0"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F26C4DFD-3818-DB46-BB9C-D8D3966F245E}" type="presOf" srcId="{B6A8A2B4-4792-4C50-99FA-C30D38E54ABA}" destId="{05D06F2B-9B00-42D8-A92B-91C85AB69302}" srcOrd="1" destOrd="0" presId="urn:microsoft.com/office/officeart/2005/8/layout/orgChart1"/>
    <dgm:cxn modelId="{142EA479-F887-6C46-AA5C-C51C337293BD}" type="presOf" srcId="{05AE7790-21B9-074C-B861-9F28E68FDAD7}" destId="{0C249186-185B-CE4E-8AA7-872FBF98CE9A}" srcOrd="0" destOrd="0" presId="urn:microsoft.com/office/officeart/2005/8/layout/orgChart1"/>
    <dgm:cxn modelId="{D106A02D-C1AA-D347-871C-3E0F31D17BC3}" type="presOf" srcId="{D62BED26-D625-004F-BC4E-BCE1134C80D2}" destId="{964404F1-9E65-DB4C-9778-5DCBF4BA46FF}" srcOrd="0" destOrd="0" presId="urn:microsoft.com/office/officeart/2005/8/layout/orgChart1"/>
    <dgm:cxn modelId="{EA783EB3-3FD4-6A42-871A-AF9604CCD565}" type="presOf" srcId="{A1218817-4A7C-41E3-A588-27BF03DA30B0}" destId="{319A7EE7-C301-4DE7-8B8A-EFC8E7C1C036}" srcOrd="0" destOrd="0" presId="urn:microsoft.com/office/officeart/2005/8/layout/orgChart1"/>
    <dgm:cxn modelId="{F8111FF7-98C0-E74C-9A69-FFC8EAD521C1}" type="presOf" srcId="{1F0DF54F-AB20-9947-AA31-29A6B6EE1DA5}" destId="{AF66DD4B-8A4F-914C-B196-4F3671CDB163}" srcOrd="1" destOrd="0" presId="urn:microsoft.com/office/officeart/2005/8/layout/orgChart1"/>
    <dgm:cxn modelId="{9D66D133-D0D8-8649-8372-29369716AE58}" type="presOf" srcId="{569E9BB4-8CEE-3344-84C3-C24A66008F1D}" destId="{A794303B-B440-994F-BDEA-E749431500EC}" srcOrd="0" destOrd="0" presId="urn:microsoft.com/office/officeart/2005/8/layout/orgChart1"/>
    <dgm:cxn modelId="{89BEF29F-A8F2-314D-BB36-226729CEC1DF}" srcId="{B0EE97B0-A352-4CFB-993C-D00630BCF90F}" destId="{D8453C0F-EF87-7C49-B4B2-F159B44A2697}" srcOrd="6" destOrd="0" parTransId="{AD06A74A-4EF2-AE4D-8BE3-AC49937FEAC7}" sibTransId="{E0571BD1-1190-BC41-B0FF-4FF76B9130FF}"/>
    <dgm:cxn modelId="{3BAC73A5-C098-0748-95A9-EDADBC761E73}" type="presOf" srcId="{A1218817-4A7C-41E3-A588-27BF03DA30B0}" destId="{9D8AD30E-8307-4266-B9B3-2A7DA66C9A75}" srcOrd="1" destOrd="0" presId="urn:microsoft.com/office/officeart/2005/8/layout/orgChart1"/>
    <dgm:cxn modelId="{00B7182B-176D-4C1C-9331-777BC43D1132}" srcId="{B0EE97B0-A352-4CFB-993C-D00630BCF90F}" destId="{B7E57ED9-A465-4CBC-9964-BD1750777FD8}" srcOrd="5" destOrd="0" parTransId="{CF4E4EE5-685E-4B48-BFA5-D588FCFA9069}" sibTransId="{9AB99B47-9F30-4B78-BF88-C40835AF40BE}"/>
    <dgm:cxn modelId="{363CC842-3562-AA4B-BD28-011F79308F8A}" type="presOf" srcId="{814B041F-958A-D445-8573-98D1DAF4364A}" destId="{9CABC474-0CA9-6D4D-A1EE-0E23D2A6AB98}" srcOrd="1" destOrd="0" presId="urn:microsoft.com/office/officeart/2005/8/layout/orgChart1"/>
    <dgm:cxn modelId="{7DB922DE-B527-2043-B927-3CD9DAC8D050}" type="presOf" srcId="{569E9BB4-8CEE-3344-84C3-C24A66008F1D}" destId="{255E09D9-11FD-A544-9BB9-38896DE39088}" srcOrd="1"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CB839D2A-7A08-4944-AFE5-18EDA864A764}" type="presOf" srcId="{442635FA-917F-7748-BC12-7F0FE18BC7F9}" destId="{D61565A2-22D1-B64A-AF6C-BC66BAFFBC59}" srcOrd="0" destOrd="0" presId="urn:microsoft.com/office/officeart/2005/8/layout/orgChart1"/>
    <dgm:cxn modelId="{B3AC086E-41D4-E145-B67A-638232195F0A}" type="presOf" srcId="{71AEA363-F081-40FD-908E-462C729D93D4}" destId="{DA508FF7-FDEB-44A3-82AB-00ED67C5A63B}" srcOrd="0" destOrd="0" presId="urn:microsoft.com/office/officeart/2005/8/layout/orgChart1"/>
    <dgm:cxn modelId="{84FDA45B-B8F3-1749-9B80-27262E4A88D0}" type="presOf" srcId="{814B041F-958A-D445-8573-98D1DAF4364A}" destId="{4F5A2E0A-CB7C-804B-A63F-18A6B90C0F3E}" srcOrd="0" destOrd="0" presId="urn:microsoft.com/office/officeart/2005/8/layout/orgChart1"/>
    <dgm:cxn modelId="{EE6EF449-D740-5E44-BC37-868111B5D8EE}" type="presOf" srcId="{D8453C0F-EF87-7C49-B4B2-F159B44A2697}" destId="{0F217960-52F7-DB4F-BC94-D93530E0CE90}" srcOrd="0" destOrd="0" presId="urn:microsoft.com/office/officeart/2005/8/layout/orgChart1"/>
    <dgm:cxn modelId="{CC11723C-9ACC-3D4B-874F-6AA7042A6546}" type="presOf" srcId="{B0EE97B0-A352-4CFB-993C-D00630BCF90F}" destId="{D1B434C0-F619-4B03-9102-5E633A5BA6F7}" srcOrd="0" destOrd="0" presId="urn:microsoft.com/office/officeart/2005/8/layout/orgChart1"/>
    <dgm:cxn modelId="{0D7BFC69-37CC-494D-A855-624EC31246C3}" type="presOf" srcId="{D8453C0F-EF87-7C49-B4B2-F159B44A2697}" destId="{1223F76B-AD4E-444F-839B-D448E50E6C14}" srcOrd="1"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D90861D3-02A4-8A46-B6C8-80F3168CBCBE}" type="presOf" srcId="{9F7BC818-166D-44A3-A712-BF0C8381382C}" destId="{9DC70C1D-1B6A-420D-9AC0-AFEF3C660C09}" srcOrd="0" destOrd="0" presId="urn:microsoft.com/office/officeart/2005/8/layout/orgChart1"/>
    <dgm:cxn modelId="{75DFDA54-A1E3-7C45-B3A1-7E98AAD44C3E}" type="presOf" srcId="{B7E57ED9-A465-4CBC-9964-BD1750777FD8}" destId="{2E37F29E-CC9C-49E1-A2E7-2F97BBDECDA2}" srcOrd="1" destOrd="0" presId="urn:microsoft.com/office/officeart/2005/8/layout/orgChart1"/>
    <dgm:cxn modelId="{BB8567D0-129D-499A-BD8D-E1EC64968457}" srcId="{B0EE97B0-A352-4CFB-993C-D00630BCF90F}" destId="{A1218817-4A7C-41E3-A588-27BF03DA30B0}" srcOrd="2" destOrd="0" parTransId="{4E46D749-AAA0-49E9-9544-CC739E0398E7}" sibTransId="{203E0634-712F-469A-8581-1DFE2843DAA6}"/>
    <dgm:cxn modelId="{0546DA3F-8B41-C04C-96E8-C051BE534016}" type="presOf" srcId="{B7E57ED9-A465-4CBC-9964-BD1750777FD8}" destId="{98B215EA-02D3-498C-99E0-63E5BC93EB75}" srcOrd="0" destOrd="0" presId="urn:microsoft.com/office/officeart/2005/8/layout/orgChart1"/>
    <dgm:cxn modelId="{A5B4DB78-066F-1442-AB4D-B4F9DC439621}" type="presOf" srcId="{B0EE97B0-A352-4CFB-993C-D00630BCF90F}" destId="{7A80B903-3D29-4009-BB49-D1AA25E64181}" srcOrd="1" destOrd="0" presId="urn:microsoft.com/office/officeart/2005/8/layout/orgChart1"/>
    <dgm:cxn modelId="{BC5F0021-C527-E146-9D1F-CE81E2E92FD0}" type="presOf" srcId="{8EFD0202-D896-874F-915D-0C5C68D5BA9C}" destId="{DDA3074D-BCEB-4B4B-B2DC-F995D3507395}" srcOrd="1" destOrd="0" presId="urn:microsoft.com/office/officeart/2005/8/layout/orgChart1"/>
    <dgm:cxn modelId="{F7AE7C8B-D8B2-984B-87B1-EF4F547D0921}" type="presOf" srcId="{1F0DF54F-AB20-9947-AA31-29A6B6EE1DA5}" destId="{58F4286A-53D5-A741-AD35-70476F8B8B80}" srcOrd="0" destOrd="0" presId="urn:microsoft.com/office/officeart/2005/8/layout/orgChart1"/>
    <dgm:cxn modelId="{DB120859-3732-0F49-A4A0-1E36A7CFD228}" type="presOf" srcId="{CF4E4EE5-685E-4B48-BFA5-D588FCFA9069}" destId="{E3CC13ED-14D7-4246-B828-91A5EF7007A3}" srcOrd="0" destOrd="0" presId="urn:microsoft.com/office/officeart/2005/8/layout/orgChart1"/>
    <dgm:cxn modelId="{58D1FBC4-80D7-4B63-B6D8-295DA9CF3FEB}" srcId="{9DAF30BE-E48E-416B-90B7-FA46D3D46649}" destId="{B0EE97B0-A352-4CFB-993C-D00630BCF90F}" srcOrd="0" destOrd="0" parTransId="{EB1C06FE-F345-4446-8DA1-732EC92F23C7}" sibTransId="{D6AF2CCB-184F-405B-8B65-3CCCA4CC9ABB}"/>
    <dgm:cxn modelId="{F98E5A7C-B04C-CE48-82A5-CB1518883753}" type="presParOf" srcId="{340A920C-5926-44E1-A0D3-D3583A39D454}" destId="{5083B2A2-7301-438C-A5A0-EF52BD5F6543}" srcOrd="0" destOrd="0" presId="urn:microsoft.com/office/officeart/2005/8/layout/orgChart1"/>
    <dgm:cxn modelId="{D6DE8DDB-6C29-F447-8D5C-AD5C1A608EDF}" type="presParOf" srcId="{5083B2A2-7301-438C-A5A0-EF52BD5F6543}" destId="{12F88808-E143-4B61-8F52-3A81924D20A5}" srcOrd="0" destOrd="0" presId="urn:microsoft.com/office/officeart/2005/8/layout/orgChart1"/>
    <dgm:cxn modelId="{D175DC5C-166F-F647-99E5-0F84EEDACB16}" type="presParOf" srcId="{12F88808-E143-4B61-8F52-3A81924D20A5}" destId="{D1B434C0-F619-4B03-9102-5E633A5BA6F7}" srcOrd="0" destOrd="0" presId="urn:microsoft.com/office/officeart/2005/8/layout/orgChart1"/>
    <dgm:cxn modelId="{013014FD-10A5-E84E-93FB-60AD486BF3C1}" type="presParOf" srcId="{12F88808-E143-4B61-8F52-3A81924D20A5}" destId="{7A80B903-3D29-4009-BB49-D1AA25E64181}" srcOrd="1" destOrd="0" presId="urn:microsoft.com/office/officeart/2005/8/layout/orgChart1"/>
    <dgm:cxn modelId="{F6DE401C-063C-484F-873F-653D41D3E348}" type="presParOf" srcId="{5083B2A2-7301-438C-A5A0-EF52BD5F6543}" destId="{F159D97B-4BBE-46F0-9C8B-9240ED91814E}" srcOrd="1" destOrd="0" presId="urn:microsoft.com/office/officeart/2005/8/layout/orgChart1"/>
    <dgm:cxn modelId="{D5D52053-885E-8344-80ED-9730CB4CBD7C}" type="presParOf" srcId="{F159D97B-4BBE-46F0-9C8B-9240ED91814E}" destId="{9E046120-9EF1-41C1-93D7-D12AF2E4D9C4}" srcOrd="0" destOrd="0" presId="urn:microsoft.com/office/officeart/2005/8/layout/orgChart1"/>
    <dgm:cxn modelId="{C6C2DF0F-D460-0A4E-81F6-D5A35187804B}" type="presParOf" srcId="{F159D97B-4BBE-46F0-9C8B-9240ED91814E}" destId="{F9C082F1-A9AA-40BF-AB31-621A9E555E60}" srcOrd="1" destOrd="0" presId="urn:microsoft.com/office/officeart/2005/8/layout/orgChart1"/>
    <dgm:cxn modelId="{1CE40351-839E-DB44-9D4C-48EAA8111843}" type="presParOf" srcId="{F9C082F1-A9AA-40BF-AB31-621A9E555E60}" destId="{8370EBED-7736-45C2-AE5F-8B3842B7DF06}" srcOrd="0" destOrd="0" presId="urn:microsoft.com/office/officeart/2005/8/layout/orgChart1"/>
    <dgm:cxn modelId="{E89F7EDE-D999-5F4F-A117-FCB68D94FBF9}" type="presParOf" srcId="{8370EBED-7736-45C2-AE5F-8B3842B7DF06}" destId="{319A7EE7-C301-4DE7-8B8A-EFC8E7C1C036}" srcOrd="0" destOrd="0" presId="urn:microsoft.com/office/officeart/2005/8/layout/orgChart1"/>
    <dgm:cxn modelId="{6BA077C5-3CD5-B441-A719-75F8CCD18092}" type="presParOf" srcId="{8370EBED-7736-45C2-AE5F-8B3842B7DF06}" destId="{9D8AD30E-8307-4266-B9B3-2A7DA66C9A75}" srcOrd="1" destOrd="0" presId="urn:microsoft.com/office/officeart/2005/8/layout/orgChart1"/>
    <dgm:cxn modelId="{C5B31BD7-3B2A-5847-BA15-A7894BC75F70}" type="presParOf" srcId="{F9C082F1-A9AA-40BF-AB31-621A9E555E60}" destId="{A544A7B8-1F4E-4813-9379-C6ECFAA520B4}" srcOrd="1" destOrd="0" presId="urn:microsoft.com/office/officeart/2005/8/layout/orgChart1"/>
    <dgm:cxn modelId="{52F04E16-B54E-174D-B94B-25E200E46442}" type="presParOf" srcId="{F9C082F1-A9AA-40BF-AB31-621A9E555E60}" destId="{4C1F65D0-BC2F-4848-AB33-7216EDC3E394}" srcOrd="2" destOrd="0" presId="urn:microsoft.com/office/officeart/2005/8/layout/orgChart1"/>
    <dgm:cxn modelId="{3EBF94A9-D513-B547-9F5E-994BB7EC80D7}" type="presParOf" srcId="{F159D97B-4BBE-46F0-9C8B-9240ED91814E}" destId="{964404F1-9E65-DB4C-9778-5DCBF4BA46FF}" srcOrd="2" destOrd="0" presId="urn:microsoft.com/office/officeart/2005/8/layout/orgChart1"/>
    <dgm:cxn modelId="{55FDD8E8-CE3F-E04C-8DF2-0B49F4DB76F1}" type="presParOf" srcId="{F159D97B-4BBE-46F0-9C8B-9240ED91814E}" destId="{EB24728E-ADB1-4B48-BE24-AE52D81DB19D}" srcOrd="3" destOrd="0" presId="urn:microsoft.com/office/officeart/2005/8/layout/orgChart1"/>
    <dgm:cxn modelId="{A877F9B3-43CA-0F4A-9117-4791789E76EF}" type="presParOf" srcId="{EB24728E-ADB1-4B48-BE24-AE52D81DB19D}" destId="{3DC3B2E4-B74F-D046-A644-26FAC1CAB8A9}" srcOrd="0" destOrd="0" presId="urn:microsoft.com/office/officeart/2005/8/layout/orgChart1"/>
    <dgm:cxn modelId="{B3B68371-C009-3749-A1ED-B45395A35050}" type="presParOf" srcId="{3DC3B2E4-B74F-D046-A644-26FAC1CAB8A9}" destId="{A794303B-B440-994F-BDEA-E749431500EC}" srcOrd="0" destOrd="0" presId="urn:microsoft.com/office/officeart/2005/8/layout/orgChart1"/>
    <dgm:cxn modelId="{E459B01B-6E93-EB45-8F6F-5B6D49B9D9ED}" type="presParOf" srcId="{3DC3B2E4-B74F-D046-A644-26FAC1CAB8A9}" destId="{255E09D9-11FD-A544-9BB9-38896DE39088}" srcOrd="1" destOrd="0" presId="urn:microsoft.com/office/officeart/2005/8/layout/orgChart1"/>
    <dgm:cxn modelId="{B803F43D-C719-A74D-971E-E2D3E8A6C62B}" type="presParOf" srcId="{EB24728E-ADB1-4B48-BE24-AE52D81DB19D}" destId="{73DDB7C4-3A47-5149-A1C7-C1BC98FD0491}" srcOrd="1" destOrd="0" presId="urn:microsoft.com/office/officeart/2005/8/layout/orgChart1"/>
    <dgm:cxn modelId="{DD0C5851-D88B-9644-B285-739FCABE5288}" type="presParOf" srcId="{EB24728E-ADB1-4B48-BE24-AE52D81DB19D}" destId="{9EDB88F1-9207-464A-B86C-C3DED0BE284C}" srcOrd="2" destOrd="0" presId="urn:microsoft.com/office/officeart/2005/8/layout/orgChart1"/>
    <dgm:cxn modelId="{BE4FD6AB-A540-E143-908A-F904356F2263}" type="presParOf" srcId="{F159D97B-4BBE-46F0-9C8B-9240ED91814E}" destId="{ADA7E3BC-03DC-4AD6-9A7A-68C5DCF71EAC}" srcOrd="4" destOrd="0" presId="urn:microsoft.com/office/officeart/2005/8/layout/orgChart1"/>
    <dgm:cxn modelId="{48863CEB-9F8B-E44E-AD2D-B001FDAD71E1}" type="presParOf" srcId="{F159D97B-4BBE-46F0-9C8B-9240ED91814E}" destId="{4FF3CF9A-4E9A-4C12-A158-7357EFB368B7}" srcOrd="5" destOrd="0" presId="urn:microsoft.com/office/officeart/2005/8/layout/orgChart1"/>
    <dgm:cxn modelId="{052F7E52-9693-C94B-9A1C-93F4677EEEBF}" type="presParOf" srcId="{4FF3CF9A-4E9A-4C12-A158-7357EFB368B7}" destId="{1A54B8C2-2C45-455C-B563-625E9F9D6DF0}" srcOrd="0" destOrd="0" presId="urn:microsoft.com/office/officeart/2005/8/layout/orgChart1"/>
    <dgm:cxn modelId="{B6F9F09C-94F5-4E4D-BF82-E61DB4F7DE16}" type="presParOf" srcId="{1A54B8C2-2C45-455C-B563-625E9F9D6DF0}" destId="{DC8E2F55-55EA-4485-9654-E4C2B884C07C}" srcOrd="0" destOrd="0" presId="urn:microsoft.com/office/officeart/2005/8/layout/orgChart1"/>
    <dgm:cxn modelId="{D090E5E1-5DB4-AA43-A0EF-CA95648251C0}" type="presParOf" srcId="{1A54B8C2-2C45-455C-B563-625E9F9D6DF0}" destId="{05D06F2B-9B00-42D8-A92B-91C85AB69302}" srcOrd="1" destOrd="0" presId="urn:microsoft.com/office/officeart/2005/8/layout/orgChart1"/>
    <dgm:cxn modelId="{5647201F-087A-7B4C-BBBD-E64DB1442C41}" type="presParOf" srcId="{4FF3CF9A-4E9A-4C12-A158-7357EFB368B7}" destId="{D1D63531-5E0F-4527-AD94-F6EA003BD1ED}" srcOrd="1" destOrd="0" presId="urn:microsoft.com/office/officeart/2005/8/layout/orgChart1"/>
    <dgm:cxn modelId="{26F9F618-A8A7-4847-B2A5-0BF13A3A68C9}" type="presParOf" srcId="{D1D63531-5E0F-4527-AD94-F6EA003BD1ED}" destId="{BC5880AB-239D-874B-A8A0-F999CED3BA88}" srcOrd="0" destOrd="0" presId="urn:microsoft.com/office/officeart/2005/8/layout/orgChart1"/>
    <dgm:cxn modelId="{FD4EC20D-26D6-4A42-9F4F-6249C182677B}" type="presParOf" srcId="{D1D63531-5E0F-4527-AD94-F6EA003BD1ED}" destId="{81EA6809-0463-1E4D-96FD-50E79FFC940F}" srcOrd="1" destOrd="0" presId="urn:microsoft.com/office/officeart/2005/8/layout/orgChart1"/>
    <dgm:cxn modelId="{C770A61E-E7F6-A745-8832-1129BA6FA2B6}" type="presParOf" srcId="{81EA6809-0463-1E4D-96FD-50E79FFC940F}" destId="{A874B64F-06B5-4F47-BEA0-0832243CE796}" srcOrd="0" destOrd="0" presId="urn:microsoft.com/office/officeart/2005/8/layout/orgChart1"/>
    <dgm:cxn modelId="{E033FC59-9397-1940-851F-4F9579E90EF4}" type="presParOf" srcId="{A874B64F-06B5-4F47-BEA0-0832243CE796}" destId="{58F4286A-53D5-A741-AD35-70476F8B8B80}" srcOrd="0" destOrd="0" presId="urn:microsoft.com/office/officeart/2005/8/layout/orgChart1"/>
    <dgm:cxn modelId="{2188561C-9DE5-654F-A708-4F2E95927F09}" type="presParOf" srcId="{A874B64F-06B5-4F47-BEA0-0832243CE796}" destId="{AF66DD4B-8A4F-914C-B196-4F3671CDB163}" srcOrd="1" destOrd="0" presId="urn:microsoft.com/office/officeart/2005/8/layout/orgChart1"/>
    <dgm:cxn modelId="{9D627E7A-B8C3-1547-BC61-976DBC70FBE1}" type="presParOf" srcId="{81EA6809-0463-1E4D-96FD-50E79FFC940F}" destId="{11935714-97B3-334F-A64F-396FC7AA04F3}" srcOrd="1" destOrd="0" presId="urn:microsoft.com/office/officeart/2005/8/layout/orgChart1"/>
    <dgm:cxn modelId="{2ACAF643-BBA6-4E43-B681-E711E41C31B3}" type="presParOf" srcId="{81EA6809-0463-1E4D-96FD-50E79FFC940F}" destId="{3CE5B17E-2425-A44F-8127-013DF2549107}" srcOrd="2" destOrd="0" presId="urn:microsoft.com/office/officeart/2005/8/layout/orgChart1"/>
    <dgm:cxn modelId="{C0EC6852-130B-1F42-8438-11F8C17CEA7F}" type="presParOf" srcId="{D1D63531-5E0F-4527-AD94-F6EA003BD1ED}" destId="{0C249186-185B-CE4E-8AA7-872FBF98CE9A}" srcOrd="2" destOrd="0" presId="urn:microsoft.com/office/officeart/2005/8/layout/orgChart1"/>
    <dgm:cxn modelId="{132C0CBF-9753-FC4F-9E69-8B39BB937B12}" type="presParOf" srcId="{D1D63531-5E0F-4527-AD94-F6EA003BD1ED}" destId="{DA2AB426-610B-9F46-8E50-CB6080165869}" srcOrd="3" destOrd="0" presId="urn:microsoft.com/office/officeart/2005/8/layout/orgChart1"/>
    <dgm:cxn modelId="{8A6AFC5B-ABFF-3D4F-A4A6-FD49B21170AD}" type="presParOf" srcId="{DA2AB426-610B-9F46-8E50-CB6080165869}" destId="{F84E9426-507A-2743-9F9B-32ACF75EE16F}" srcOrd="0" destOrd="0" presId="urn:microsoft.com/office/officeart/2005/8/layout/orgChart1"/>
    <dgm:cxn modelId="{6BD890D7-B8EC-6940-81F0-3AEA730FF869}" type="presParOf" srcId="{F84E9426-507A-2743-9F9B-32ACF75EE16F}" destId="{DDDD2B3F-539B-8645-AA6F-85C656F52EC2}" srcOrd="0" destOrd="0" presId="urn:microsoft.com/office/officeart/2005/8/layout/orgChart1"/>
    <dgm:cxn modelId="{72844932-9251-3B4D-8D4E-3A1E631A2A5E}" type="presParOf" srcId="{F84E9426-507A-2743-9F9B-32ACF75EE16F}" destId="{DDA3074D-BCEB-4B4B-B2DC-F995D3507395}" srcOrd="1" destOrd="0" presId="urn:microsoft.com/office/officeart/2005/8/layout/orgChart1"/>
    <dgm:cxn modelId="{B627D8EB-9929-9D4C-8A02-9247FF297416}" type="presParOf" srcId="{DA2AB426-610B-9F46-8E50-CB6080165869}" destId="{E3BB74A3-97D3-564D-A40A-87B253440F63}" srcOrd="1" destOrd="0" presId="urn:microsoft.com/office/officeart/2005/8/layout/orgChart1"/>
    <dgm:cxn modelId="{4F896959-B105-1A4A-80C7-9979651ED41A}" type="presParOf" srcId="{DA2AB426-610B-9F46-8E50-CB6080165869}" destId="{4D9C556A-E5C0-5A45-B4A1-454AA112A8C5}" srcOrd="2" destOrd="0" presId="urn:microsoft.com/office/officeart/2005/8/layout/orgChart1"/>
    <dgm:cxn modelId="{2F740BD4-78C8-134D-84F0-9A8914E082C7}" type="presParOf" srcId="{4FF3CF9A-4E9A-4C12-A158-7357EFB368B7}" destId="{285059CA-9897-42AB-AD9A-05B4219C639C}" srcOrd="2" destOrd="0" presId="urn:microsoft.com/office/officeart/2005/8/layout/orgChart1"/>
    <dgm:cxn modelId="{445B0B7D-EE82-7043-9237-B8239D0153A5}" type="presParOf" srcId="{F159D97B-4BBE-46F0-9C8B-9240ED91814E}" destId="{E3CC13ED-14D7-4246-B828-91A5EF7007A3}" srcOrd="6" destOrd="0" presId="urn:microsoft.com/office/officeart/2005/8/layout/orgChart1"/>
    <dgm:cxn modelId="{B430AE54-8053-9A4C-91AC-8766772A3BA3}" type="presParOf" srcId="{F159D97B-4BBE-46F0-9C8B-9240ED91814E}" destId="{05616845-1FC0-4800-91B2-1B56C2193F8B}" srcOrd="7" destOrd="0" presId="urn:microsoft.com/office/officeart/2005/8/layout/orgChart1"/>
    <dgm:cxn modelId="{9B72941D-30A9-A941-A975-4C8324B26E5A}" type="presParOf" srcId="{05616845-1FC0-4800-91B2-1B56C2193F8B}" destId="{020B6FBF-F5F9-4102-9847-77CAFD765516}" srcOrd="0" destOrd="0" presId="urn:microsoft.com/office/officeart/2005/8/layout/orgChart1"/>
    <dgm:cxn modelId="{B5EB3107-4FAF-8549-BA27-87B5F3531AE7}" type="presParOf" srcId="{020B6FBF-F5F9-4102-9847-77CAFD765516}" destId="{98B215EA-02D3-498C-99E0-63E5BC93EB75}" srcOrd="0" destOrd="0" presId="urn:microsoft.com/office/officeart/2005/8/layout/orgChart1"/>
    <dgm:cxn modelId="{B33BB0DF-C96C-6C4B-9E0B-46463A3369BC}" type="presParOf" srcId="{020B6FBF-F5F9-4102-9847-77CAFD765516}" destId="{2E37F29E-CC9C-49E1-A2E7-2F97BBDECDA2}" srcOrd="1" destOrd="0" presId="urn:microsoft.com/office/officeart/2005/8/layout/orgChart1"/>
    <dgm:cxn modelId="{8ABF9E23-77A8-2E4B-9AAB-42613D34AFCD}" type="presParOf" srcId="{05616845-1FC0-4800-91B2-1B56C2193F8B}" destId="{9CF85033-A9A8-4425-A4C6-80683397DA0F}" srcOrd="1" destOrd="0" presId="urn:microsoft.com/office/officeart/2005/8/layout/orgChart1"/>
    <dgm:cxn modelId="{0A671A7A-382B-F64F-B63B-7708E7542856}" type="presParOf" srcId="{05616845-1FC0-4800-91B2-1B56C2193F8B}" destId="{7AAB2A90-E4D5-4A47-A5FD-7E8AF5EACD00}" srcOrd="2" destOrd="0" presId="urn:microsoft.com/office/officeart/2005/8/layout/orgChart1"/>
    <dgm:cxn modelId="{AAD948FF-939D-0D44-88AC-B9A1C8F5FD80}" type="presParOf" srcId="{F159D97B-4BBE-46F0-9C8B-9240ED91814E}" destId="{C3707848-787C-B241-A0F5-4339994ACC94}" srcOrd="8" destOrd="0" presId="urn:microsoft.com/office/officeart/2005/8/layout/orgChart1"/>
    <dgm:cxn modelId="{C3088345-9354-6046-BC54-41678A47606B}" type="presParOf" srcId="{F159D97B-4BBE-46F0-9C8B-9240ED91814E}" destId="{DE7A9587-CD3E-624B-91DC-E467A27F3E19}" srcOrd="9" destOrd="0" presId="urn:microsoft.com/office/officeart/2005/8/layout/orgChart1"/>
    <dgm:cxn modelId="{076CA563-2857-4247-84B2-147D37CD14C5}" type="presParOf" srcId="{DE7A9587-CD3E-624B-91DC-E467A27F3E19}" destId="{7F88B8B3-8029-6943-983B-5526BC185D64}" srcOrd="0" destOrd="0" presId="urn:microsoft.com/office/officeart/2005/8/layout/orgChart1"/>
    <dgm:cxn modelId="{658BF47B-B49C-224F-823D-B1B48BD37E43}" type="presParOf" srcId="{7F88B8B3-8029-6943-983B-5526BC185D64}" destId="{0F217960-52F7-DB4F-BC94-D93530E0CE90}" srcOrd="0" destOrd="0" presId="urn:microsoft.com/office/officeart/2005/8/layout/orgChart1"/>
    <dgm:cxn modelId="{9773B5B2-8F25-FC41-88A9-361511AF165F}" type="presParOf" srcId="{7F88B8B3-8029-6943-983B-5526BC185D64}" destId="{1223F76B-AD4E-444F-839B-D448E50E6C14}" srcOrd="1" destOrd="0" presId="urn:microsoft.com/office/officeart/2005/8/layout/orgChart1"/>
    <dgm:cxn modelId="{0BD1F6DF-17AC-0E40-9D81-D273FF41EF5A}" type="presParOf" srcId="{DE7A9587-CD3E-624B-91DC-E467A27F3E19}" destId="{411C6804-2238-F441-A3DE-5270A713F76F}" srcOrd="1" destOrd="0" presId="urn:microsoft.com/office/officeart/2005/8/layout/orgChart1"/>
    <dgm:cxn modelId="{77C678A4-35FB-A84E-A268-B8B92766BF8D}" type="presParOf" srcId="{DE7A9587-CD3E-624B-91DC-E467A27F3E19}" destId="{28F9ADE7-6343-4446-9874-B7922D3CD58A}" srcOrd="2" destOrd="0" presId="urn:microsoft.com/office/officeart/2005/8/layout/orgChart1"/>
    <dgm:cxn modelId="{C767A5AE-7780-9B4B-AB35-316336189873}" type="presParOf" srcId="{5083B2A2-7301-438C-A5A0-EF52BD5F6543}" destId="{6AB83733-5713-4BFD-88BB-2CB31D4B43B6}" srcOrd="2" destOrd="0" presId="urn:microsoft.com/office/officeart/2005/8/layout/orgChart1"/>
    <dgm:cxn modelId="{8D078F19-7BD6-5B40-B219-D9A6598F338E}" type="presParOf" srcId="{6AB83733-5713-4BFD-88BB-2CB31D4B43B6}" destId="{DA508FF7-FDEB-44A3-82AB-00ED67C5A63B}" srcOrd="0" destOrd="0" presId="urn:microsoft.com/office/officeart/2005/8/layout/orgChart1"/>
    <dgm:cxn modelId="{EFCE48B3-1C94-3944-B81A-578C0F6D40E2}" type="presParOf" srcId="{6AB83733-5713-4BFD-88BB-2CB31D4B43B6}" destId="{C6162863-1711-47A4-BBD5-E2F65B6591E3}" srcOrd="1" destOrd="0" presId="urn:microsoft.com/office/officeart/2005/8/layout/orgChart1"/>
    <dgm:cxn modelId="{BDB917D9-258E-1040-B190-5082ACEE4AFF}" type="presParOf" srcId="{C6162863-1711-47A4-BBD5-E2F65B6591E3}" destId="{2718BB3F-E191-49A7-B133-8AB6405A090A}" srcOrd="0" destOrd="0" presId="urn:microsoft.com/office/officeart/2005/8/layout/orgChart1"/>
    <dgm:cxn modelId="{4396C372-8845-114D-B490-686B9408BBC8}" type="presParOf" srcId="{2718BB3F-E191-49A7-B133-8AB6405A090A}" destId="{9DC70C1D-1B6A-420D-9AC0-AFEF3C660C09}" srcOrd="0" destOrd="0" presId="urn:microsoft.com/office/officeart/2005/8/layout/orgChart1"/>
    <dgm:cxn modelId="{1904B75B-A167-6642-969C-B3A82F02BE5F}" type="presParOf" srcId="{2718BB3F-E191-49A7-B133-8AB6405A090A}" destId="{697BE1DF-72EC-4571-93A5-787C5DCD6B4E}" srcOrd="1" destOrd="0" presId="urn:microsoft.com/office/officeart/2005/8/layout/orgChart1"/>
    <dgm:cxn modelId="{7B2FB202-EE1A-9A4D-A731-2833FB43CEC2}" type="presParOf" srcId="{C6162863-1711-47A4-BBD5-E2F65B6591E3}" destId="{6B7E7450-75F5-4570-AC6B-91F627315897}" srcOrd="1" destOrd="0" presId="urn:microsoft.com/office/officeart/2005/8/layout/orgChart1"/>
    <dgm:cxn modelId="{ECFDE099-8ED3-6340-8D92-707C6D1334E1}" type="presParOf" srcId="{C6162863-1711-47A4-BBD5-E2F65B6591E3}" destId="{B5F7DCF0-6D68-4F0E-8C43-3CACE0615C06}" srcOrd="2" destOrd="0" presId="urn:microsoft.com/office/officeart/2005/8/layout/orgChart1"/>
    <dgm:cxn modelId="{2EECA01B-4C01-EE42-92E6-18B99554169A}" type="presParOf" srcId="{6AB83733-5713-4BFD-88BB-2CB31D4B43B6}" destId="{D61565A2-22D1-B64A-AF6C-BC66BAFFBC59}" srcOrd="2" destOrd="0" presId="urn:microsoft.com/office/officeart/2005/8/layout/orgChart1"/>
    <dgm:cxn modelId="{B0ACD185-5786-4E49-8052-C59BA4B36328}" type="presParOf" srcId="{6AB83733-5713-4BFD-88BB-2CB31D4B43B6}" destId="{3B124BFF-013D-BC43-98BF-9DD718A82C2E}" srcOrd="3" destOrd="0" presId="urn:microsoft.com/office/officeart/2005/8/layout/orgChart1"/>
    <dgm:cxn modelId="{7ACF41EA-3962-7B45-822E-45D9E23ACC6B}" type="presParOf" srcId="{3B124BFF-013D-BC43-98BF-9DD718A82C2E}" destId="{1AC2BF1E-9786-2B48-B9C9-62439D2926D0}" srcOrd="0" destOrd="0" presId="urn:microsoft.com/office/officeart/2005/8/layout/orgChart1"/>
    <dgm:cxn modelId="{949EB3FB-6D67-7942-B3E2-35E3E3458D82}" type="presParOf" srcId="{1AC2BF1E-9786-2B48-B9C9-62439D2926D0}" destId="{4F5A2E0A-CB7C-804B-A63F-18A6B90C0F3E}" srcOrd="0" destOrd="0" presId="urn:microsoft.com/office/officeart/2005/8/layout/orgChart1"/>
    <dgm:cxn modelId="{7B6E0B57-C94D-534D-A01A-F55EA4629ED2}" type="presParOf" srcId="{1AC2BF1E-9786-2B48-B9C9-62439D2926D0}" destId="{9CABC474-0CA9-6D4D-A1EE-0E23D2A6AB98}" srcOrd="1" destOrd="0" presId="urn:microsoft.com/office/officeart/2005/8/layout/orgChart1"/>
    <dgm:cxn modelId="{F8BE7828-391C-5C43-95A4-53FCDDD52EB7}" type="presParOf" srcId="{3B124BFF-013D-BC43-98BF-9DD718A82C2E}" destId="{AFC2F54C-BA2E-CD44-BC11-776E3F16036F}" srcOrd="1" destOrd="0" presId="urn:microsoft.com/office/officeart/2005/8/layout/orgChart1"/>
    <dgm:cxn modelId="{35B185BC-03DC-B148-8AE4-50948AD9A169}"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116897" y="730859"/>
          <a:ext cx="112061" cy="490934"/>
        </a:xfrm>
        <a:custGeom>
          <a:avLst/>
          <a:gdLst/>
          <a:ahLst/>
          <a:cxnLst/>
          <a:rect l="0" t="0" r="0" b="0"/>
          <a:pathLst>
            <a:path>
              <a:moveTo>
                <a:pt x="0" y="0"/>
              </a:moveTo>
              <a:lnTo>
                <a:pt x="0" y="490934"/>
              </a:lnTo>
              <a:lnTo>
                <a:pt x="112061" y="490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3004836" y="730859"/>
          <a:ext cx="112061" cy="490934"/>
        </a:xfrm>
        <a:custGeom>
          <a:avLst/>
          <a:gdLst/>
          <a:ahLst/>
          <a:cxnLst/>
          <a:rect l="0" t="0" r="0" b="0"/>
          <a:pathLst>
            <a:path>
              <a:moveTo>
                <a:pt x="112061" y="0"/>
              </a:moveTo>
              <a:lnTo>
                <a:pt x="112061" y="490934"/>
              </a:lnTo>
              <a:lnTo>
                <a:pt x="0" y="490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116897" y="730859"/>
          <a:ext cx="2582740" cy="981868"/>
        </a:xfrm>
        <a:custGeom>
          <a:avLst/>
          <a:gdLst/>
          <a:ahLst/>
          <a:cxnLst/>
          <a:rect l="0" t="0" r="0" b="0"/>
          <a:pathLst>
            <a:path>
              <a:moveTo>
                <a:pt x="0" y="0"/>
              </a:moveTo>
              <a:lnTo>
                <a:pt x="0" y="869807"/>
              </a:lnTo>
              <a:lnTo>
                <a:pt x="2582740" y="869807"/>
              </a:lnTo>
              <a:lnTo>
                <a:pt x="258274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116897" y="730859"/>
          <a:ext cx="1291370" cy="981868"/>
        </a:xfrm>
        <a:custGeom>
          <a:avLst/>
          <a:gdLst/>
          <a:ahLst/>
          <a:cxnLst/>
          <a:rect l="0" t="0" r="0" b="0"/>
          <a:pathLst>
            <a:path>
              <a:moveTo>
                <a:pt x="0" y="0"/>
              </a:moveTo>
              <a:lnTo>
                <a:pt x="0" y="869807"/>
              </a:lnTo>
              <a:lnTo>
                <a:pt x="1291370" y="869807"/>
              </a:lnTo>
              <a:lnTo>
                <a:pt x="129137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2689998" y="2246352"/>
          <a:ext cx="160087" cy="1248680"/>
        </a:xfrm>
        <a:custGeom>
          <a:avLst/>
          <a:gdLst/>
          <a:ahLst/>
          <a:cxnLst/>
          <a:rect l="0" t="0" r="0" b="0"/>
          <a:pathLst>
            <a:path>
              <a:moveTo>
                <a:pt x="0" y="0"/>
              </a:moveTo>
              <a:lnTo>
                <a:pt x="0" y="1248680"/>
              </a:lnTo>
              <a:lnTo>
                <a:pt x="160087" y="12486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2689998" y="2246352"/>
          <a:ext cx="160087" cy="490934"/>
        </a:xfrm>
        <a:custGeom>
          <a:avLst/>
          <a:gdLst/>
          <a:ahLst/>
          <a:cxnLst/>
          <a:rect l="0" t="0" r="0" b="0"/>
          <a:pathLst>
            <a:path>
              <a:moveTo>
                <a:pt x="0" y="0"/>
              </a:moveTo>
              <a:lnTo>
                <a:pt x="0" y="490934"/>
              </a:lnTo>
              <a:lnTo>
                <a:pt x="160087" y="4909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3071177" y="730859"/>
          <a:ext cx="91440" cy="981868"/>
        </a:xfrm>
        <a:custGeom>
          <a:avLst/>
          <a:gdLst/>
          <a:ahLst/>
          <a:cxnLst/>
          <a:rect l="0" t="0" r="0" b="0"/>
          <a:pathLst>
            <a:path>
              <a:moveTo>
                <a:pt x="45720" y="0"/>
              </a:moveTo>
              <a:lnTo>
                <a:pt x="4572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1825527" y="730859"/>
          <a:ext cx="1291370" cy="981868"/>
        </a:xfrm>
        <a:custGeom>
          <a:avLst/>
          <a:gdLst/>
          <a:ahLst/>
          <a:cxnLst/>
          <a:rect l="0" t="0" r="0" b="0"/>
          <a:pathLst>
            <a:path>
              <a:moveTo>
                <a:pt x="1291370" y="0"/>
              </a:moveTo>
              <a:lnTo>
                <a:pt x="1291370" y="869807"/>
              </a:lnTo>
              <a:lnTo>
                <a:pt x="0" y="869807"/>
              </a:lnTo>
              <a:lnTo>
                <a:pt x="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46120-9EF1-41C1-93D7-D12AF2E4D9C4}">
      <dsp:nvSpPr>
        <dsp:cNvPr id="0" name=""/>
        <dsp:cNvSpPr/>
      </dsp:nvSpPr>
      <dsp:spPr>
        <a:xfrm>
          <a:off x="534156" y="730859"/>
          <a:ext cx="2582740" cy="981868"/>
        </a:xfrm>
        <a:custGeom>
          <a:avLst/>
          <a:gdLst/>
          <a:ahLst/>
          <a:cxnLst/>
          <a:rect l="0" t="0" r="0" b="0"/>
          <a:pathLst>
            <a:path>
              <a:moveTo>
                <a:pt x="2582740" y="0"/>
              </a:moveTo>
              <a:lnTo>
                <a:pt x="2582740" y="869807"/>
              </a:lnTo>
              <a:lnTo>
                <a:pt x="0" y="869807"/>
              </a:lnTo>
              <a:lnTo>
                <a:pt x="0" y="9818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583273" y="197235"/>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Product Manager</a:t>
          </a:r>
        </a:p>
        <a:p>
          <a:pPr lvl="0" algn="ctr" defTabSz="488950">
            <a:lnSpc>
              <a:spcPct val="90000"/>
            </a:lnSpc>
            <a:spcBef>
              <a:spcPct val="0"/>
            </a:spcBef>
            <a:spcAft>
              <a:spcPct val="35000"/>
            </a:spcAft>
          </a:pPr>
          <a:r>
            <a:rPr lang="en-US" sz="1100" kern="1200"/>
            <a:t>Keith Alphonso</a:t>
          </a:r>
        </a:p>
      </dsp:txBody>
      <dsp:txXfrm>
        <a:off x="2583273" y="197235"/>
        <a:ext cx="1067248" cy="533624"/>
      </dsp:txXfrm>
    </dsp:sp>
    <dsp:sp modelId="{319A7EE7-C301-4DE7-8B8A-EFC8E7C1C036}">
      <dsp:nvSpPr>
        <dsp:cNvPr id="0" name=""/>
        <dsp:cNvSpPr/>
      </dsp:nvSpPr>
      <dsp:spPr>
        <a:xfrm>
          <a:off x="532"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Interaction Designer </a:t>
          </a:r>
        </a:p>
        <a:p>
          <a:pPr lvl="0" algn="ctr" defTabSz="488950">
            <a:lnSpc>
              <a:spcPct val="90000"/>
            </a:lnSpc>
            <a:spcBef>
              <a:spcPct val="0"/>
            </a:spcBef>
            <a:spcAft>
              <a:spcPct val="35000"/>
            </a:spcAft>
          </a:pPr>
          <a:r>
            <a:rPr lang="en-US" sz="1100" kern="1200"/>
            <a:t>Vance Lowe</a:t>
          </a:r>
        </a:p>
      </dsp:txBody>
      <dsp:txXfrm>
        <a:off x="532" y="1712727"/>
        <a:ext cx="1067248" cy="533624"/>
      </dsp:txXfrm>
    </dsp:sp>
    <dsp:sp modelId="{A794303B-B440-994F-BDEA-E749431500EC}">
      <dsp:nvSpPr>
        <dsp:cNvPr id="0" name=""/>
        <dsp:cNvSpPr/>
      </dsp:nvSpPr>
      <dsp:spPr>
        <a:xfrm>
          <a:off x="1291903"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Visual Designer</a:t>
          </a:r>
        </a:p>
        <a:p>
          <a:pPr lvl="0" algn="ctr" defTabSz="488950">
            <a:lnSpc>
              <a:spcPct val="90000"/>
            </a:lnSpc>
            <a:spcBef>
              <a:spcPct val="0"/>
            </a:spcBef>
            <a:spcAft>
              <a:spcPct val="35000"/>
            </a:spcAft>
          </a:pPr>
          <a:r>
            <a:rPr lang="en-US" sz="1100" kern="1200"/>
            <a:t>Josh Penton</a:t>
          </a:r>
        </a:p>
      </dsp:txBody>
      <dsp:txXfrm>
        <a:off x="1291903" y="1712727"/>
        <a:ext cx="1067248" cy="533624"/>
      </dsp:txXfrm>
    </dsp:sp>
    <dsp:sp modelId="{DC8E2F55-55EA-4485-9654-E4C2B884C07C}">
      <dsp:nvSpPr>
        <dsp:cNvPr id="0" name=""/>
        <dsp:cNvSpPr/>
      </dsp:nvSpPr>
      <dsp:spPr>
        <a:xfrm>
          <a:off x="2583273"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Frontend Web Developers</a:t>
          </a:r>
        </a:p>
      </dsp:txBody>
      <dsp:txXfrm>
        <a:off x="2583273" y="1712727"/>
        <a:ext cx="1067248" cy="533624"/>
      </dsp:txXfrm>
    </dsp:sp>
    <dsp:sp modelId="{58F4286A-53D5-A741-AD35-70476F8B8B80}">
      <dsp:nvSpPr>
        <dsp:cNvPr id="0" name=""/>
        <dsp:cNvSpPr/>
      </dsp:nvSpPr>
      <dsp:spPr>
        <a:xfrm>
          <a:off x="2850085" y="2470474"/>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Aaron Whitney</a:t>
          </a:r>
        </a:p>
      </dsp:txBody>
      <dsp:txXfrm>
        <a:off x="2850085" y="2470474"/>
        <a:ext cx="1067248" cy="533624"/>
      </dsp:txXfrm>
    </dsp:sp>
    <dsp:sp modelId="{DDDD2B3F-539B-8645-AA6F-85C656F52EC2}">
      <dsp:nvSpPr>
        <dsp:cNvPr id="0" name=""/>
        <dsp:cNvSpPr/>
      </dsp:nvSpPr>
      <dsp:spPr>
        <a:xfrm>
          <a:off x="2850085" y="3228220"/>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Randy Nolan</a:t>
          </a:r>
        </a:p>
      </dsp:txBody>
      <dsp:txXfrm>
        <a:off x="2850085" y="3228220"/>
        <a:ext cx="1067248" cy="533624"/>
      </dsp:txXfrm>
    </dsp:sp>
    <dsp:sp modelId="{98B215EA-02D3-498C-99E0-63E5BC93EB75}">
      <dsp:nvSpPr>
        <dsp:cNvPr id="0" name=""/>
        <dsp:cNvSpPr/>
      </dsp:nvSpPr>
      <dsp:spPr>
        <a:xfrm>
          <a:off x="3874643"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DevOps Eng </a:t>
          </a:r>
        </a:p>
        <a:p>
          <a:pPr lvl="0" algn="ctr" defTabSz="488950">
            <a:lnSpc>
              <a:spcPct val="90000"/>
            </a:lnSpc>
            <a:spcBef>
              <a:spcPct val="0"/>
            </a:spcBef>
            <a:spcAft>
              <a:spcPct val="35000"/>
            </a:spcAft>
          </a:pPr>
          <a:r>
            <a:rPr lang="en-US" sz="1100" kern="1200"/>
            <a:t>Tyler Sanders</a:t>
          </a:r>
        </a:p>
      </dsp:txBody>
      <dsp:txXfrm>
        <a:off x="3874643" y="1712727"/>
        <a:ext cx="1067248" cy="533624"/>
      </dsp:txXfrm>
    </dsp:sp>
    <dsp:sp modelId="{0F217960-52F7-DB4F-BC94-D93530E0CE90}">
      <dsp:nvSpPr>
        <dsp:cNvPr id="0" name=""/>
        <dsp:cNvSpPr/>
      </dsp:nvSpPr>
      <dsp:spPr>
        <a:xfrm>
          <a:off x="5166014" y="1712727"/>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Delivery Managert </a:t>
          </a:r>
        </a:p>
        <a:p>
          <a:pPr lvl="0" algn="ctr" defTabSz="488950">
            <a:lnSpc>
              <a:spcPct val="90000"/>
            </a:lnSpc>
            <a:spcBef>
              <a:spcPct val="0"/>
            </a:spcBef>
            <a:spcAft>
              <a:spcPct val="35000"/>
            </a:spcAft>
          </a:pPr>
          <a:r>
            <a:rPr lang="en-US" sz="1100" kern="1200"/>
            <a:t>Brian Priest</a:t>
          </a:r>
        </a:p>
      </dsp:txBody>
      <dsp:txXfrm>
        <a:off x="5166014" y="1712727"/>
        <a:ext cx="1067248" cy="533624"/>
      </dsp:txXfrm>
    </dsp:sp>
    <dsp:sp modelId="{9DC70C1D-1B6A-420D-9AC0-AFEF3C660C09}">
      <dsp:nvSpPr>
        <dsp:cNvPr id="0" name=""/>
        <dsp:cNvSpPr/>
      </dsp:nvSpPr>
      <dsp:spPr>
        <a:xfrm>
          <a:off x="1937588" y="954981"/>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Agile Coach</a:t>
          </a:r>
        </a:p>
        <a:p>
          <a:pPr lvl="0" algn="ctr" defTabSz="488950">
            <a:lnSpc>
              <a:spcPct val="90000"/>
            </a:lnSpc>
            <a:spcBef>
              <a:spcPct val="0"/>
            </a:spcBef>
            <a:spcAft>
              <a:spcPct val="35000"/>
            </a:spcAft>
          </a:pPr>
          <a:r>
            <a:rPr lang="en-US" sz="1100" kern="1200"/>
            <a:t>Roberta Hazelbaker</a:t>
          </a:r>
        </a:p>
      </dsp:txBody>
      <dsp:txXfrm>
        <a:off x="1937588" y="954981"/>
        <a:ext cx="1067248" cy="533624"/>
      </dsp:txXfrm>
    </dsp:sp>
    <dsp:sp modelId="{4F5A2E0A-CB7C-804B-A63F-18A6B90C0F3E}">
      <dsp:nvSpPr>
        <dsp:cNvPr id="0" name=""/>
        <dsp:cNvSpPr/>
      </dsp:nvSpPr>
      <dsp:spPr>
        <a:xfrm>
          <a:off x="3228958" y="954981"/>
          <a:ext cx="1067248" cy="5336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Technical Architect</a:t>
          </a:r>
        </a:p>
        <a:p>
          <a:pPr lvl="0" algn="ctr" defTabSz="488950">
            <a:lnSpc>
              <a:spcPct val="90000"/>
            </a:lnSpc>
            <a:spcBef>
              <a:spcPct val="0"/>
            </a:spcBef>
            <a:spcAft>
              <a:spcPct val="35000"/>
            </a:spcAft>
          </a:pPr>
          <a:r>
            <a:rPr lang="en-US" sz="1100" kern="1200"/>
            <a:t>Jared Ladner</a:t>
          </a:r>
        </a:p>
      </dsp:txBody>
      <dsp:txXfrm>
        <a:off x="3228958" y="954981"/>
        <a:ext cx="1067248" cy="5336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76B12FABA4EDBAA91B82869BAD18B"/>
        <w:category>
          <w:name w:val="General"/>
          <w:gallery w:val="placeholder"/>
        </w:category>
        <w:types>
          <w:type w:val="bbPlcHdr"/>
        </w:types>
        <w:behaviors>
          <w:behavior w:val="content"/>
        </w:behaviors>
        <w:guid w:val="{874128F3-E962-44C0-808F-64BE0C03B4E3}"/>
      </w:docPartPr>
      <w:docPartBody>
        <w:p w14:paraId="64539404" w14:textId="77777777" w:rsidR="00C90FF8" w:rsidRDefault="006A136D">
          <w:r w:rsidRPr="009D192D">
            <w:rPr>
              <w:rStyle w:val="PlaceholderText"/>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defaultTabStop w:val="720"/>
  <w:characterSpacingControl w:val="doNotCompress"/>
  <w:compat>
    <w:useFELayout/>
    <w:compatSetting w:name="compatibilityMode" w:uri="http://schemas.microsoft.com/office/word" w:val="12"/>
  </w:compat>
  <w:rsids>
    <w:rsidRoot w:val="006A136D"/>
    <w:rsid w:val="00492DCF"/>
    <w:rsid w:val="00544CE7"/>
    <w:rsid w:val="006A136D"/>
    <w:rsid w:val="00C9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3940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36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3.xml><?xml version="1.0" encoding="utf-8"?>
<ds:datastoreItem xmlns:ds="http://schemas.openxmlformats.org/officeDocument/2006/customXml" ds:itemID="{E9DE1A1F-06FD-4855-AA6A-F0D1E5D83D00}">
  <ds:schemaRefs>
    <ds:schemaRef ds:uri="http://purl.org/dc/term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25</Pages>
  <Words>3894</Words>
  <Characters>22196</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26038</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Jared Ladner</cp:lastModifiedBy>
  <cp:revision>30</cp:revision>
  <cp:lastPrinted>2009-11-04T13:54:00Z</cp:lastPrinted>
  <dcterms:created xsi:type="dcterms:W3CDTF">2015-06-12T15:30:00Z</dcterms:created>
  <dcterms:modified xsi:type="dcterms:W3CDTF">2015-06-20T19:42:00Z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