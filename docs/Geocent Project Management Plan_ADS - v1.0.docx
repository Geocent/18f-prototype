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22645" w14:textId="77777777" w:rsidR="007C103E" w:rsidRDefault="007C103E" w:rsidP="00B6060E">
      <w:pPr>
        <w:pStyle w:val="Subtitle"/>
        <w:rPr>
          <w:sz w:val="48"/>
          <w:szCs w:val="48"/>
        </w:rPr>
      </w:pPr>
    </w:p>
    <w:p w14:paraId="75422646" w14:textId="016974C9" w:rsidR="007C103E" w:rsidRDefault="009E03BD" w:rsidP="007C103E">
      <w:pPr>
        <w:pStyle w:val="StyleTitleTopSinglesolidlineAuto05ptLinewidthFr"/>
      </w:pPr>
      <w:r>
        <w:t xml:space="preserve">ADS 18f Prototype </w:t>
      </w:r>
    </w:p>
    <w:p w14:paraId="48838E0F" w14:textId="5A263AAE" w:rsidR="003405D7" w:rsidRDefault="003405D7" w:rsidP="007C103E">
      <w:pPr>
        <w:pStyle w:val="StyleTitleTopSinglesolidlineAuto05ptLinewidthFr"/>
      </w:pPr>
      <w:r>
        <w:t>Drug Interaction Query</w:t>
      </w:r>
    </w:p>
    <w:p w14:paraId="0F0EF4C0" w14:textId="0C2BB2A8" w:rsidR="003405D7" w:rsidRDefault="003405D7" w:rsidP="007C103E">
      <w:pPr>
        <w:pStyle w:val="StyleTitleTopSinglesolidlineAuto05ptLinewidthFr"/>
      </w:pPr>
      <w:r>
        <w:t>(Drug IQ)</w:t>
      </w:r>
    </w:p>
    <w:p w14:paraId="75422647" w14:textId="77777777" w:rsidR="007C103E" w:rsidRDefault="007C103E" w:rsidP="007C103E">
      <w:pPr>
        <w:pStyle w:val="Subtitle"/>
      </w:pPr>
    </w:p>
    <w:p w14:paraId="75422648" w14:textId="0D33DA27" w:rsidR="006B58F8" w:rsidRPr="007C103E" w:rsidRDefault="00F106A6" w:rsidP="00B6060E">
      <w:pPr>
        <w:pStyle w:val="Subtitle"/>
        <w:rPr>
          <w:sz w:val="44"/>
          <w:szCs w:val="44"/>
        </w:rPr>
      </w:pPr>
      <w:r>
        <w:rPr>
          <w:sz w:val="44"/>
          <w:szCs w:val="44"/>
        </w:rPr>
        <w:t xml:space="preserve">Geocent </w:t>
      </w:r>
      <w:r w:rsidR="006B58F8" w:rsidRPr="007C103E">
        <w:rPr>
          <w:sz w:val="44"/>
          <w:szCs w:val="44"/>
        </w:rPr>
        <w:t>Program Management Plan</w:t>
      </w:r>
    </w:p>
    <w:p w14:paraId="75422649" w14:textId="24583D8C" w:rsidR="006B58F8" w:rsidRPr="002E33C2" w:rsidRDefault="002E33C2" w:rsidP="00271B61">
      <w:pPr>
        <w:pStyle w:val="Subtitle"/>
        <w:rPr>
          <w:sz w:val="44"/>
          <w:szCs w:val="44"/>
        </w:rPr>
      </w:pPr>
      <w:r w:rsidRPr="002E33C2">
        <w:rPr>
          <w:sz w:val="44"/>
          <w:szCs w:val="44"/>
        </w:rPr>
        <w:t xml:space="preserve">Job </w:t>
      </w:r>
      <w:r w:rsidR="00F15835" w:rsidRPr="00F15835">
        <w:rPr>
          <w:sz w:val="44"/>
          <w:szCs w:val="44"/>
        </w:rPr>
        <w:t>4QTFHS150004</w:t>
      </w:r>
    </w:p>
    <w:p w14:paraId="7542264A" w14:textId="77777777" w:rsidR="002E33C2" w:rsidRDefault="002E33C2" w:rsidP="00271B61">
      <w:pPr>
        <w:pStyle w:val="Subtitle"/>
      </w:pPr>
    </w:p>
    <w:p w14:paraId="7542264B" w14:textId="77777777" w:rsidR="002E33C2" w:rsidRDefault="002E33C2" w:rsidP="00271B61">
      <w:pPr>
        <w:pStyle w:val="Subtitle"/>
      </w:pPr>
    </w:p>
    <w:p w14:paraId="7E4712C4" w14:textId="77777777" w:rsidR="00F15835" w:rsidRDefault="00F15835" w:rsidP="00481A32">
      <w:pPr>
        <w:pStyle w:val="Subtitle"/>
      </w:pPr>
      <w:r w:rsidRPr="00F15835">
        <w:t>4QTFHS150004</w:t>
      </w:r>
    </w:p>
    <w:p w14:paraId="7542264D" w14:textId="536DBAD5" w:rsidR="007C4415" w:rsidRPr="00481A32" w:rsidRDefault="00F00EE8" w:rsidP="00481A32">
      <w:pPr>
        <w:pStyle w:val="Subtitle"/>
      </w:pPr>
      <w:r>
        <w:t>Version 1.0</w:t>
      </w:r>
    </w:p>
    <w:p w14:paraId="7542264E" w14:textId="07755E6A" w:rsidR="006B58F8" w:rsidRDefault="00F15835" w:rsidP="001566AD">
      <w:pPr>
        <w:pStyle w:val="Subtitle"/>
        <w:rPr>
          <w:sz w:val="28"/>
          <w:szCs w:val="28"/>
        </w:rPr>
      </w:pPr>
      <w:r>
        <w:t xml:space="preserve">June </w:t>
      </w:r>
      <w:r w:rsidR="006E1163">
        <w:t>28</w:t>
      </w:r>
      <w:r>
        <w:t>, 2015</w:t>
      </w:r>
    </w:p>
    <w:p w14:paraId="7542264F" w14:textId="77777777" w:rsidR="00A13F14" w:rsidRDefault="00A13F14" w:rsidP="006B58F8">
      <w:pPr>
        <w:jc w:val="center"/>
        <w:rPr>
          <w:rFonts w:ascii="Arial" w:hAnsi="Arial" w:cs="Arial"/>
          <w:sz w:val="28"/>
          <w:szCs w:val="28"/>
        </w:rPr>
      </w:pPr>
    </w:p>
    <w:p w14:paraId="75422650" w14:textId="77777777" w:rsidR="00A13F14" w:rsidRPr="00F94E4F" w:rsidRDefault="00A13F14" w:rsidP="006B58F8">
      <w:pPr>
        <w:jc w:val="center"/>
        <w:rPr>
          <w:rFonts w:ascii="Arial" w:hAnsi="Arial" w:cs="Arial"/>
          <w:sz w:val="28"/>
          <w:szCs w:val="28"/>
        </w:rPr>
      </w:pPr>
    </w:p>
    <w:p w14:paraId="75422651" w14:textId="77D5BB52" w:rsidR="00481A32" w:rsidRDefault="003405D7" w:rsidP="007C4415">
      <w:pPr>
        <w:jc w:val="center"/>
        <w:rPr>
          <w:sz w:val="28"/>
          <w:szCs w:val="28"/>
        </w:rPr>
      </w:pPr>
      <w:r w:rsidRPr="0013393C">
        <w:rPr>
          <w:noProof/>
        </w:rPr>
        <w:drawing>
          <wp:inline distT="0" distB="0" distL="0" distR="0" wp14:anchorId="5D803EB0" wp14:editId="186D5F0E">
            <wp:extent cx="1564535"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1269" cy="1718652"/>
                    </a:xfrm>
                    <a:prstGeom prst="rect">
                      <a:avLst/>
                    </a:prstGeom>
                    <a:noFill/>
                    <a:ln>
                      <a:noFill/>
                    </a:ln>
                  </pic:spPr>
                </pic:pic>
              </a:graphicData>
            </a:graphic>
          </wp:inline>
        </w:drawing>
      </w:r>
    </w:p>
    <w:p w14:paraId="75422652" w14:textId="77777777" w:rsidR="002360DC" w:rsidRDefault="002360DC" w:rsidP="007C4415">
      <w:pPr>
        <w:jc w:val="center"/>
        <w:rPr>
          <w:sz w:val="28"/>
          <w:szCs w:val="28"/>
        </w:rPr>
      </w:pPr>
    </w:p>
    <w:p w14:paraId="75422653" w14:textId="77777777" w:rsidR="002360DC" w:rsidRDefault="002360DC" w:rsidP="007C4415">
      <w:pPr>
        <w:jc w:val="center"/>
        <w:rPr>
          <w:sz w:val="28"/>
          <w:szCs w:val="28"/>
        </w:rPr>
      </w:pPr>
    </w:p>
    <w:p w14:paraId="75422654" w14:textId="77777777" w:rsidR="002360DC" w:rsidRDefault="002360DC" w:rsidP="007C4415">
      <w:pPr>
        <w:jc w:val="center"/>
        <w:rPr>
          <w:sz w:val="28"/>
          <w:szCs w:val="28"/>
        </w:rPr>
      </w:pPr>
    </w:p>
    <w:p w14:paraId="75422655" w14:textId="77777777" w:rsidR="002360DC" w:rsidRDefault="002360DC" w:rsidP="007C4415">
      <w:pPr>
        <w:jc w:val="center"/>
        <w:rPr>
          <w:sz w:val="28"/>
          <w:szCs w:val="28"/>
        </w:rPr>
      </w:pPr>
    </w:p>
    <w:p w14:paraId="75422656" w14:textId="77777777" w:rsidR="002360DC" w:rsidRDefault="002360DC" w:rsidP="007C4415">
      <w:pPr>
        <w:jc w:val="center"/>
        <w:rPr>
          <w:sz w:val="28"/>
          <w:szCs w:val="28"/>
        </w:rPr>
      </w:pPr>
    </w:p>
    <w:p w14:paraId="75422657" w14:textId="77777777" w:rsidR="002360DC" w:rsidRDefault="002360DC" w:rsidP="007C4415">
      <w:pPr>
        <w:jc w:val="center"/>
        <w:rPr>
          <w:sz w:val="28"/>
          <w:szCs w:val="28"/>
        </w:rPr>
      </w:pPr>
    </w:p>
    <w:p w14:paraId="75422658" w14:textId="77777777" w:rsidR="002360DC" w:rsidRDefault="002360DC" w:rsidP="007C4415">
      <w:pPr>
        <w:jc w:val="center"/>
        <w:rPr>
          <w:sz w:val="28"/>
          <w:szCs w:val="28"/>
        </w:rPr>
      </w:pPr>
    </w:p>
    <w:p w14:paraId="75422659" w14:textId="77777777" w:rsidR="002E33C2" w:rsidRPr="000F004E" w:rsidRDefault="002E33C2" w:rsidP="007C4415">
      <w:pPr>
        <w:jc w:val="center"/>
        <w:rPr>
          <w:sz w:val="28"/>
          <w:szCs w:val="28"/>
        </w:rPr>
      </w:pPr>
    </w:p>
    <w:p w14:paraId="7542265A" w14:textId="77777777" w:rsidR="007C4415" w:rsidRDefault="007C4415" w:rsidP="00563BF1">
      <w:pPr>
        <w:rPr>
          <w:rFonts w:ascii="Arial" w:hAnsi="Arial" w:cs="Arial"/>
          <w:b/>
          <w:bCs/>
        </w:rPr>
      </w:pPr>
      <w:r>
        <w:rPr>
          <w:rFonts w:ascii="Arial" w:hAnsi="Arial" w:cs="Arial"/>
          <w:b/>
          <w:bCs/>
          <w:u w:val="single"/>
        </w:rPr>
        <w:t>Distribution Statement:</w:t>
      </w:r>
      <w:r>
        <w:rPr>
          <w:rFonts w:ascii="Arial" w:hAnsi="Arial" w:cs="Arial"/>
          <w:b/>
          <w:bCs/>
        </w:rPr>
        <w:t xml:space="preserve"> </w:t>
      </w:r>
      <w:r w:rsidR="00A13F14">
        <w:rPr>
          <w:rFonts w:ascii="Arial" w:hAnsi="Arial" w:cs="Arial"/>
          <w:b/>
          <w:bCs/>
        </w:rPr>
        <w:t>This document is for internal planning purposes only.</w:t>
      </w:r>
    </w:p>
    <w:p w14:paraId="7542265B" w14:textId="77777777" w:rsidR="00840468" w:rsidRDefault="00840468" w:rsidP="00563BF1">
      <w:pPr>
        <w:rPr>
          <w:rFonts w:ascii="Arial" w:hAnsi="Arial" w:cs="Arial"/>
          <w:b/>
          <w:bCs/>
        </w:rPr>
      </w:pPr>
    </w:p>
    <w:p w14:paraId="7542265C" w14:textId="77777777" w:rsidR="00840468" w:rsidRDefault="00840468" w:rsidP="00563BF1">
      <w:pPr>
        <w:rPr>
          <w:rFonts w:ascii="Arial" w:hAnsi="Arial" w:cs="Arial"/>
          <w:b/>
          <w:bCs/>
        </w:rPr>
      </w:pPr>
    </w:p>
    <w:p w14:paraId="7542265D" w14:textId="77777777" w:rsidR="00840468" w:rsidRPr="00A13F14" w:rsidRDefault="00840468" w:rsidP="00563BF1">
      <w:pPr>
        <w:rPr>
          <w:rFonts w:ascii="Arial" w:hAnsi="Arial" w:cs="Arial"/>
          <w:sz w:val="28"/>
          <w:szCs w:val="28"/>
        </w:rPr>
        <w:sectPr w:rsidR="00840468" w:rsidRPr="00A13F14" w:rsidSect="00CF0500">
          <w:footerReference w:type="default" r:id="rId12"/>
          <w:type w:val="continuous"/>
          <w:pgSz w:w="12240" w:h="15840" w:code="1"/>
          <w:pgMar w:top="1440" w:right="1440" w:bottom="1440" w:left="1440" w:header="720" w:footer="375"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p>
    <w:p w14:paraId="7542265E" w14:textId="77777777" w:rsidR="007C4415" w:rsidRPr="00FF0063" w:rsidRDefault="00A82F93" w:rsidP="007C4415">
      <w:pPr>
        <w:jc w:val="center"/>
        <w:rPr>
          <w:rFonts w:ascii="Arial" w:hAnsi="Arial" w:cs="Arial"/>
          <w:b/>
          <w:bCs/>
          <w:sz w:val="28"/>
          <w:szCs w:val="28"/>
        </w:rPr>
      </w:pPr>
      <w:r>
        <w:rPr>
          <w:rFonts w:ascii="Arial" w:hAnsi="Arial" w:cs="Arial"/>
          <w:b/>
          <w:bCs/>
          <w:sz w:val="28"/>
          <w:szCs w:val="28"/>
        </w:rPr>
        <w:lastRenderedPageBreak/>
        <w:t>Document</w:t>
      </w:r>
      <w:r w:rsidR="007C4415">
        <w:rPr>
          <w:rFonts w:ascii="Arial" w:hAnsi="Arial" w:cs="Arial"/>
          <w:b/>
          <w:bCs/>
          <w:sz w:val="28"/>
          <w:szCs w:val="28"/>
        </w:rPr>
        <w:t xml:space="preserve"> Authorization</w:t>
      </w:r>
    </w:p>
    <w:p w14:paraId="7542265F" w14:textId="77777777" w:rsidR="007C4415" w:rsidRDefault="007C4415" w:rsidP="007C4415">
      <w:pPr>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6"/>
        <w:gridCol w:w="2880"/>
      </w:tblGrid>
      <w:tr w:rsidR="00E141C7" w:rsidRPr="000701E4" w14:paraId="75422662" w14:textId="77777777">
        <w:trPr>
          <w:cantSplit/>
          <w:jc w:val="center"/>
        </w:trPr>
        <w:tc>
          <w:tcPr>
            <w:tcW w:w="3396" w:type="dxa"/>
            <w:tcBorders>
              <w:top w:val="single" w:sz="12" w:space="0" w:color="auto"/>
              <w:left w:val="single" w:sz="12" w:space="0" w:color="auto"/>
              <w:bottom w:val="single" w:sz="12" w:space="0" w:color="auto"/>
              <w:right w:val="nil"/>
            </w:tcBorders>
          </w:tcPr>
          <w:p w14:paraId="75422660" w14:textId="77777777" w:rsidR="00E141C7" w:rsidRPr="007C103E" w:rsidRDefault="00E141C7" w:rsidP="00DF7B09">
            <w:pPr>
              <w:pStyle w:val="Header"/>
              <w:tabs>
                <w:tab w:val="clear" w:pos="4320"/>
                <w:tab w:val="clear" w:pos="8640"/>
              </w:tabs>
              <w:jc w:val="center"/>
              <w:rPr>
                <w:rFonts w:ascii="Arial" w:hAnsi="Arial" w:cs="Arial"/>
                <w:b/>
                <w:bCs/>
                <w:sz w:val="20"/>
                <w:szCs w:val="20"/>
              </w:rPr>
            </w:pPr>
            <w:r w:rsidRPr="007C103E">
              <w:rPr>
                <w:rFonts w:ascii="Arial" w:hAnsi="Arial" w:cs="Arial"/>
                <w:b/>
                <w:bCs/>
                <w:sz w:val="20"/>
                <w:szCs w:val="20"/>
              </w:rPr>
              <w:t>Review/Approval Title</w:t>
            </w:r>
          </w:p>
        </w:tc>
        <w:tc>
          <w:tcPr>
            <w:tcW w:w="2880" w:type="dxa"/>
            <w:tcBorders>
              <w:top w:val="single" w:sz="12" w:space="0" w:color="auto"/>
              <w:left w:val="nil"/>
              <w:bottom w:val="single" w:sz="12" w:space="0" w:color="auto"/>
              <w:right w:val="single" w:sz="12" w:space="0" w:color="auto"/>
            </w:tcBorders>
          </w:tcPr>
          <w:p w14:paraId="75422661" w14:textId="77777777" w:rsidR="00E141C7" w:rsidRPr="007C103E" w:rsidRDefault="00E141C7" w:rsidP="002B46CD">
            <w:pPr>
              <w:jc w:val="center"/>
              <w:rPr>
                <w:rFonts w:ascii="Arial" w:hAnsi="Arial" w:cs="Arial"/>
                <w:b/>
                <w:sz w:val="20"/>
                <w:szCs w:val="20"/>
              </w:rPr>
            </w:pPr>
            <w:r w:rsidRPr="007C103E">
              <w:rPr>
                <w:rFonts w:ascii="Arial" w:hAnsi="Arial" w:cs="Arial"/>
                <w:b/>
                <w:sz w:val="20"/>
                <w:szCs w:val="20"/>
              </w:rPr>
              <w:t>Name</w:t>
            </w:r>
          </w:p>
        </w:tc>
      </w:tr>
      <w:tr w:rsidR="00E141C7" w:rsidRPr="000701E4" w14:paraId="75422665" w14:textId="77777777">
        <w:trPr>
          <w:cantSplit/>
          <w:jc w:val="center"/>
        </w:trPr>
        <w:tc>
          <w:tcPr>
            <w:tcW w:w="3396" w:type="dxa"/>
            <w:tcBorders>
              <w:top w:val="single" w:sz="12" w:space="0" w:color="auto"/>
              <w:left w:val="single" w:sz="12" w:space="0" w:color="auto"/>
              <w:bottom w:val="single" w:sz="4" w:space="0" w:color="auto"/>
              <w:right w:val="nil"/>
            </w:tcBorders>
          </w:tcPr>
          <w:p w14:paraId="570CF4C2" w14:textId="77777777" w:rsidR="00C73731" w:rsidRPr="00C73731" w:rsidRDefault="00E141C7" w:rsidP="00DF7B09">
            <w:pPr>
              <w:pStyle w:val="Header"/>
              <w:tabs>
                <w:tab w:val="clear" w:pos="4320"/>
                <w:tab w:val="clear" w:pos="8640"/>
              </w:tabs>
              <w:rPr>
                <w:rFonts w:ascii="Arial" w:hAnsi="Arial" w:cs="Arial"/>
                <w:b/>
                <w:bCs/>
                <w:sz w:val="20"/>
                <w:szCs w:val="20"/>
              </w:rPr>
            </w:pPr>
            <w:r w:rsidRPr="00C73731">
              <w:rPr>
                <w:rFonts w:ascii="Arial" w:hAnsi="Arial" w:cs="Arial"/>
                <w:b/>
                <w:bCs/>
                <w:sz w:val="20"/>
                <w:szCs w:val="20"/>
              </w:rPr>
              <w:t>Originator:</w:t>
            </w:r>
            <w:r w:rsidR="00C73731" w:rsidRPr="00C73731">
              <w:rPr>
                <w:rFonts w:ascii="Arial" w:hAnsi="Arial" w:cs="Arial"/>
                <w:b/>
                <w:bCs/>
                <w:sz w:val="20"/>
                <w:szCs w:val="20"/>
              </w:rPr>
              <w:t xml:space="preserve"> </w:t>
            </w:r>
          </w:p>
          <w:p w14:paraId="75422663" w14:textId="271695F0" w:rsidR="00E141C7" w:rsidRPr="007C103E" w:rsidRDefault="00C73731" w:rsidP="00DF7B09">
            <w:pPr>
              <w:pStyle w:val="Header"/>
              <w:tabs>
                <w:tab w:val="clear" w:pos="4320"/>
                <w:tab w:val="clear" w:pos="8640"/>
              </w:tabs>
              <w:rPr>
                <w:rFonts w:ascii="Arial" w:hAnsi="Arial" w:cs="Arial"/>
                <w:bCs/>
                <w:sz w:val="20"/>
                <w:szCs w:val="20"/>
              </w:rPr>
            </w:pPr>
            <w:r>
              <w:rPr>
                <w:rFonts w:ascii="Arial" w:hAnsi="Arial" w:cs="Arial"/>
                <w:bCs/>
                <w:sz w:val="20"/>
                <w:szCs w:val="20"/>
              </w:rPr>
              <w:t>Technical Architect</w:t>
            </w:r>
          </w:p>
        </w:tc>
        <w:tc>
          <w:tcPr>
            <w:tcW w:w="2880" w:type="dxa"/>
            <w:tcBorders>
              <w:top w:val="single" w:sz="12" w:space="0" w:color="auto"/>
              <w:left w:val="nil"/>
              <w:bottom w:val="single" w:sz="4" w:space="0" w:color="auto"/>
              <w:right w:val="single" w:sz="12" w:space="0" w:color="auto"/>
            </w:tcBorders>
          </w:tcPr>
          <w:p w14:paraId="75422664" w14:textId="2306CDAC" w:rsidR="002B46CD" w:rsidRPr="007C103E" w:rsidRDefault="00C73731" w:rsidP="002B46CD">
            <w:pPr>
              <w:jc w:val="center"/>
              <w:rPr>
                <w:rFonts w:ascii="Arial" w:hAnsi="Arial" w:cs="Arial"/>
                <w:sz w:val="20"/>
                <w:szCs w:val="20"/>
              </w:rPr>
            </w:pPr>
            <w:r>
              <w:rPr>
                <w:rFonts w:ascii="Arial" w:hAnsi="Arial" w:cs="Arial"/>
                <w:sz w:val="20"/>
                <w:szCs w:val="20"/>
              </w:rPr>
              <w:t>Jared Ladner</w:t>
            </w:r>
          </w:p>
        </w:tc>
      </w:tr>
      <w:tr w:rsidR="00E141C7" w:rsidRPr="000701E4" w14:paraId="75422669" w14:textId="77777777">
        <w:trPr>
          <w:cantSplit/>
          <w:jc w:val="center"/>
        </w:trPr>
        <w:tc>
          <w:tcPr>
            <w:tcW w:w="3396" w:type="dxa"/>
            <w:tcBorders>
              <w:left w:val="single" w:sz="12" w:space="0" w:color="auto"/>
              <w:bottom w:val="single" w:sz="4" w:space="0" w:color="auto"/>
              <w:right w:val="nil"/>
            </w:tcBorders>
          </w:tcPr>
          <w:p w14:paraId="75422666"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7"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Cs/>
                <w:sz w:val="20"/>
                <w:szCs w:val="20"/>
              </w:rPr>
              <w:t>Program Manager</w:t>
            </w:r>
          </w:p>
        </w:tc>
        <w:tc>
          <w:tcPr>
            <w:tcW w:w="2880" w:type="dxa"/>
            <w:tcBorders>
              <w:left w:val="nil"/>
              <w:right w:val="single" w:sz="12" w:space="0" w:color="auto"/>
            </w:tcBorders>
          </w:tcPr>
          <w:p w14:paraId="75422668" w14:textId="77777777" w:rsidR="00E141C7" w:rsidRPr="007C103E" w:rsidRDefault="00E141C7" w:rsidP="002B46CD">
            <w:pPr>
              <w:jc w:val="center"/>
              <w:rPr>
                <w:rFonts w:ascii="Arial" w:hAnsi="Arial" w:cs="Arial"/>
                <w:sz w:val="20"/>
                <w:szCs w:val="20"/>
              </w:rPr>
            </w:pPr>
          </w:p>
        </w:tc>
      </w:tr>
      <w:tr w:rsidR="00666A57" w:rsidRPr="000701E4" w14:paraId="7542266D" w14:textId="77777777">
        <w:trPr>
          <w:cantSplit/>
          <w:jc w:val="center"/>
        </w:trPr>
        <w:tc>
          <w:tcPr>
            <w:tcW w:w="3396" w:type="dxa"/>
            <w:tcBorders>
              <w:top w:val="single" w:sz="4" w:space="0" w:color="auto"/>
              <w:left w:val="single" w:sz="12" w:space="0" w:color="auto"/>
              <w:bottom w:val="single" w:sz="4" w:space="0" w:color="auto"/>
              <w:right w:val="nil"/>
            </w:tcBorders>
          </w:tcPr>
          <w:p w14:paraId="7542266A" w14:textId="77777777" w:rsidR="00666A57" w:rsidRPr="007C103E" w:rsidRDefault="00666A57" w:rsidP="002E6CA7">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B" w14:textId="77777777" w:rsidR="00666A57" w:rsidRPr="007C103E" w:rsidRDefault="00666A57" w:rsidP="002E6CA7">
            <w:pPr>
              <w:pStyle w:val="Header"/>
              <w:tabs>
                <w:tab w:val="clear" w:pos="4320"/>
                <w:tab w:val="clear" w:pos="8640"/>
              </w:tabs>
              <w:rPr>
                <w:rFonts w:ascii="Arial" w:hAnsi="Arial" w:cs="Arial"/>
                <w:bCs/>
                <w:sz w:val="20"/>
                <w:szCs w:val="20"/>
              </w:rPr>
            </w:pPr>
            <w:r>
              <w:rPr>
                <w:rFonts w:ascii="Arial" w:hAnsi="Arial" w:cs="Arial"/>
                <w:bCs/>
                <w:sz w:val="20"/>
                <w:szCs w:val="20"/>
              </w:rPr>
              <w:t>Project Lead</w:t>
            </w:r>
          </w:p>
        </w:tc>
        <w:tc>
          <w:tcPr>
            <w:tcW w:w="2880" w:type="dxa"/>
            <w:tcBorders>
              <w:left w:val="nil"/>
              <w:bottom w:val="single" w:sz="4" w:space="0" w:color="auto"/>
              <w:right w:val="single" w:sz="12" w:space="0" w:color="auto"/>
            </w:tcBorders>
          </w:tcPr>
          <w:p w14:paraId="7542266C" w14:textId="33A55BA4" w:rsidR="00666A57" w:rsidRPr="007C103E" w:rsidRDefault="00F00EE8" w:rsidP="002E6CA7">
            <w:pPr>
              <w:jc w:val="center"/>
              <w:rPr>
                <w:rFonts w:ascii="Arial" w:hAnsi="Arial" w:cs="Arial"/>
                <w:sz w:val="20"/>
                <w:szCs w:val="20"/>
              </w:rPr>
            </w:pPr>
            <w:r>
              <w:rPr>
                <w:rFonts w:ascii="Arial" w:hAnsi="Arial" w:cs="Arial"/>
                <w:sz w:val="20"/>
                <w:szCs w:val="20"/>
              </w:rPr>
              <w:t>Jared Ladner</w:t>
            </w:r>
          </w:p>
        </w:tc>
      </w:tr>
      <w:tr w:rsidR="00E141C7" w:rsidRPr="000701E4" w14:paraId="75422671" w14:textId="77777777">
        <w:trPr>
          <w:cantSplit/>
          <w:jc w:val="center"/>
        </w:trPr>
        <w:tc>
          <w:tcPr>
            <w:tcW w:w="3396" w:type="dxa"/>
            <w:tcBorders>
              <w:top w:val="single" w:sz="4" w:space="0" w:color="auto"/>
              <w:left w:val="single" w:sz="12" w:space="0" w:color="auto"/>
              <w:bottom w:val="single" w:sz="4" w:space="0" w:color="auto"/>
              <w:right w:val="nil"/>
            </w:tcBorders>
          </w:tcPr>
          <w:p w14:paraId="7542266E" w14:textId="77777777" w:rsidR="00E141C7" w:rsidRPr="007C103E" w:rsidRDefault="00E141C7" w:rsidP="00DF7B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6F" w14:textId="77777777" w:rsidR="00E141C7" w:rsidRPr="007C103E" w:rsidRDefault="004074D4" w:rsidP="00DF7B09">
            <w:pPr>
              <w:rPr>
                <w:rFonts w:ascii="Arial" w:hAnsi="Arial" w:cs="Arial"/>
                <w:sz w:val="20"/>
                <w:szCs w:val="20"/>
              </w:rPr>
            </w:pPr>
            <w:r>
              <w:rPr>
                <w:rFonts w:ascii="Arial" w:hAnsi="Arial" w:cs="Arial"/>
                <w:sz w:val="20"/>
                <w:szCs w:val="20"/>
              </w:rPr>
              <w:t>Senior Management</w:t>
            </w:r>
          </w:p>
        </w:tc>
        <w:tc>
          <w:tcPr>
            <w:tcW w:w="2880" w:type="dxa"/>
            <w:tcBorders>
              <w:left w:val="nil"/>
              <w:bottom w:val="single" w:sz="4" w:space="0" w:color="auto"/>
              <w:right w:val="single" w:sz="12" w:space="0" w:color="auto"/>
            </w:tcBorders>
          </w:tcPr>
          <w:p w14:paraId="75422670" w14:textId="77777777" w:rsidR="006F1779" w:rsidRPr="007C103E" w:rsidRDefault="006F1779" w:rsidP="002B46CD">
            <w:pPr>
              <w:jc w:val="center"/>
              <w:rPr>
                <w:rFonts w:ascii="Arial" w:hAnsi="Arial" w:cs="Arial"/>
                <w:sz w:val="20"/>
                <w:szCs w:val="20"/>
              </w:rPr>
            </w:pPr>
          </w:p>
        </w:tc>
      </w:tr>
      <w:tr w:rsidR="0024062E" w:rsidRPr="000701E4" w14:paraId="75422675" w14:textId="77777777" w:rsidTr="002360DC">
        <w:trPr>
          <w:cantSplit/>
          <w:jc w:val="center"/>
        </w:trPr>
        <w:tc>
          <w:tcPr>
            <w:tcW w:w="3396" w:type="dxa"/>
            <w:tcBorders>
              <w:top w:val="single" w:sz="4" w:space="0" w:color="auto"/>
              <w:left w:val="single" w:sz="12" w:space="0" w:color="auto"/>
              <w:bottom w:val="single" w:sz="4" w:space="0" w:color="auto"/>
              <w:right w:val="nil"/>
            </w:tcBorders>
          </w:tcPr>
          <w:p w14:paraId="75422672" w14:textId="77777777" w:rsidR="0024062E" w:rsidRPr="007C103E" w:rsidRDefault="0024062E" w:rsidP="002734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73" w14:textId="77777777" w:rsidR="0024062E" w:rsidRPr="007C103E" w:rsidRDefault="0024062E" w:rsidP="00273409">
            <w:pPr>
              <w:rPr>
                <w:rFonts w:ascii="Arial" w:hAnsi="Arial" w:cs="Arial"/>
                <w:sz w:val="20"/>
                <w:szCs w:val="20"/>
              </w:rPr>
            </w:pPr>
            <w:r>
              <w:rPr>
                <w:rFonts w:ascii="Arial" w:hAnsi="Arial" w:cs="Arial"/>
                <w:sz w:val="20"/>
                <w:szCs w:val="20"/>
              </w:rPr>
              <w:t>Contracts</w:t>
            </w:r>
          </w:p>
        </w:tc>
        <w:tc>
          <w:tcPr>
            <w:tcW w:w="2880" w:type="dxa"/>
            <w:tcBorders>
              <w:left w:val="nil"/>
              <w:bottom w:val="single" w:sz="4" w:space="0" w:color="auto"/>
              <w:right w:val="single" w:sz="12" w:space="0" w:color="auto"/>
            </w:tcBorders>
          </w:tcPr>
          <w:p w14:paraId="75422674" w14:textId="77777777" w:rsidR="0024062E" w:rsidRPr="007C103E" w:rsidRDefault="0024062E" w:rsidP="00273409">
            <w:pPr>
              <w:jc w:val="center"/>
              <w:rPr>
                <w:rFonts w:ascii="Arial" w:hAnsi="Arial" w:cs="Arial"/>
                <w:sz w:val="20"/>
                <w:szCs w:val="20"/>
              </w:rPr>
            </w:pPr>
          </w:p>
        </w:tc>
      </w:tr>
      <w:tr w:rsidR="0024062E" w:rsidRPr="000701E4" w14:paraId="75422679" w14:textId="77777777" w:rsidTr="002360DC">
        <w:trPr>
          <w:cantSplit/>
          <w:jc w:val="center"/>
        </w:trPr>
        <w:tc>
          <w:tcPr>
            <w:tcW w:w="3396" w:type="dxa"/>
            <w:tcBorders>
              <w:top w:val="single" w:sz="4" w:space="0" w:color="auto"/>
              <w:left w:val="single" w:sz="12" w:space="0" w:color="auto"/>
              <w:bottom w:val="single" w:sz="12" w:space="0" w:color="auto"/>
              <w:right w:val="nil"/>
            </w:tcBorders>
          </w:tcPr>
          <w:p w14:paraId="75422676" w14:textId="77777777" w:rsidR="0024062E" w:rsidRPr="007C103E" w:rsidRDefault="0024062E" w:rsidP="00DF7B09">
            <w:pPr>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77" w14:textId="77777777" w:rsidR="0024062E" w:rsidRPr="007C103E" w:rsidRDefault="0024062E" w:rsidP="00DF7B09">
            <w:pPr>
              <w:rPr>
                <w:rFonts w:ascii="Arial" w:hAnsi="Arial" w:cs="Arial"/>
                <w:bCs/>
                <w:sz w:val="20"/>
                <w:szCs w:val="20"/>
              </w:rPr>
            </w:pPr>
            <w:r w:rsidRPr="007C103E">
              <w:rPr>
                <w:rFonts w:ascii="Arial" w:hAnsi="Arial" w:cs="Arial"/>
                <w:bCs/>
                <w:sz w:val="20"/>
                <w:szCs w:val="20"/>
              </w:rPr>
              <w:t>Quality Assurance</w:t>
            </w:r>
          </w:p>
        </w:tc>
        <w:tc>
          <w:tcPr>
            <w:tcW w:w="2880" w:type="dxa"/>
            <w:tcBorders>
              <w:left w:val="nil"/>
              <w:bottom w:val="single" w:sz="12" w:space="0" w:color="auto"/>
              <w:right w:val="single" w:sz="12" w:space="0" w:color="auto"/>
            </w:tcBorders>
          </w:tcPr>
          <w:p w14:paraId="75422678" w14:textId="69B96962" w:rsidR="0024062E" w:rsidRPr="007C103E" w:rsidRDefault="00F00EE8" w:rsidP="002B46CD">
            <w:pPr>
              <w:jc w:val="center"/>
              <w:rPr>
                <w:rFonts w:ascii="Arial" w:hAnsi="Arial" w:cs="Arial"/>
                <w:sz w:val="20"/>
                <w:szCs w:val="20"/>
              </w:rPr>
            </w:pPr>
            <w:r>
              <w:rPr>
                <w:rFonts w:ascii="Arial" w:hAnsi="Arial" w:cs="Arial"/>
                <w:sz w:val="20"/>
                <w:szCs w:val="20"/>
              </w:rPr>
              <w:t>Brian Priest</w:t>
            </w:r>
          </w:p>
        </w:tc>
      </w:tr>
    </w:tbl>
    <w:p w14:paraId="7542267A" w14:textId="77777777" w:rsidR="00365B8B" w:rsidRDefault="00365B8B" w:rsidP="00E141C7">
      <w:pPr>
        <w:rPr>
          <w:rFonts w:ascii="Arial" w:hAnsi="Arial" w:cs="Arial"/>
        </w:rPr>
      </w:pPr>
    </w:p>
    <w:p w14:paraId="7542267B" w14:textId="77777777" w:rsidR="00E141C7" w:rsidRPr="00436780" w:rsidRDefault="00E141C7" w:rsidP="00365B8B">
      <w:pPr>
        <w:jc w:val="center"/>
        <w:rPr>
          <w:rFonts w:ascii="Arial" w:hAnsi="Arial" w:cs="Arial"/>
        </w:rPr>
      </w:pPr>
      <w:r w:rsidRPr="00436780">
        <w:rPr>
          <w:rFonts w:ascii="Arial" w:hAnsi="Arial" w:cs="Arial"/>
        </w:rPr>
        <w:t xml:space="preserve">Electronic signatures </w:t>
      </w:r>
      <w:r>
        <w:rPr>
          <w:rFonts w:ascii="Arial" w:hAnsi="Arial" w:cs="Arial"/>
        </w:rPr>
        <w:t xml:space="preserve">were provided on </w:t>
      </w:r>
      <w:r w:rsidR="00E2622A" w:rsidRPr="003405D7">
        <w:rPr>
          <w:rFonts w:ascii="Arial" w:hAnsi="Arial" w:cs="Arial"/>
          <w:highlight w:val="yellow"/>
        </w:rPr>
        <w:t>&lt;DATE&gt;</w:t>
      </w:r>
    </w:p>
    <w:p w14:paraId="7542267C" w14:textId="77777777" w:rsidR="00F33599" w:rsidRDefault="00F33599" w:rsidP="007C4415">
      <w:pPr>
        <w:jc w:val="center"/>
        <w:rPr>
          <w:rFonts w:ascii="Arial" w:hAnsi="Arial" w:cs="Arial"/>
          <w:b/>
          <w:bCs/>
        </w:rPr>
      </w:pPr>
    </w:p>
    <w:p w14:paraId="7542267D" w14:textId="77777777" w:rsidR="00F33599" w:rsidRDefault="00F33599" w:rsidP="007C4415">
      <w:pPr>
        <w:jc w:val="center"/>
        <w:rPr>
          <w:rFonts w:ascii="Arial" w:hAnsi="Arial" w:cs="Arial"/>
          <w:b/>
          <w:bCs/>
        </w:rPr>
      </w:pPr>
    </w:p>
    <w:p w14:paraId="7542267E" w14:textId="77777777" w:rsidR="00F33599" w:rsidRDefault="00F33599" w:rsidP="007C4415">
      <w:pPr>
        <w:jc w:val="center"/>
        <w:rPr>
          <w:rFonts w:ascii="Arial" w:hAnsi="Arial" w:cs="Arial"/>
          <w:b/>
          <w:bCs/>
        </w:rPr>
      </w:pPr>
    </w:p>
    <w:p w14:paraId="7542267F" w14:textId="77777777" w:rsidR="007C4415" w:rsidRDefault="007C4415" w:rsidP="007C4415">
      <w:pPr>
        <w:jc w:val="center"/>
        <w:rPr>
          <w:rFonts w:ascii="Arial" w:hAnsi="Arial" w:cs="Arial"/>
          <w:b/>
          <w:bCs/>
          <w:sz w:val="28"/>
          <w:szCs w:val="28"/>
        </w:rPr>
      </w:pPr>
      <w:r>
        <w:rPr>
          <w:sz w:val="28"/>
          <w:szCs w:val="28"/>
        </w:rPr>
        <w:br w:type="page"/>
      </w:r>
      <w:r>
        <w:rPr>
          <w:rFonts w:ascii="Arial" w:hAnsi="Arial" w:cs="Arial"/>
          <w:b/>
          <w:bCs/>
          <w:sz w:val="28"/>
          <w:szCs w:val="28"/>
        </w:rPr>
        <w:lastRenderedPageBreak/>
        <w:t>Document Revision History</w:t>
      </w:r>
    </w:p>
    <w:p w14:paraId="50D91AD9" w14:textId="5B8405AD" w:rsidR="00EE6531" w:rsidRDefault="00EE6531" w:rsidP="00EE6531">
      <w:r>
        <w:t>Revison history for the PMP is tracked in GitHub at the following link:</w:t>
      </w:r>
    </w:p>
    <w:p w14:paraId="78CFEB55" w14:textId="139BCAB0" w:rsidR="00EE6531" w:rsidRDefault="006E1163" w:rsidP="00EE6531">
      <w:pPr>
        <w:jc w:val="center"/>
      </w:pPr>
      <w:hyperlink r:id="rId13" w:history="1">
        <w:r w:rsidR="00EE6531" w:rsidRPr="00CF69E2">
          <w:rPr>
            <w:rStyle w:val="Hyperlink"/>
          </w:rPr>
          <w:t>https://github.com/Geocent/18f-prototype/tree/integration/docs/scrum</w:t>
        </w:r>
      </w:hyperlink>
    </w:p>
    <w:p w14:paraId="53AC0F33" w14:textId="5ABB8466" w:rsidR="00EE6531" w:rsidRDefault="00EE6531" w:rsidP="00EE6531">
      <w:r>
        <w:t>Each iteration of the document is stored within the Sprint folders.</w:t>
      </w:r>
    </w:p>
    <w:p w14:paraId="75422680" w14:textId="77777777" w:rsidR="007C4415" w:rsidRDefault="007C4415" w:rsidP="007C4415">
      <w:pPr>
        <w:spacing w:line="120" w:lineRule="auto"/>
        <w:jc w:val="center"/>
        <w:rPr>
          <w:rFonts w:ascii="Arial" w:hAnsi="Arial" w:cs="Arial"/>
          <w:b/>
          <w:bCs/>
          <w:sz w:val="16"/>
          <w:szCs w:val="16"/>
        </w:rPr>
      </w:pPr>
    </w:p>
    <w:p w14:paraId="75422693" w14:textId="77777777" w:rsidR="007C4415" w:rsidRDefault="007C4415" w:rsidP="00EE6531"/>
    <w:p w14:paraId="75422694" w14:textId="77777777" w:rsidR="000D12C1" w:rsidRDefault="000D12C1" w:rsidP="007C4415">
      <w:pPr>
        <w:jc w:val="center"/>
        <w:rPr>
          <w:rFonts w:ascii="Arial" w:hAnsi="Arial" w:cs="Arial"/>
          <w:b/>
          <w:bCs/>
          <w:sz w:val="20"/>
          <w:szCs w:val="20"/>
        </w:rPr>
      </w:pPr>
    </w:p>
    <w:p w14:paraId="75422695" w14:textId="77777777" w:rsidR="007C4415" w:rsidRDefault="007C4415" w:rsidP="007C4415">
      <w:pPr>
        <w:jc w:val="center"/>
        <w:rPr>
          <w:rFonts w:ascii="Arial" w:hAnsi="Arial" w:cs="Arial"/>
          <w:b/>
          <w:bCs/>
          <w:sz w:val="28"/>
          <w:szCs w:val="28"/>
        </w:rPr>
      </w:pPr>
      <w:r>
        <w:rPr>
          <w:i/>
          <w:iCs/>
          <w:color w:val="000000"/>
        </w:rPr>
        <w:br w:type="page"/>
      </w:r>
      <w:r>
        <w:rPr>
          <w:rFonts w:ascii="Arial" w:hAnsi="Arial" w:cs="Arial"/>
          <w:b/>
          <w:bCs/>
          <w:sz w:val="28"/>
          <w:szCs w:val="28"/>
        </w:rPr>
        <w:lastRenderedPageBreak/>
        <w:t>Table of Contents</w:t>
      </w:r>
    </w:p>
    <w:p w14:paraId="75422696" w14:textId="77777777" w:rsidR="00F12B5A" w:rsidRDefault="00F12B5A" w:rsidP="007C4415">
      <w:pPr>
        <w:jc w:val="center"/>
        <w:rPr>
          <w:rFonts w:ascii="Arial" w:hAnsi="Arial" w:cs="Arial"/>
          <w:b/>
          <w:bCs/>
          <w:sz w:val="28"/>
          <w:szCs w:val="28"/>
        </w:rPr>
      </w:pPr>
    </w:p>
    <w:bookmarkStart w:id="0" w:name="_GoBack"/>
    <w:bookmarkEnd w:id="0"/>
    <w:p w14:paraId="31937C8D" w14:textId="77777777" w:rsidR="004E1276" w:rsidRDefault="002B3212">
      <w:pPr>
        <w:pStyle w:val="TOC1"/>
        <w:tabs>
          <w:tab w:val="left" w:pos="475"/>
          <w:tab w:val="right" w:leader="dot" w:pos="9350"/>
        </w:tabs>
        <w:rPr>
          <w:rFonts w:asciiTheme="minorHAnsi" w:eastAsiaTheme="minorEastAsia" w:hAnsiTheme="minorHAnsi" w:cstheme="minorBidi"/>
          <w:b w:val="0"/>
          <w:bCs w:val="0"/>
          <w:iCs w:val="0"/>
          <w:noProof/>
          <w:szCs w:val="22"/>
        </w:rPr>
      </w:pPr>
      <w:r>
        <w:rPr>
          <w:rFonts w:cs="Arial"/>
          <w:b w:val="0"/>
          <w:bCs w:val="0"/>
          <w:iCs w:val="0"/>
        </w:rPr>
        <w:fldChar w:fldCharType="begin"/>
      </w:r>
      <w:r w:rsidR="00C8542A">
        <w:rPr>
          <w:rFonts w:cs="Arial"/>
          <w:b w:val="0"/>
          <w:bCs w:val="0"/>
          <w:iCs w:val="0"/>
        </w:rPr>
        <w:instrText xml:space="preserve"> TOC \o "1-3" \h \z \u </w:instrText>
      </w:r>
      <w:r>
        <w:rPr>
          <w:rFonts w:cs="Arial"/>
          <w:b w:val="0"/>
          <w:bCs w:val="0"/>
          <w:iCs w:val="0"/>
        </w:rPr>
        <w:fldChar w:fldCharType="separate"/>
      </w:r>
      <w:hyperlink w:anchor="_Toc423252030" w:history="1">
        <w:r w:rsidR="004E1276" w:rsidRPr="00F05FD3">
          <w:rPr>
            <w:rStyle w:val="Hyperlink"/>
          </w:rPr>
          <w:t>1</w:t>
        </w:r>
        <w:r w:rsidR="004E1276">
          <w:rPr>
            <w:rFonts w:asciiTheme="minorHAnsi" w:eastAsiaTheme="minorEastAsia" w:hAnsiTheme="minorHAnsi" w:cstheme="minorBidi"/>
            <w:b w:val="0"/>
            <w:bCs w:val="0"/>
            <w:iCs w:val="0"/>
            <w:noProof/>
            <w:szCs w:val="22"/>
          </w:rPr>
          <w:tab/>
        </w:r>
        <w:r w:rsidR="004E1276" w:rsidRPr="00F05FD3">
          <w:rPr>
            <w:rStyle w:val="Hyperlink"/>
          </w:rPr>
          <w:t>Project Overview</w:t>
        </w:r>
        <w:r w:rsidR="004E1276">
          <w:rPr>
            <w:noProof/>
            <w:webHidden/>
          </w:rPr>
          <w:tab/>
        </w:r>
        <w:r w:rsidR="004E1276">
          <w:rPr>
            <w:noProof/>
            <w:webHidden/>
          </w:rPr>
          <w:fldChar w:fldCharType="begin"/>
        </w:r>
        <w:r w:rsidR="004E1276">
          <w:rPr>
            <w:noProof/>
            <w:webHidden/>
          </w:rPr>
          <w:instrText xml:space="preserve"> PAGEREF _Toc423252030 \h </w:instrText>
        </w:r>
        <w:r w:rsidR="004E1276">
          <w:rPr>
            <w:noProof/>
            <w:webHidden/>
          </w:rPr>
        </w:r>
        <w:r w:rsidR="004E1276">
          <w:rPr>
            <w:noProof/>
            <w:webHidden/>
          </w:rPr>
          <w:fldChar w:fldCharType="separate"/>
        </w:r>
        <w:r w:rsidR="004E1276">
          <w:rPr>
            <w:noProof/>
            <w:webHidden/>
          </w:rPr>
          <w:t>1</w:t>
        </w:r>
        <w:r w:rsidR="004E1276">
          <w:rPr>
            <w:noProof/>
            <w:webHidden/>
          </w:rPr>
          <w:fldChar w:fldCharType="end"/>
        </w:r>
      </w:hyperlink>
    </w:p>
    <w:p w14:paraId="021DF2D6" w14:textId="77777777" w:rsidR="004E1276" w:rsidRDefault="004E1276">
      <w:pPr>
        <w:pStyle w:val="TOC2"/>
        <w:tabs>
          <w:tab w:val="left" w:pos="960"/>
          <w:tab w:val="right" w:leader="dot" w:pos="9350"/>
        </w:tabs>
        <w:rPr>
          <w:rFonts w:asciiTheme="minorHAnsi" w:eastAsiaTheme="minorEastAsia" w:hAnsiTheme="minorHAnsi" w:cstheme="minorBidi"/>
          <w:bCs w:val="0"/>
          <w:noProof/>
        </w:rPr>
      </w:pPr>
      <w:hyperlink w:anchor="_Toc423252031" w:history="1">
        <w:r w:rsidRPr="00F05FD3">
          <w:rPr>
            <w:rStyle w:val="Hyperlink"/>
          </w:rPr>
          <w:t>1.1</w:t>
        </w:r>
        <w:r>
          <w:rPr>
            <w:rFonts w:asciiTheme="minorHAnsi" w:eastAsiaTheme="minorEastAsia" w:hAnsiTheme="minorHAnsi" w:cstheme="minorBidi"/>
            <w:bCs w:val="0"/>
            <w:noProof/>
          </w:rPr>
          <w:tab/>
        </w:r>
        <w:r w:rsidRPr="00F05FD3">
          <w:rPr>
            <w:rStyle w:val="Hyperlink"/>
          </w:rPr>
          <w:t>Project Scope and Objectives (Project Vision)</w:t>
        </w:r>
        <w:r>
          <w:rPr>
            <w:noProof/>
            <w:webHidden/>
          </w:rPr>
          <w:tab/>
        </w:r>
        <w:r>
          <w:rPr>
            <w:noProof/>
            <w:webHidden/>
          </w:rPr>
          <w:fldChar w:fldCharType="begin"/>
        </w:r>
        <w:r>
          <w:rPr>
            <w:noProof/>
            <w:webHidden/>
          </w:rPr>
          <w:instrText xml:space="preserve"> PAGEREF _Toc423252031 \h </w:instrText>
        </w:r>
        <w:r>
          <w:rPr>
            <w:noProof/>
            <w:webHidden/>
          </w:rPr>
        </w:r>
        <w:r>
          <w:rPr>
            <w:noProof/>
            <w:webHidden/>
          </w:rPr>
          <w:fldChar w:fldCharType="separate"/>
        </w:r>
        <w:r>
          <w:rPr>
            <w:noProof/>
            <w:webHidden/>
          </w:rPr>
          <w:t>1</w:t>
        </w:r>
        <w:r>
          <w:rPr>
            <w:noProof/>
            <w:webHidden/>
          </w:rPr>
          <w:fldChar w:fldCharType="end"/>
        </w:r>
      </w:hyperlink>
    </w:p>
    <w:p w14:paraId="51F9A567" w14:textId="77777777" w:rsidR="004E1276" w:rsidRDefault="004E1276">
      <w:pPr>
        <w:pStyle w:val="TOC3"/>
        <w:tabs>
          <w:tab w:val="left" w:pos="1200"/>
          <w:tab w:val="right" w:leader="dot" w:pos="9350"/>
        </w:tabs>
        <w:rPr>
          <w:rFonts w:asciiTheme="minorHAnsi" w:eastAsiaTheme="minorEastAsia" w:hAnsiTheme="minorHAnsi" w:cstheme="minorBidi"/>
          <w:noProof/>
          <w:sz w:val="22"/>
          <w:szCs w:val="22"/>
        </w:rPr>
      </w:pPr>
      <w:hyperlink w:anchor="_Toc423252032" w:history="1">
        <w:r w:rsidRPr="00F05FD3">
          <w:rPr>
            <w:rStyle w:val="Hyperlink"/>
          </w:rPr>
          <w:t>1.1.1</w:t>
        </w:r>
        <w:r>
          <w:rPr>
            <w:rFonts w:asciiTheme="minorHAnsi" w:eastAsiaTheme="minorEastAsia" w:hAnsiTheme="minorHAnsi" w:cstheme="minorBidi"/>
            <w:noProof/>
            <w:sz w:val="22"/>
            <w:szCs w:val="22"/>
          </w:rPr>
          <w:tab/>
        </w:r>
        <w:r w:rsidRPr="00F05FD3">
          <w:rPr>
            <w:rStyle w:val="Hyperlink"/>
          </w:rPr>
          <w:t>Customer</w:t>
        </w:r>
        <w:r>
          <w:rPr>
            <w:noProof/>
            <w:webHidden/>
          </w:rPr>
          <w:tab/>
        </w:r>
        <w:r>
          <w:rPr>
            <w:noProof/>
            <w:webHidden/>
          </w:rPr>
          <w:fldChar w:fldCharType="begin"/>
        </w:r>
        <w:r>
          <w:rPr>
            <w:noProof/>
            <w:webHidden/>
          </w:rPr>
          <w:instrText xml:space="preserve"> PAGEREF _Toc423252032 \h </w:instrText>
        </w:r>
        <w:r>
          <w:rPr>
            <w:noProof/>
            <w:webHidden/>
          </w:rPr>
        </w:r>
        <w:r>
          <w:rPr>
            <w:noProof/>
            <w:webHidden/>
          </w:rPr>
          <w:fldChar w:fldCharType="separate"/>
        </w:r>
        <w:r>
          <w:rPr>
            <w:noProof/>
            <w:webHidden/>
          </w:rPr>
          <w:t>1</w:t>
        </w:r>
        <w:r>
          <w:rPr>
            <w:noProof/>
            <w:webHidden/>
          </w:rPr>
          <w:fldChar w:fldCharType="end"/>
        </w:r>
      </w:hyperlink>
    </w:p>
    <w:p w14:paraId="714B39F5" w14:textId="77777777" w:rsidR="004E1276" w:rsidRDefault="004E1276">
      <w:pPr>
        <w:pStyle w:val="TOC3"/>
        <w:tabs>
          <w:tab w:val="left" w:pos="1200"/>
          <w:tab w:val="right" w:leader="dot" w:pos="9350"/>
        </w:tabs>
        <w:rPr>
          <w:rFonts w:asciiTheme="minorHAnsi" w:eastAsiaTheme="minorEastAsia" w:hAnsiTheme="minorHAnsi" w:cstheme="minorBidi"/>
          <w:noProof/>
          <w:sz w:val="22"/>
          <w:szCs w:val="22"/>
        </w:rPr>
      </w:pPr>
      <w:hyperlink w:anchor="_Toc423252033" w:history="1">
        <w:r w:rsidRPr="00F05FD3">
          <w:rPr>
            <w:rStyle w:val="Hyperlink"/>
          </w:rPr>
          <w:t>1.1.2</w:t>
        </w:r>
        <w:r>
          <w:rPr>
            <w:rFonts w:asciiTheme="minorHAnsi" w:eastAsiaTheme="minorEastAsia" w:hAnsiTheme="minorHAnsi" w:cstheme="minorBidi"/>
            <w:noProof/>
            <w:sz w:val="22"/>
            <w:szCs w:val="22"/>
          </w:rPr>
          <w:tab/>
        </w:r>
        <w:r w:rsidRPr="00F05FD3">
          <w:rPr>
            <w:rStyle w:val="Hyperlink"/>
          </w:rPr>
          <w:t>Project Vision</w:t>
        </w:r>
        <w:r>
          <w:rPr>
            <w:noProof/>
            <w:webHidden/>
          </w:rPr>
          <w:tab/>
        </w:r>
        <w:r>
          <w:rPr>
            <w:noProof/>
            <w:webHidden/>
          </w:rPr>
          <w:fldChar w:fldCharType="begin"/>
        </w:r>
        <w:r>
          <w:rPr>
            <w:noProof/>
            <w:webHidden/>
          </w:rPr>
          <w:instrText xml:space="preserve"> PAGEREF _Toc423252033 \h </w:instrText>
        </w:r>
        <w:r>
          <w:rPr>
            <w:noProof/>
            <w:webHidden/>
          </w:rPr>
        </w:r>
        <w:r>
          <w:rPr>
            <w:noProof/>
            <w:webHidden/>
          </w:rPr>
          <w:fldChar w:fldCharType="separate"/>
        </w:r>
        <w:r>
          <w:rPr>
            <w:noProof/>
            <w:webHidden/>
          </w:rPr>
          <w:t>1</w:t>
        </w:r>
        <w:r>
          <w:rPr>
            <w:noProof/>
            <w:webHidden/>
          </w:rPr>
          <w:fldChar w:fldCharType="end"/>
        </w:r>
      </w:hyperlink>
    </w:p>
    <w:p w14:paraId="6DFB5F2B" w14:textId="77777777" w:rsidR="004E1276" w:rsidRDefault="004E1276">
      <w:pPr>
        <w:pStyle w:val="TOC3"/>
        <w:tabs>
          <w:tab w:val="left" w:pos="1200"/>
          <w:tab w:val="right" w:leader="dot" w:pos="9350"/>
        </w:tabs>
        <w:rPr>
          <w:rFonts w:asciiTheme="minorHAnsi" w:eastAsiaTheme="minorEastAsia" w:hAnsiTheme="minorHAnsi" w:cstheme="minorBidi"/>
          <w:noProof/>
          <w:sz w:val="22"/>
          <w:szCs w:val="22"/>
        </w:rPr>
      </w:pPr>
      <w:hyperlink w:anchor="_Toc423252034" w:history="1">
        <w:r w:rsidRPr="00F05FD3">
          <w:rPr>
            <w:rStyle w:val="Hyperlink"/>
          </w:rPr>
          <w:t>1.1.3</w:t>
        </w:r>
        <w:r>
          <w:rPr>
            <w:rFonts w:asciiTheme="minorHAnsi" w:eastAsiaTheme="minorEastAsia" w:hAnsiTheme="minorHAnsi" w:cstheme="minorBidi"/>
            <w:noProof/>
            <w:sz w:val="22"/>
            <w:szCs w:val="22"/>
          </w:rPr>
          <w:tab/>
        </w:r>
        <w:r w:rsidRPr="00F05FD3">
          <w:rPr>
            <w:rStyle w:val="Hyperlink"/>
          </w:rPr>
          <w:t>Schedule Summary</w:t>
        </w:r>
        <w:r>
          <w:rPr>
            <w:noProof/>
            <w:webHidden/>
          </w:rPr>
          <w:tab/>
        </w:r>
        <w:r>
          <w:rPr>
            <w:noProof/>
            <w:webHidden/>
          </w:rPr>
          <w:fldChar w:fldCharType="begin"/>
        </w:r>
        <w:r>
          <w:rPr>
            <w:noProof/>
            <w:webHidden/>
          </w:rPr>
          <w:instrText xml:space="preserve"> PAGEREF _Toc423252034 \h </w:instrText>
        </w:r>
        <w:r>
          <w:rPr>
            <w:noProof/>
            <w:webHidden/>
          </w:rPr>
        </w:r>
        <w:r>
          <w:rPr>
            <w:noProof/>
            <w:webHidden/>
          </w:rPr>
          <w:fldChar w:fldCharType="separate"/>
        </w:r>
        <w:r>
          <w:rPr>
            <w:noProof/>
            <w:webHidden/>
          </w:rPr>
          <w:t>2</w:t>
        </w:r>
        <w:r>
          <w:rPr>
            <w:noProof/>
            <w:webHidden/>
          </w:rPr>
          <w:fldChar w:fldCharType="end"/>
        </w:r>
      </w:hyperlink>
    </w:p>
    <w:p w14:paraId="5F7ED580" w14:textId="77777777" w:rsidR="004E1276" w:rsidRDefault="004E1276">
      <w:pPr>
        <w:pStyle w:val="TOC3"/>
        <w:tabs>
          <w:tab w:val="left" w:pos="1200"/>
          <w:tab w:val="right" w:leader="dot" w:pos="9350"/>
        </w:tabs>
        <w:rPr>
          <w:rFonts w:asciiTheme="minorHAnsi" w:eastAsiaTheme="minorEastAsia" w:hAnsiTheme="minorHAnsi" w:cstheme="minorBidi"/>
          <w:noProof/>
          <w:sz w:val="22"/>
          <w:szCs w:val="22"/>
        </w:rPr>
      </w:pPr>
      <w:hyperlink w:anchor="_Toc423252035" w:history="1">
        <w:r w:rsidRPr="00F05FD3">
          <w:rPr>
            <w:rStyle w:val="Hyperlink"/>
          </w:rPr>
          <w:t>1.1.4</w:t>
        </w:r>
        <w:r>
          <w:rPr>
            <w:rFonts w:asciiTheme="minorHAnsi" w:eastAsiaTheme="minorEastAsia" w:hAnsiTheme="minorHAnsi" w:cstheme="minorBidi"/>
            <w:noProof/>
            <w:sz w:val="22"/>
            <w:szCs w:val="22"/>
          </w:rPr>
          <w:tab/>
        </w:r>
        <w:r w:rsidRPr="00F05FD3">
          <w:rPr>
            <w:rStyle w:val="Hyperlink"/>
          </w:rPr>
          <w:t>Deliverables</w:t>
        </w:r>
        <w:r>
          <w:rPr>
            <w:noProof/>
            <w:webHidden/>
          </w:rPr>
          <w:tab/>
        </w:r>
        <w:r>
          <w:rPr>
            <w:noProof/>
            <w:webHidden/>
          </w:rPr>
          <w:fldChar w:fldCharType="begin"/>
        </w:r>
        <w:r>
          <w:rPr>
            <w:noProof/>
            <w:webHidden/>
          </w:rPr>
          <w:instrText xml:space="preserve"> PAGEREF _Toc423252035 \h </w:instrText>
        </w:r>
        <w:r>
          <w:rPr>
            <w:noProof/>
            <w:webHidden/>
          </w:rPr>
        </w:r>
        <w:r>
          <w:rPr>
            <w:noProof/>
            <w:webHidden/>
          </w:rPr>
          <w:fldChar w:fldCharType="separate"/>
        </w:r>
        <w:r>
          <w:rPr>
            <w:noProof/>
            <w:webHidden/>
          </w:rPr>
          <w:t>2</w:t>
        </w:r>
        <w:r>
          <w:rPr>
            <w:noProof/>
            <w:webHidden/>
          </w:rPr>
          <w:fldChar w:fldCharType="end"/>
        </w:r>
      </w:hyperlink>
    </w:p>
    <w:p w14:paraId="1FD18A76" w14:textId="77777777" w:rsidR="004E1276" w:rsidRDefault="004E1276">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252036" w:history="1">
        <w:r w:rsidRPr="00F05FD3">
          <w:rPr>
            <w:rStyle w:val="Hyperlink"/>
          </w:rPr>
          <w:t>2</w:t>
        </w:r>
        <w:r>
          <w:rPr>
            <w:rFonts w:asciiTheme="minorHAnsi" w:eastAsiaTheme="minorEastAsia" w:hAnsiTheme="minorHAnsi" w:cstheme="minorBidi"/>
            <w:b w:val="0"/>
            <w:bCs w:val="0"/>
            <w:iCs w:val="0"/>
            <w:noProof/>
            <w:szCs w:val="22"/>
          </w:rPr>
          <w:tab/>
        </w:r>
        <w:r w:rsidRPr="00F05FD3">
          <w:rPr>
            <w:rStyle w:val="Hyperlink"/>
          </w:rPr>
          <w:t>References</w:t>
        </w:r>
        <w:r>
          <w:rPr>
            <w:noProof/>
            <w:webHidden/>
          </w:rPr>
          <w:tab/>
        </w:r>
        <w:r>
          <w:rPr>
            <w:noProof/>
            <w:webHidden/>
          </w:rPr>
          <w:fldChar w:fldCharType="begin"/>
        </w:r>
        <w:r>
          <w:rPr>
            <w:noProof/>
            <w:webHidden/>
          </w:rPr>
          <w:instrText xml:space="preserve"> PAGEREF _Toc423252036 \h </w:instrText>
        </w:r>
        <w:r>
          <w:rPr>
            <w:noProof/>
            <w:webHidden/>
          </w:rPr>
        </w:r>
        <w:r>
          <w:rPr>
            <w:noProof/>
            <w:webHidden/>
          </w:rPr>
          <w:fldChar w:fldCharType="separate"/>
        </w:r>
        <w:r>
          <w:rPr>
            <w:noProof/>
            <w:webHidden/>
          </w:rPr>
          <w:t>3</w:t>
        </w:r>
        <w:r>
          <w:rPr>
            <w:noProof/>
            <w:webHidden/>
          </w:rPr>
          <w:fldChar w:fldCharType="end"/>
        </w:r>
      </w:hyperlink>
    </w:p>
    <w:p w14:paraId="44B9871E" w14:textId="77777777" w:rsidR="004E1276" w:rsidRDefault="004E1276">
      <w:pPr>
        <w:pStyle w:val="TOC2"/>
        <w:tabs>
          <w:tab w:val="left" w:pos="960"/>
          <w:tab w:val="right" w:leader="dot" w:pos="9350"/>
        </w:tabs>
        <w:rPr>
          <w:rFonts w:asciiTheme="minorHAnsi" w:eastAsiaTheme="minorEastAsia" w:hAnsiTheme="minorHAnsi" w:cstheme="minorBidi"/>
          <w:bCs w:val="0"/>
          <w:noProof/>
        </w:rPr>
      </w:pPr>
      <w:hyperlink w:anchor="_Toc423252037" w:history="1">
        <w:r w:rsidRPr="00F05FD3">
          <w:rPr>
            <w:rStyle w:val="Hyperlink"/>
          </w:rPr>
          <w:t>2.1</w:t>
        </w:r>
        <w:r>
          <w:rPr>
            <w:rFonts w:asciiTheme="minorHAnsi" w:eastAsiaTheme="minorEastAsia" w:hAnsiTheme="minorHAnsi" w:cstheme="minorBidi"/>
            <w:bCs w:val="0"/>
            <w:noProof/>
          </w:rPr>
          <w:tab/>
        </w:r>
        <w:r w:rsidRPr="00F05FD3">
          <w:rPr>
            <w:rStyle w:val="Hyperlink"/>
          </w:rPr>
          <w:t>Source Documentation</w:t>
        </w:r>
        <w:r>
          <w:rPr>
            <w:noProof/>
            <w:webHidden/>
          </w:rPr>
          <w:tab/>
        </w:r>
        <w:r>
          <w:rPr>
            <w:noProof/>
            <w:webHidden/>
          </w:rPr>
          <w:fldChar w:fldCharType="begin"/>
        </w:r>
        <w:r>
          <w:rPr>
            <w:noProof/>
            <w:webHidden/>
          </w:rPr>
          <w:instrText xml:space="preserve"> PAGEREF _Toc423252037 \h </w:instrText>
        </w:r>
        <w:r>
          <w:rPr>
            <w:noProof/>
            <w:webHidden/>
          </w:rPr>
        </w:r>
        <w:r>
          <w:rPr>
            <w:noProof/>
            <w:webHidden/>
          </w:rPr>
          <w:fldChar w:fldCharType="separate"/>
        </w:r>
        <w:r>
          <w:rPr>
            <w:noProof/>
            <w:webHidden/>
          </w:rPr>
          <w:t>3</w:t>
        </w:r>
        <w:r>
          <w:rPr>
            <w:noProof/>
            <w:webHidden/>
          </w:rPr>
          <w:fldChar w:fldCharType="end"/>
        </w:r>
      </w:hyperlink>
    </w:p>
    <w:p w14:paraId="1C8150DC" w14:textId="77777777" w:rsidR="004E1276" w:rsidRDefault="004E1276">
      <w:pPr>
        <w:pStyle w:val="TOC2"/>
        <w:tabs>
          <w:tab w:val="left" w:pos="960"/>
          <w:tab w:val="right" w:leader="dot" w:pos="9350"/>
        </w:tabs>
        <w:rPr>
          <w:rFonts w:asciiTheme="minorHAnsi" w:eastAsiaTheme="minorEastAsia" w:hAnsiTheme="minorHAnsi" w:cstheme="minorBidi"/>
          <w:bCs w:val="0"/>
          <w:noProof/>
        </w:rPr>
      </w:pPr>
      <w:hyperlink w:anchor="_Toc423252038" w:history="1">
        <w:r w:rsidRPr="00F05FD3">
          <w:rPr>
            <w:rStyle w:val="Hyperlink"/>
          </w:rPr>
          <w:t>2.2</w:t>
        </w:r>
        <w:r>
          <w:rPr>
            <w:rFonts w:asciiTheme="minorHAnsi" w:eastAsiaTheme="minorEastAsia" w:hAnsiTheme="minorHAnsi" w:cstheme="minorBidi"/>
            <w:bCs w:val="0"/>
            <w:noProof/>
          </w:rPr>
          <w:tab/>
        </w:r>
        <w:r w:rsidRPr="00F05FD3">
          <w:rPr>
            <w:rStyle w:val="Hyperlink"/>
          </w:rPr>
          <w:t>Project Working Documents</w:t>
        </w:r>
        <w:r>
          <w:rPr>
            <w:noProof/>
            <w:webHidden/>
          </w:rPr>
          <w:tab/>
        </w:r>
        <w:r>
          <w:rPr>
            <w:noProof/>
            <w:webHidden/>
          </w:rPr>
          <w:fldChar w:fldCharType="begin"/>
        </w:r>
        <w:r>
          <w:rPr>
            <w:noProof/>
            <w:webHidden/>
          </w:rPr>
          <w:instrText xml:space="preserve"> PAGEREF _Toc423252038 \h </w:instrText>
        </w:r>
        <w:r>
          <w:rPr>
            <w:noProof/>
            <w:webHidden/>
          </w:rPr>
        </w:r>
        <w:r>
          <w:rPr>
            <w:noProof/>
            <w:webHidden/>
          </w:rPr>
          <w:fldChar w:fldCharType="separate"/>
        </w:r>
        <w:r>
          <w:rPr>
            <w:noProof/>
            <w:webHidden/>
          </w:rPr>
          <w:t>3</w:t>
        </w:r>
        <w:r>
          <w:rPr>
            <w:noProof/>
            <w:webHidden/>
          </w:rPr>
          <w:fldChar w:fldCharType="end"/>
        </w:r>
      </w:hyperlink>
    </w:p>
    <w:p w14:paraId="2807BBED" w14:textId="77777777" w:rsidR="004E1276" w:rsidRDefault="004E1276">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252039" w:history="1">
        <w:r w:rsidRPr="00F05FD3">
          <w:rPr>
            <w:rStyle w:val="Hyperlink"/>
          </w:rPr>
          <w:t>3</w:t>
        </w:r>
        <w:r>
          <w:rPr>
            <w:rFonts w:asciiTheme="minorHAnsi" w:eastAsiaTheme="minorEastAsia" w:hAnsiTheme="minorHAnsi" w:cstheme="minorBidi"/>
            <w:b w:val="0"/>
            <w:bCs w:val="0"/>
            <w:iCs w:val="0"/>
            <w:noProof/>
            <w:szCs w:val="22"/>
          </w:rPr>
          <w:tab/>
        </w:r>
        <w:r w:rsidRPr="00F05FD3">
          <w:rPr>
            <w:rStyle w:val="Hyperlink"/>
          </w:rPr>
          <w:t>Organization</w:t>
        </w:r>
        <w:r>
          <w:rPr>
            <w:noProof/>
            <w:webHidden/>
          </w:rPr>
          <w:tab/>
        </w:r>
        <w:r>
          <w:rPr>
            <w:noProof/>
            <w:webHidden/>
          </w:rPr>
          <w:fldChar w:fldCharType="begin"/>
        </w:r>
        <w:r>
          <w:rPr>
            <w:noProof/>
            <w:webHidden/>
          </w:rPr>
          <w:instrText xml:space="preserve"> PAGEREF _Toc423252039 \h </w:instrText>
        </w:r>
        <w:r>
          <w:rPr>
            <w:noProof/>
            <w:webHidden/>
          </w:rPr>
        </w:r>
        <w:r>
          <w:rPr>
            <w:noProof/>
            <w:webHidden/>
          </w:rPr>
          <w:fldChar w:fldCharType="separate"/>
        </w:r>
        <w:r>
          <w:rPr>
            <w:noProof/>
            <w:webHidden/>
          </w:rPr>
          <w:t>4</w:t>
        </w:r>
        <w:r>
          <w:rPr>
            <w:noProof/>
            <w:webHidden/>
          </w:rPr>
          <w:fldChar w:fldCharType="end"/>
        </w:r>
      </w:hyperlink>
    </w:p>
    <w:p w14:paraId="4BC128D2" w14:textId="77777777" w:rsidR="004E1276" w:rsidRDefault="004E1276">
      <w:pPr>
        <w:pStyle w:val="TOC2"/>
        <w:tabs>
          <w:tab w:val="left" w:pos="960"/>
          <w:tab w:val="right" w:leader="dot" w:pos="9350"/>
        </w:tabs>
        <w:rPr>
          <w:rFonts w:asciiTheme="minorHAnsi" w:eastAsiaTheme="minorEastAsia" w:hAnsiTheme="minorHAnsi" w:cstheme="minorBidi"/>
          <w:bCs w:val="0"/>
          <w:noProof/>
        </w:rPr>
      </w:pPr>
      <w:hyperlink w:anchor="_Toc423252040" w:history="1">
        <w:r w:rsidRPr="00F05FD3">
          <w:rPr>
            <w:rStyle w:val="Hyperlink"/>
            <w:highlight w:val="yellow"/>
          </w:rPr>
          <w:t>3.1</w:t>
        </w:r>
        <w:r>
          <w:rPr>
            <w:rFonts w:asciiTheme="minorHAnsi" w:eastAsiaTheme="minorEastAsia" w:hAnsiTheme="minorHAnsi" w:cstheme="minorBidi"/>
            <w:bCs w:val="0"/>
            <w:noProof/>
          </w:rPr>
          <w:tab/>
        </w:r>
        <w:r w:rsidRPr="00F05FD3">
          <w:rPr>
            <w:rStyle w:val="Hyperlink"/>
          </w:rPr>
          <w:t>External Interfaces</w:t>
        </w:r>
        <w:r>
          <w:rPr>
            <w:noProof/>
            <w:webHidden/>
          </w:rPr>
          <w:tab/>
        </w:r>
        <w:r>
          <w:rPr>
            <w:noProof/>
            <w:webHidden/>
          </w:rPr>
          <w:fldChar w:fldCharType="begin"/>
        </w:r>
        <w:r>
          <w:rPr>
            <w:noProof/>
            <w:webHidden/>
          </w:rPr>
          <w:instrText xml:space="preserve"> PAGEREF _Toc423252040 \h </w:instrText>
        </w:r>
        <w:r>
          <w:rPr>
            <w:noProof/>
            <w:webHidden/>
          </w:rPr>
        </w:r>
        <w:r>
          <w:rPr>
            <w:noProof/>
            <w:webHidden/>
          </w:rPr>
          <w:fldChar w:fldCharType="separate"/>
        </w:r>
        <w:r>
          <w:rPr>
            <w:noProof/>
            <w:webHidden/>
          </w:rPr>
          <w:t>4</w:t>
        </w:r>
        <w:r>
          <w:rPr>
            <w:noProof/>
            <w:webHidden/>
          </w:rPr>
          <w:fldChar w:fldCharType="end"/>
        </w:r>
      </w:hyperlink>
    </w:p>
    <w:p w14:paraId="4C47E332" w14:textId="77777777" w:rsidR="004E1276" w:rsidRDefault="004E1276">
      <w:pPr>
        <w:pStyle w:val="TOC2"/>
        <w:tabs>
          <w:tab w:val="left" w:pos="960"/>
          <w:tab w:val="right" w:leader="dot" w:pos="9350"/>
        </w:tabs>
        <w:rPr>
          <w:rFonts w:asciiTheme="minorHAnsi" w:eastAsiaTheme="minorEastAsia" w:hAnsiTheme="minorHAnsi" w:cstheme="minorBidi"/>
          <w:bCs w:val="0"/>
          <w:noProof/>
        </w:rPr>
      </w:pPr>
      <w:hyperlink w:anchor="_Toc423252041" w:history="1">
        <w:r w:rsidRPr="00F05FD3">
          <w:rPr>
            <w:rStyle w:val="Hyperlink"/>
          </w:rPr>
          <w:t>3.2</w:t>
        </w:r>
        <w:r>
          <w:rPr>
            <w:rFonts w:asciiTheme="minorHAnsi" w:eastAsiaTheme="minorEastAsia" w:hAnsiTheme="minorHAnsi" w:cstheme="minorBidi"/>
            <w:bCs w:val="0"/>
            <w:noProof/>
          </w:rPr>
          <w:tab/>
        </w:r>
        <w:r w:rsidRPr="00F05FD3">
          <w:rPr>
            <w:rStyle w:val="Hyperlink"/>
          </w:rPr>
          <w:t>Internal Structure: Geocent Program Management Structure</w:t>
        </w:r>
        <w:r>
          <w:rPr>
            <w:noProof/>
            <w:webHidden/>
          </w:rPr>
          <w:tab/>
        </w:r>
        <w:r>
          <w:rPr>
            <w:noProof/>
            <w:webHidden/>
          </w:rPr>
          <w:fldChar w:fldCharType="begin"/>
        </w:r>
        <w:r>
          <w:rPr>
            <w:noProof/>
            <w:webHidden/>
          </w:rPr>
          <w:instrText xml:space="preserve"> PAGEREF _Toc423252041 \h </w:instrText>
        </w:r>
        <w:r>
          <w:rPr>
            <w:noProof/>
            <w:webHidden/>
          </w:rPr>
        </w:r>
        <w:r>
          <w:rPr>
            <w:noProof/>
            <w:webHidden/>
          </w:rPr>
          <w:fldChar w:fldCharType="separate"/>
        </w:r>
        <w:r>
          <w:rPr>
            <w:noProof/>
            <w:webHidden/>
          </w:rPr>
          <w:t>4</w:t>
        </w:r>
        <w:r>
          <w:rPr>
            <w:noProof/>
            <w:webHidden/>
          </w:rPr>
          <w:fldChar w:fldCharType="end"/>
        </w:r>
      </w:hyperlink>
    </w:p>
    <w:p w14:paraId="7CE3C602" w14:textId="77777777" w:rsidR="004E1276" w:rsidRDefault="004E1276">
      <w:pPr>
        <w:pStyle w:val="TOC2"/>
        <w:tabs>
          <w:tab w:val="left" w:pos="960"/>
          <w:tab w:val="right" w:leader="dot" w:pos="9350"/>
        </w:tabs>
        <w:rPr>
          <w:rFonts w:asciiTheme="minorHAnsi" w:eastAsiaTheme="minorEastAsia" w:hAnsiTheme="minorHAnsi" w:cstheme="minorBidi"/>
          <w:bCs w:val="0"/>
          <w:noProof/>
        </w:rPr>
      </w:pPr>
      <w:hyperlink w:anchor="_Toc423252042" w:history="1">
        <w:r w:rsidRPr="00F05FD3">
          <w:rPr>
            <w:rStyle w:val="Hyperlink"/>
          </w:rPr>
          <w:t>3.3</w:t>
        </w:r>
        <w:r>
          <w:rPr>
            <w:rFonts w:asciiTheme="minorHAnsi" w:eastAsiaTheme="minorEastAsia" w:hAnsiTheme="minorHAnsi" w:cstheme="minorBidi"/>
            <w:bCs w:val="0"/>
            <w:noProof/>
          </w:rPr>
          <w:tab/>
        </w:r>
        <w:r w:rsidRPr="00F05FD3">
          <w:rPr>
            <w:rStyle w:val="Hyperlink"/>
          </w:rPr>
          <w:t>Roles and Responsibilities</w:t>
        </w:r>
        <w:r>
          <w:rPr>
            <w:noProof/>
            <w:webHidden/>
          </w:rPr>
          <w:tab/>
        </w:r>
        <w:r>
          <w:rPr>
            <w:noProof/>
            <w:webHidden/>
          </w:rPr>
          <w:fldChar w:fldCharType="begin"/>
        </w:r>
        <w:r>
          <w:rPr>
            <w:noProof/>
            <w:webHidden/>
          </w:rPr>
          <w:instrText xml:space="preserve"> PAGEREF _Toc423252042 \h </w:instrText>
        </w:r>
        <w:r>
          <w:rPr>
            <w:noProof/>
            <w:webHidden/>
          </w:rPr>
        </w:r>
        <w:r>
          <w:rPr>
            <w:noProof/>
            <w:webHidden/>
          </w:rPr>
          <w:fldChar w:fldCharType="separate"/>
        </w:r>
        <w:r>
          <w:rPr>
            <w:noProof/>
            <w:webHidden/>
          </w:rPr>
          <w:t>5</w:t>
        </w:r>
        <w:r>
          <w:rPr>
            <w:noProof/>
            <w:webHidden/>
          </w:rPr>
          <w:fldChar w:fldCharType="end"/>
        </w:r>
      </w:hyperlink>
    </w:p>
    <w:p w14:paraId="49303A8E" w14:textId="77777777" w:rsidR="004E1276" w:rsidRDefault="004E1276">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252043" w:history="1">
        <w:r w:rsidRPr="00F05FD3">
          <w:rPr>
            <w:rStyle w:val="Hyperlink"/>
          </w:rPr>
          <w:t>4</w:t>
        </w:r>
        <w:r>
          <w:rPr>
            <w:rFonts w:asciiTheme="minorHAnsi" w:eastAsiaTheme="minorEastAsia" w:hAnsiTheme="minorHAnsi" w:cstheme="minorBidi"/>
            <w:b w:val="0"/>
            <w:bCs w:val="0"/>
            <w:iCs w:val="0"/>
            <w:noProof/>
            <w:szCs w:val="22"/>
          </w:rPr>
          <w:tab/>
        </w:r>
        <w:r w:rsidRPr="00F05FD3">
          <w:rPr>
            <w:rStyle w:val="Hyperlink"/>
          </w:rPr>
          <w:t>Managerial Plans</w:t>
        </w:r>
        <w:r>
          <w:rPr>
            <w:noProof/>
            <w:webHidden/>
          </w:rPr>
          <w:tab/>
        </w:r>
        <w:r>
          <w:rPr>
            <w:noProof/>
            <w:webHidden/>
          </w:rPr>
          <w:fldChar w:fldCharType="begin"/>
        </w:r>
        <w:r>
          <w:rPr>
            <w:noProof/>
            <w:webHidden/>
          </w:rPr>
          <w:instrText xml:space="preserve"> PAGEREF _Toc423252043 \h </w:instrText>
        </w:r>
        <w:r>
          <w:rPr>
            <w:noProof/>
            <w:webHidden/>
          </w:rPr>
        </w:r>
        <w:r>
          <w:rPr>
            <w:noProof/>
            <w:webHidden/>
          </w:rPr>
          <w:fldChar w:fldCharType="separate"/>
        </w:r>
        <w:r>
          <w:rPr>
            <w:noProof/>
            <w:webHidden/>
          </w:rPr>
          <w:t>6</w:t>
        </w:r>
        <w:r>
          <w:rPr>
            <w:noProof/>
            <w:webHidden/>
          </w:rPr>
          <w:fldChar w:fldCharType="end"/>
        </w:r>
      </w:hyperlink>
    </w:p>
    <w:p w14:paraId="5A432EEE" w14:textId="77777777" w:rsidR="004E1276" w:rsidRDefault="004E1276">
      <w:pPr>
        <w:pStyle w:val="TOC2"/>
        <w:tabs>
          <w:tab w:val="left" w:pos="960"/>
          <w:tab w:val="right" w:leader="dot" w:pos="9350"/>
        </w:tabs>
        <w:rPr>
          <w:rFonts w:asciiTheme="minorHAnsi" w:eastAsiaTheme="minorEastAsia" w:hAnsiTheme="minorHAnsi" w:cstheme="minorBidi"/>
          <w:bCs w:val="0"/>
          <w:noProof/>
        </w:rPr>
      </w:pPr>
      <w:hyperlink w:anchor="_Toc423252044" w:history="1">
        <w:r w:rsidRPr="00F05FD3">
          <w:rPr>
            <w:rStyle w:val="Hyperlink"/>
          </w:rPr>
          <w:t>4.1</w:t>
        </w:r>
        <w:r>
          <w:rPr>
            <w:rFonts w:asciiTheme="minorHAnsi" w:eastAsiaTheme="minorEastAsia" w:hAnsiTheme="minorHAnsi" w:cstheme="minorBidi"/>
            <w:bCs w:val="0"/>
            <w:noProof/>
          </w:rPr>
          <w:tab/>
        </w:r>
        <w:r w:rsidRPr="00F05FD3">
          <w:rPr>
            <w:rStyle w:val="Hyperlink"/>
          </w:rPr>
          <w:t>Start-Up Plan</w:t>
        </w:r>
        <w:r>
          <w:rPr>
            <w:noProof/>
            <w:webHidden/>
          </w:rPr>
          <w:tab/>
        </w:r>
        <w:r>
          <w:rPr>
            <w:noProof/>
            <w:webHidden/>
          </w:rPr>
          <w:fldChar w:fldCharType="begin"/>
        </w:r>
        <w:r>
          <w:rPr>
            <w:noProof/>
            <w:webHidden/>
          </w:rPr>
          <w:instrText xml:space="preserve"> PAGEREF _Toc423252044 \h </w:instrText>
        </w:r>
        <w:r>
          <w:rPr>
            <w:noProof/>
            <w:webHidden/>
          </w:rPr>
        </w:r>
        <w:r>
          <w:rPr>
            <w:noProof/>
            <w:webHidden/>
          </w:rPr>
          <w:fldChar w:fldCharType="separate"/>
        </w:r>
        <w:r>
          <w:rPr>
            <w:noProof/>
            <w:webHidden/>
          </w:rPr>
          <w:t>6</w:t>
        </w:r>
        <w:r>
          <w:rPr>
            <w:noProof/>
            <w:webHidden/>
          </w:rPr>
          <w:fldChar w:fldCharType="end"/>
        </w:r>
      </w:hyperlink>
    </w:p>
    <w:p w14:paraId="5E6C3607" w14:textId="77777777" w:rsidR="004E1276" w:rsidRDefault="004E1276">
      <w:pPr>
        <w:pStyle w:val="TOC3"/>
        <w:tabs>
          <w:tab w:val="left" w:pos="1200"/>
          <w:tab w:val="right" w:leader="dot" w:pos="9350"/>
        </w:tabs>
        <w:rPr>
          <w:rFonts w:asciiTheme="minorHAnsi" w:eastAsiaTheme="minorEastAsia" w:hAnsiTheme="minorHAnsi" w:cstheme="minorBidi"/>
          <w:noProof/>
          <w:sz w:val="22"/>
          <w:szCs w:val="22"/>
        </w:rPr>
      </w:pPr>
      <w:hyperlink w:anchor="_Toc423252045" w:history="1">
        <w:r w:rsidRPr="00F05FD3">
          <w:rPr>
            <w:rStyle w:val="Hyperlink"/>
          </w:rPr>
          <w:t>4.1.1</w:t>
        </w:r>
        <w:r>
          <w:rPr>
            <w:rFonts w:asciiTheme="minorHAnsi" w:eastAsiaTheme="minorEastAsia" w:hAnsiTheme="minorHAnsi" w:cstheme="minorBidi"/>
            <w:noProof/>
            <w:sz w:val="22"/>
            <w:szCs w:val="22"/>
          </w:rPr>
          <w:tab/>
        </w:r>
        <w:r w:rsidRPr="00F05FD3">
          <w:rPr>
            <w:rStyle w:val="Hyperlink"/>
          </w:rPr>
          <w:t>Establish Resources</w:t>
        </w:r>
        <w:r>
          <w:rPr>
            <w:noProof/>
            <w:webHidden/>
          </w:rPr>
          <w:tab/>
        </w:r>
        <w:r>
          <w:rPr>
            <w:noProof/>
            <w:webHidden/>
          </w:rPr>
          <w:fldChar w:fldCharType="begin"/>
        </w:r>
        <w:r>
          <w:rPr>
            <w:noProof/>
            <w:webHidden/>
          </w:rPr>
          <w:instrText xml:space="preserve"> PAGEREF _Toc423252045 \h </w:instrText>
        </w:r>
        <w:r>
          <w:rPr>
            <w:noProof/>
            <w:webHidden/>
          </w:rPr>
        </w:r>
        <w:r>
          <w:rPr>
            <w:noProof/>
            <w:webHidden/>
          </w:rPr>
          <w:fldChar w:fldCharType="separate"/>
        </w:r>
        <w:r>
          <w:rPr>
            <w:noProof/>
            <w:webHidden/>
          </w:rPr>
          <w:t>7</w:t>
        </w:r>
        <w:r>
          <w:rPr>
            <w:noProof/>
            <w:webHidden/>
          </w:rPr>
          <w:fldChar w:fldCharType="end"/>
        </w:r>
      </w:hyperlink>
    </w:p>
    <w:p w14:paraId="78619503" w14:textId="77777777" w:rsidR="004E1276" w:rsidRDefault="004E1276">
      <w:pPr>
        <w:pStyle w:val="TOC2"/>
        <w:tabs>
          <w:tab w:val="left" w:pos="960"/>
          <w:tab w:val="right" w:leader="dot" w:pos="9350"/>
        </w:tabs>
        <w:rPr>
          <w:rFonts w:asciiTheme="minorHAnsi" w:eastAsiaTheme="minorEastAsia" w:hAnsiTheme="minorHAnsi" w:cstheme="minorBidi"/>
          <w:bCs w:val="0"/>
          <w:noProof/>
        </w:rPr>
      </w:pPr>
      <w:hyperlink w:anchor="_Toc423252046" w:history="1">
        <w:r w:rsidRPr="00F05FD3">
          <w:rPr>
            <w:rStyle w:val="Hyperlink"/>
          </w:rPr>
          <w:t>4.2</w:t>
        </w:r>
        <w:r>
          <w:rPr>
            <w:rFonts w:asciiTheme="minorHAnsi" w:eastAsiaTheme="minorEastAsia" w:hAnsiTheme="minorHAnsi" w:cstheme="minorBidi"/>
            <w:bCs w:val="0"/>
            <w:noProof/>
          </w:rPr>
          <w:tab/>
        </w:r>
        <w:r w:rsidRPr="00F05FD3">
          <w:rPr>
            <w:rStyle w:val="Hyperlink"/>
          </w:rPr>
          <w:t>Execution Plan</w:t>
        </w:r>
        <w:r>
          <w:rPr>
            <w:noProof/>
            <w:webHidden/>
          </w:rPr>
          <w:tab/>
        </w:r>
        <w:r>
          <w:rPr>
            <w:noProof/>
            <w:webHidden/>
          </w:rPr>
          <w:fldChar w:fldCharType="begin"/>
        </w:r>
        <w:r>
          <w:rPr>
            <w:noProof/>
            <w:webHidden/>
          </w:rPr>
          <w:instrText xml:space="preserve"> PAGEREF _Toc423252046 \h </w:instrText>
        </w:r>
        <w:r>
          <w:rPr>
            <w:noProof/>
            <w:webHidden/>
          </w:rPr>
        </w:r>
        <w:r>
          <w:rPr>
            <w:noProof/>
            <w:webHidden/>
          </w:rPr>
          <w:fldChar w:fldCharType="separate"/>
        </w:r>
        <w:r>
          <w:rPr>
            <w:noProof/>
            <w:webHidden/>
          </w:rPr>
          <w:t>8</w:t>
        </w:r>
        <w:r>
          <w:rPr>
            <w:noProof/>
            <w:webHidden/>
          </w:rPr>
          <w:fldChar w:fldCharType="end"/>
        </w:r>
      </w:hyperlink>
    </w:p>
    <w:p w14:paraId="529E9890" w14:textId="77777777" w:rsidR="004E1276" w:rsidRDefault="004E1276">
      <w:pPr>
        <w:pStyle w:val="TOC3"/>
        <w:tabs>
          <w:tab w:val="left" w:pos="1200"/>
          <w:tab w:val="right" w:leader="dot" w:pos="9350"/>
        </w:tabs>
        <w:rPr>
          <w:rFonts w:asciiTheme="minorHAnsi" w:eastAsiaTheme="minorEastAsia" w:hAnsiTheme="minorHAnsi" w:cstheme="minorBidi"/>
          <w:noProof/>
          <w:sz w:val="22"/>
          <w:szCs w:val="22"/>
        </w:rPr>
      </w:pPr>
      <w:hyperlink w:anchor="_Toc423252047" w:history="1">
        <w:r w:rsidRPr="00F05FD3">
          <w:rPr>
            <w:rStyle w:val="Hyperlink"/>
          </w:rPr>
          <w:t>4.2.1</w:t>
        </w:r>
        <w:r>
          <w:rPr>
            <w:rFonts w:asciiTheme="minorHAnsi" w:eastAsiaTheme="minorEastAsia" w:hAnsiTheme="minorHAnsi" w:cstheme="minorBidi"/>
            <w:noProof/>
            <w:sz w:val="22"/>
            <w:szCs w:val="22"/>
          </w:rPr>
          <w:tab/>
        </w:r>
        <w:r w:rsidRPr="00F05FD3">
          <w:rPr>
            <w:rStyle w:val="Hyperlink"/>
          </w:rPr>
          <w:t>Manage Code</w:t>
        </w:r>
        <w:r>
          <w:rPr>
            <w:noProof/>
            <w:webHidden/>
          </w:rPr>
          <w:tab/>
        </w:r>
        <w:r>
          <w:rPr>
            <w:noProof/>
            <w:webHidden/>
          </w:rPr>
          <w:fldChar w:fldCharType="begin"/>
        </w:r>
        <w:r>
          <w:rPr>
            <w:noProof/>
            <w:webHidden/>
          </w:rPr>
          <w:instrText xml:space="preserve"> PAGEREF _Toc423252047 \h </w:instrText>
        </w:r>
        <w:r>
          <w:rPr>
            <w:noProof/>
            <w:webHidden/>
          </w:rPr>
        </w:r>
        <w:r>
          <w:rPr>
            <w:noProof/>
            <w:webHidden/>
          </w:rPr>
          <w:fldChar w:fldCharType="separate"/>
        </w:r>
        <w:r>
          <w:rPr>
            <w:noProof/>
            <w:webHidden/>
          </w:rPr>
          <w:t>8</w:t>
        </w:r>
        <w:r>
          <w:rPr>
            <w:noProof/>
            <w:webHidden/>
          </w:rPr>
          <w:fldChar w:fldCharType="end"/>
        </w:r>
      </w:hyperlink>
    </w:p>
    <w:p w14:paraId="294FAB8C" w14:textId="77777777" w:rsidR="004E1276" w:rsidRDefault="004E1276">
      <w:pPr>
        <w:pStyle w:val="TOC3"/>
        <w:tabs>
          <w:tab w:val="left" w:pos="1200"/>
          <w:tab w:val="right" w:leader="dot" w:pos="9350"/>
        </w:tabs>
        <w:rPr>
          <w:rFonts w:asciiTheme="minorHAnsi" w:eastAsiaTheme="minorEastAsia" w:hAnsiTheme="minorHAnsi" w:cstheme="minorBidi"/>
          <w:noProof/>
          <w:sz w:val="22"/>
          <w:szCs w:val="22"/>
        </w:rPr>
      </w:pPr>
      <w:hyperlink w:anchor="_Toc423252048" w:history="1">
        <w:r w:rsidRPr="00F05FD3">
          <w:rPr>
            <w:rStyle w:val="Hyperlink"/>
          </w:rPr>
          <w:t>4.2.2</w:t>
        </w:r>
        <w:r>
          <w:rPr>
            <w:rFonts w:asciiTheme="minorHAnsi" w:eastAsiaTheme="minorEastAsia" w:hAnsiTheme="minorHAnsi" w:cstheme="minorBidi"/>
            <w:noProof/>
            <w:sz w:val="22"/>
            <w:szCs w:val="22"/>
          </w:rPr>
          <w:tab/>
        </w:r>
        <w:r w:rsidRPr="00F05FD3">
          <w:rPr>
            <w:rStyle w:val="Hyperlink"/>
          </w:rPr>
          <w:t>Manage Requirements</w:t>
        </w:r>
        <w:r>
          <w:rPr>
            <w:noProof/>
            <w:webHidden/>
          </w:rPr>
          <w:tab/>
        </w:r>
        <w:r>
          <w:rPr>
            <w:noProof/>
            <w:webHidden/>
          </w:rPr>
          <w:fldChar w:fldCharType="begin"/>
        </w:r>
        <w:r>
          <w:rPr>
            <w:noProof/>
            <w:webHidden/>
          </w:rPr>
          <w:instrText xml:space="preserve"> PAGEREF _Toc423252048 \h </w:instrText>
        </w:r>
        <w:r>
          <w:rPr>
            <w:noProof/>
            <w:webHidden/>
          </w:rPr>
        </w:r>
        <w:r>
          <w:rPr>
            <w:noProof/>
            <w:webHidden/>
          </w:rPr>
          <w:fldChar w:fldCharType="separate"/>
        </w:r>
        <w:r>
          <w:rPr>
            <w:noProof/>
            <w:webHidden/>
          </w:rPr>
          <w:t>14</w:t>
        </w:r>
        <w:r>
          <w:rPr>
            <w:noProof/>
            <w:webHidden/>
          </w:rPr>
          <w:fldChar w:fldCharType="end"/>
        </w:r>
      </w:hyperlink>
    </w:p>
    <w:p w14:paraId="7074EE87" w14:textId="77777777" w:rsidR="004E1276" w:rsidRDefault="004E1276">
      <w:pPr>
        <w:pStyle w:val="TOC3"/>
        <w:tabs>
          <w:tab w:val="left" w:pos="1200"/>
          <w:tab w:val="right" w:leader="dot" w:pos="9350"/>
        </w:tabs>
        <w:rPr>
          <w:rFonts w:asciiTheme="minorHAnsi" w:eastAsiaTheme="minorEastAsia" w:hAnsiTheme="minorHAnsi" w:cstheme="minorBidi"/>
          <w:noProof/>
          <w:sz w:val="22"/>
          <w:szCs w:val="22"/>
        </w:rPr>
      </w:pPr>
      <w:hyperlink w:anchor="_Toc423252049" w:history="1">
        <w:r w:rsidRPr="00F05FD3">
          <w:rPr>
            <w:rStyle w:val="Hyperlink"/>
          </w:rPr>
          <w:t>4.2.3</w:t>
        </w:r>
        <w:r>
          <w:rPr>
            <w:rFonts w:asciiTheme="minorHAnsi" w:eastAsiaTheme="minorEastAsia" w:hAnsiTheme="minorHAnsi" w:cstheme="minorBidi"/>
            <w:noProof/>
            <w:sz w:val="22"/>
            <w:szCs w:val="22"/>
          </w:rPr>
          <w:tab/>
        </w:r>
        <w:r w:rsidRPr="00F05FD3">
          <w:rPr>
            <w:rStyle w:val="Hyperlink"/>
          </w:rPr>
          <w:t>Manage Communications</w:t>
        </w:r>
        <w:r>
          <w:rPr>
            <w:noProof/>
            <w:webHidden/>
          </w:rPr>
          <w:tab/>
        </w:r>
        <w:r>
          <w:rPr>
            <w:noProof/>
            <w:webHidden/>
          </w:rPr>
          <w:fldChar w:fldCharType="begin"/>
        </w:r>
        <w:r>
          <w:rPr>
            <w:noProof/>
            <w:webHidden/>
          </w:rPr>
          <w:instrText xml:space="preserve"> PAGEREF _Toc423252049 \h </w:instrText>
        </w:r>
        <w:r>
          <w:rPr>
            <w:noProof/>
            <w:webHidden/>
          </w:rPr>
        </w:r>
        <w:r>
          <w:rPr>
            <w:noProof/>
            <w:webHidden/>
          </w:rPr>
          <w:fldChar w:fldCharType="separate"/>
        </w:r>
        <w:r>
          <w:rPr>
            <w:noProof/>
            <w:webHidden/>
          </w:rPr>
          <w:t>15</w:t>
        </w:r>
        <w:r>
          <w:rPr>
            <w:noProof/>
            <w:webHidden/>
          </w:rPr>
          <w:fldChar w:fldCharType="end"/>
        </w:r>
      </w:hyperlink>
    </w:p>
    <w:p w14:paraId="50EF949F" w14:textId="77777777" w:rsidR="004E1276" w:rsidRDefault="004E1276">
      <w:pPr>
        <w:pStyle w:val="TOC3"/>
        <w:tabs>
          <w:tab w:val="left" w:pos="1200"/>
          <w:tab w:val="right" w:leader="dot" w:pos="9350"/>
        </w:tabs>
        <w:rPr>
          <w:rFonts w:asciiTheme="minorHAnsi" w:eastAsiaTheme="minorEastAsia" w:hAnsiTheme="minorHAnsi" w:cstheme="minorBidi"/>
          <w:noProof/>
          <w:sz w:val="22"/>
          <w:szCs w:val="22"/>
        </w:rPr>
      </w:pPr>
      <w:hyperlink w:anchor="_Toc423252050" w:history="1">
        <w:r w:rsidRPr="00F05FD3">
          <w:rPr>
            <w:rStyle w:val="Hyperlink"/>
          </w:rPr>
          <w:t>4.2.4</w:t>
        </w:r>
        <w:r>
          <w:rPr>
            <w:rFonts w:asciiTheme="minorHAnsi" w:eastAsiaTheme="minorEastAsia" w:hAnsiTheme="minorHAnsi" w:cstheme="minorBidi"/>
            <w:noProof/>
            <w:sz w:val="22"/>
            <w:szCs w:val="22"/>
          </w:rPr>
          <w:tab/>
        </w:r>
        <w:r w:rsidRPr="00F05FD3">
          <w:rPr>
            <w:rStyle w:val="Hyperlink"/>
          </w:rPr>
          <w:t>Manage Quality</w:t>
        </w:r>
        <w:r>
          <w:rPr>
            <w:noProof/>
            <w:webHidden/>
          </w:rPr>
          <w:tab/>
        </w:r>
        <w:r>
          <w:rPr>
            <w:noProof/>
            <w:webHidden/>
          </w:rPr>
          <w:fldChar w:fldCharType="begin"/>
        </w:r>
        <w:r>
          <w:rPr>
            <w:noProof/>
            <w:webHidden/>
          </w:rPr>
          <w:instrText xml:space="preserve"> PAGEREF _Toc423252050 \h </w:instrText>
        </w:r>
        <w:r>
          <w:rPr>
            <w:noProof/>
            <w:webHidden/>
          </w:rPr>
        </w:r>
        <w:r>
          <w:rPr>
            <w:noProof/>
            <w:webHidden/>
          </w:rPr>
          <w:fldChar w:fldCharType="separate"/>
        </w:r>
        <w:r>
          <w:rPr>
            <w:noProof/>
            <w:webHidden/>
          </w:rPr>
          <w:t>16</w:t>
        </w:r>
        <w:r>
          <w:rPr>
            <w:noProof/>
            <w:webHidden/>
          </w:rPr>
          <w:fldChar w:fldCharType="end"/>
        </w:r>
      </w:hyperlink>
    </w:p>
    <w:p w14:paraId="1225810A" w14:textId="77777777" w:rsidR="004E1276" w:rsidRDefault="004E1276">
      <w:pPr>
        <w:pStyle w:val="TOC3"/>
        <w:tabs>
          <w:tab w:val="left" w:pos="1200"/>
          <w:tab w:val="right" w:leader="dot" w:pos="9350"/>
        </w:tabs>
        <w:rPr>
          <w:rFonts w:asciiTheme="minorHAnsi" w:eastAsiaTheme="minorEastAsia" w:hAnsiTheme="minorHAnsi" w:cstheme="minorBidi"/>
          <w:noProof/>
          <w:sz w:val="22"/>
          <w:szCs w:val="22"/>
        </w:rPr>
      </w:pPr>
      <w:hyperlink w:anchor="_Toc423252051" w:history="1">
        <w:r w:rsidRPr="00F05FD3">
          <w:rPr>
            <w:rStyle w:val="Hyperlink"/>
          </w:rPr>
          <w:t>4.2.5</w:t>
        </w:r>
        <w:r>
          <w:rPr>
            <w:rFonts w:asciiTheme="minorHAnsi" w:eastAsiaTheme="minorEastAsia" w:hAnsiTheme="minorHAnsi" w:cstheme="minorBidi"/>
            <w:noProof/>
            <w:sz w:val="22"/>
            <w:szCs w:val="22"/>
          </w:rPr>
          <w:tab/>
        </w:r>
        <w:r w:rsidRPr="00F05FD3">
          <w:rPr>
            <w:rStyle w:val="Hyperlink"/>
          </w:rPr>
          <w:t>Manage Issues/Risks/Corrective Actions</w:t>
        </w:r>
        <w:r>
          <w:rPr>
            <w:noProof/>
            <w:webHidden/>
          </w:rPr>
          <w:tab/>
        </w:r>
        <w:r>
          <w:rPr>
            <w:noProof/>
            <w:webHidden/>
          </w:rPr>
          <w:fldChar w:fldCharType="begin"/>
        </w:r>
        <w:r>
          <w:rPr>
            <w:noProof/>
            <w:webHidden/>
          </w:rPr>
          <w:instrText xml:space="preserve"> PAGEREF _Toc423252051 \h </w:instrText>
        </w:r>
        <w:r>
          <w:rPr>
            <w:noProof/>
            <w:webHidden/>
          </w:rPr>
        </w:r>
        <w:r>
          <w:rPr>
            <w:noProof/>
            <w:webHidden/>
          </w:rPr>
          <w:fldChar w:fldCharType="separate"/>
        </w:r>
        <w:r>
          <w:rPr>
            <w:noProof/>
            <w:webHidden/>
          </w:rPr>
          <w:t>17</w:t>
        </w:r>
        <w:r>
          <w:rPr>
            <w:noProof/>
            <w:webHidden/>
          </w:rPr>
          <w:fldChar w:fldCharType="end"/>
        </w:r>
      </w:hyperlink>
    </w:p>
    <w:p w14:paraId="43D417FA" w14:textId="77777777" w:rsidR="004E1276" w:rsidRDefault="004E1276">
      <w:pPr>
        <w:pStyle w:val="TOC3"/>
        <w:tabs>
          <w:tab w:val="left" w:pos="1200"/>
          <w:tab w:val="right" w:leader="dot" w:pos="9350"/>
        </w:tabs>
        <w:rPr>
          <w:rFonts w:asciiTheme="minorHAnsi" w:eastAsiaTheme="minorEastAsia" w:hAnsiTheme="minorHAnsi" w:cstheme="minorBidi"/>
          <w:noProof/>
          <w:sz w:val="22"/>
          <w:szCs w:val="22"/>
        </w:rPr>
      </w:pPr>
      <w:hyperlink w:anchor="_Toc423252052" w:history="1">
        <w:r w:rsidRPr="00F05FD3">
          <w:rPr>
            <w:rStyle w:val="Hyperlink"/>
          </w:rPr>
          <w:t>4.2.6</w:t>
        </w:r>
        <w:r>
          <w:rPr>
            <w:rFonts w:asciiTheme="minorHAnsi" w:eastAsiaTheme="minorEastAsia" w:hAnsiTheme="minorHAnsi" w:cstheme="minorBidi"/>
            <w:noProof/>
            <w:sz w:val="22"/>
            <w:szCs w:val="22"/>
          </w:rPr>
          <w:tab/>
        </w:r>
        <w:r w:rsidRPr="00F05FD3">
          <w:rPr>
            <w:rStyle w:val="Hyperlink"/>
          </w:rPr>
          <w:t>Manage Contract Changes</w:t>
        </w:r>
        <w:r>
          <w:rPr>
            <w:noProof/>
            <w:webHidden/>
          </w:rPr>
          <w:tab/>
        </w:r>
        <w:r>
          <w:rPr>
            <w:noProof/>
            <w:webHidden/>
          </w:rPr>
          <w:fldChar w:fldCharType="begin"/>
        </w:r>
        <w:r>
          <w:rPr>
            <w:noProof/>
            <w:webHidden/>
          </w:rPr>
          <w:instrText xml:space="preserve"> PAGEREF _Toc423252052 \h </w:instrText>
        </w:r>
        <w:r>
          <w:rPr>
            <w:noProof/>
            <w:webHidden/>
          </w:rPr>
        </w:r>
        <w:r>
          <w:rPr>
            <w:noProof/>
            <w:webHidden/>
          </w:rPr>
          <w:fldChar w:fldCharType="separate"/>
        </w:r>
        <w:r>
          <w:rPr>
            <w:noProof/>
            <w:webHidden/>
          </w:rPr>
          <w:t>18</w:t>
        </w:r>
        <w:r>
          <w:rPr>
            <w:noProof/>
            <w:webHidden/>
          </w:rPr>
          <w:fldChar w:fldCharType="end"/>
        </w:r>
      </w:hyperlink>
    </w:p>
    <w:p w14:paraId="3AA8A644" w14:textId="77777777" w:rsidR="004E1276" w:rsidRDefault="004E1276">
      <w:pPr>
        <w:pStyle w:val="TOC3"/>
        <w:tabs>
          <w:tab w:val="left" w:pos="1200"/>
          <w:tab w:val="right" w:leader="dot" w:pos="9350"/>
        </w:tabs>
        <w:rPr>
          <w:rFonts w:asciiTheme="minorHAnsi" w:eastAsiaTheme="minorEastAsia" w:hAnsiTheme="minorHAnsi" w:cstheme="minorBidi"/>
          <w:noProof/>
          <w:sz w:val="22"/>
          <w:szCs w:val="22"/>
        </w:rPr>
      </w:pPr>
      <w:hyperlink w:anchor="_Toc423252053" w:history="1">
        <w:r w:rsidRPr="00F05FD3">
          <w:rPr>
            <w:rStyle w:val="Hyperlink"/>
          </w:rPr>
          <w:t>4.2.7</w:t>
        </w:r>
        <w:r>
          <w:rPr>
            <w:rFonts w:asciiTheme="minorHAnsi" w:eastAsiaTheme="minorEastAsia" w:hAnsiTheme="minorHAnsi" w:cstheme="minorBidi"/>
            <w:noProof/>
            <w:sz w:val="22"/>
            <w:szCs w:val="22"/>
          </w:rPr>
          <w:tab/>
        </w:r>
        <w:r w:rsidRPr="00F05FD3">
          <w:rPr>
            <w:rStyle w:val="Hyperlink"/>
          </w:rPr>
          <w:t>Manage Measurements (Metrics)</w:t>
        </w:r>
        <w:r>
          <w:rPr>
            <w:noProof/>
            <w:webHidden/>
          </w:rPr>
          <w:tab/>
        </w:r>
        <w:r>
          <w:rPr>
            <w:noProof/>
            <w:webHidden/>
          </w:rPr>
          <w:fldChar w:fldCharType="begin"/>
        </w:r>
        <w:r>
          <w:rPr>
            <w:noProof/>
            <w:webHidden/>
          </w:rPr>
          <w:instrText xml:space="preserve"> PAGEREF _Toc423252053 \h </w:instrText>
        </w:r>
        <w:r>
          <w:rPr>
            <w:noProof/>
            <w:webHidden/>
          </w:rPr>
        </w:r>
        <w:r>
          <w:rPr>
            <w:noProof/>
            <w:webHidden/>
          </w:rPr>
          <w:fldChar w:fldCharType="separate"/>
        </w:r>
        <w:r>
          <w:rPr>
            <w:noProof/>
            <w:webHidden/>
          </w:rPr>
          <w:t>18</w:t>
        </w:r>
        <w:r>
          <w:rPr>
            <w:noProof/>
            <w:webHidden/>
          </w:rPr>
          <w:fldChar w:fldCharType="end"/>
        </w:r>
      </w:hyperlink>
    </w:p>
    <w:p w14:paraId="72FF4D60" w14:textId="77777777" w:rsidR="004E1276" w:rsidRDefault="004E1276">
      <w:pPr>
        <w:pStyle w:val="TOC2"/>
        <w:tabs>
          <w:tab w:val="left" w:pos="960"/>
          <w:tab w:val="right" w:leader="dot" w:pos="9350"/>
        </w:tabs>
        <w:rPr>
          <w:rFonts w:asciiTheme="minorHAnsi" w:eastAsiaTheme="minorEastAsia" w:hAnsiTheme="minorHAnsi" w:cstheme="minorBidi"/>
          <w:bCs w:val="0"/>
          <w:noProof/>
        </w:rPr>
      </w:pPr>
      <w:hyperlink w:anchor="_Toc423252054" w:history="1">
        <w:r w:rsidRPr="00F05FD3">
          <w:rPr>
            <w:rStyle w:val="Hyperlink"/>
          </w:rPr>
          <w:t>4.3</w:t>
        </w:r>
        <w:r>
          <w:rPr>
            <w:rFonts w:asciiTheme="minorHAnsi" w:eastAsiaTheme="minorEastAsia" w:hAnsiTheme="minorHAnsi" w:cstheme="minorBidi"/>
            <w:bCs w:val="0"/>
            <w:noProof/>
          </w:rPr>
          <w:tab/>
        </w:r>
        <w:r w:rsidRPr="00F05FD3">
          <w:rPr>
            <w:rStyle w:val="Hyperlink"/>
          </w:rPr>
          <w:t>Work Plan</w:t>
        </w:r>
        <w:r>
          <w:rPr>
            <w:noProof/>
            <w:webHidden/>
          </w:rPr>
          <w:tab/>
        </w:r>
        <w:r>
          <w:rPr>
            <w:noProof/>
            <w:webHidden/>
          </w:rPr>
          <w:fldChar w:fldCharType="begin"/>
        </w:r>
        <w:r>
          <w:rPr>
            <w:noProof/>
            <w:webHidden/>
          </w:rPr>
          <w:instrText xml:space="preserve"> PAGEREF _Toc423252054 \h </w:instrText>
        </w:r>
        <w:r>
          <w:rPr>
            <w:noProof/>
            <w:webHidden/>
          </w:rPr>
        </w:r>
        <w:r>
          <w:rPr>
            <w:noProof/>
            <w:webHidden/>
          </w:rPr>
          <w:fldChar w:fldCharType="separate"/>
        </w:r>
        <w:r>
          <w:rPr>
            <w:noProof/>
            <w:webHidden/>
          </w:rPr>
          <w:t>18</w:t>
        </w:r>
        <w:r>
          <w:rPr>
            <w:noProof/>
            <w:webHidden/>
          </w:rPr>
          <w:fldChar w:fldCharType="end"/>
        </w:r>
      </w:hyperlink>
    </w:p>
    <w:p w14:paraId="47485170" w14:textId="77777777" w:rsidR="004E1276" w:rsidRDefault="004E1276">
      <w:pPr>
        <w:pStyle w:val="TOC2"/>
        <w:tabs>
          <w:tab w:val="left" w:pos="960"/>
          <w:tab w:val="right" w:leader="dot" w:pos="9350"/>
        </w:tabs>
        <w:rPr>
          <w:rFonts w:asciiTheme="minorHAnsi" w:eastAsiaTheme="minorEastAsia" w:hAnsiTheme="minorHAnsi" w:cstheme="minorBidi"/>
          <w:bCs w:val="0"/>
          <w:noProof/>
        </w:rPr>
      </w:pPr>
      <w:hyperlink w:anchor="_Toc423252055" w:history="1">
        <w:r w:rsidRPr="00F05FD3">
          <w:rPr>
            <w:rStyle w:val="Hyperlink"/>
            <w:highlight w:val="yellow"/>
          </w:rPr>
          <w:t>4.4</w:t>
        </w:r>
        <w:r>
          <w:rPr>
            <w:rFonts w:asciiTheme="minorHAnsi" w:eastAsiaTheme="minorEastAsia" w:hAnsiTheme="minorHAnsi" w:cstheme="minorBidi"/>
            <w:bCs w:val="0"/>
            <w:noProof/>
          </w:rPr>
          <w:tab/>
        </w:r>
        <w:r w:rsidRPr="00F05FD3">
          <w:rPr>
            <w:rStyle w:val="Hyperlink"/>
            <w:highlight w:val="yellow"/>
          </w:rPr>
          <w:t>Project Closeout Plan</w:t>
        </w:r>
        <w:r>
          <w:rPr>
            <w:noProof/>
            <w:webHidden/>
          </w:rPr>
          <w:tab/>
        </w:r>
        <w:r>
          <w:rPr>
            <w:noProof/>
            <w:webHidden/>
          </w:rPr>
          <w:fldChar w:fldCharType="begin"/>
        </w:r>
        <w:r>
          <w:rPr>
            <w:noProof/>
            <w:webHidden/>
          </w:rPr>
          <w:instrText xml:space="preserve"> PAGEREF _Toc423252055 \h </w:instrText>
        </w:r>
        <w:r>
          <w:rPr>
            <w:noProof/>
            <w:webHidden/>
          </w:rPr>
        </w:r>
        <w:r>
          <w:rPr>
            <w:noProof/>
            <w:webHidden/>
          </w:rPr>
          <w:fldChar w:fldCharType="separate"/>
        </w:r>
        <w:r>
          <w:rPr>
            <w:noProof/>
            <w:webHidden/>
          </w:rPr>
          <w:t>19</w:t>
        </w:r>
        <w:r>
          <w:rPr>
            <w:noProof/>
            <w:webHidden/>
          </w:rPr>
          <w:fldChar w:fldCharType="end"/>
        </w:r>
      </w:hyperlink>
    </w:p>
    <w:p w14:paraId="754226B1" w14:textId="77777777" w:rsidR="007C4415" w:rsidRDefault="002B3212" w:rsidP="00F50F13">
      <w:pPr>
        <w:rPr>
          <w:rFonts w:ascii="Arial" w:hAnsi="Arial" w:cs="Arial"/>
          <w:b/>
          <w:bCs/>
          <w:iCs/>
          <w:sz w:val="22"/>
        </w:rPr>
      </w:pPr>
      <w:r>
        <w:rPr>
          <w:rFonts w:ascii="Arial" w:hAnsi="Arial" w:cs="Arial"/>
          <w:b/>
          <w:bCs/>
          <w:iCs/>
          <w:sz w:val="22"/>
        </w:rPr>
        <w:fldChar w:fldCharType="end"/>
      </w:r>
    </w:p>
    <w:p w14:paraId="3E87A50C" w14:textId="0116BBDD" w:rsidR="007C4415" w:rsidRPr="00707923" w:rsidRDefault="00F32F32" w:rsidP="00DA4966">
      <w:pPr>
        <w:spacing w:before="0" w:after="0"/>
      </w:pPr>
      <w:r>
        <w:br w:type="page"/>
      </w:r>
    </w:p>
    <w:p w14:paraId="754226B7" w14:textId="1C077DB9" w:rsidR="007C4415" w:rsidRDefault="00F32F32" w:rsidP="007C4415">
      <w:pPr>
        <w:jc w:val="center"/>
        <w:rPr>
          <w:rFonts w:ascii="Arial" w:hAnsi="Arial" w:cs="Arial"/>
          <w:b/>
          <w:bCs/>
          <w:sz w:val="28"/>
          <w:szCs w:val="28"/>
        </w:rPr>
      </w:pPr>
      <w:r>
        <w:rPr>
          <w:rFonts w:ascii="Arial" w:hAnsi="Arial" w:cs="Arial"/>
          <w:b/>
          <w:bCs/>
          <w:sz w:val="28"/>
          <w:szCs w:val="28"/>
        </w:rPr>
        <w:lastRenderedPageBreak/>
        <w:t>List</w:t>
      </w:r>
      <w:r w:rsidR="007C4415">
        <w:rPr>
          <w:rFonts w:ascii="Arial" w:hAnsi="Arial" w:cs="Arial"/>
          <w:b/>
          <w:bCs/>
          <w:sz w:val="28"/>
          <w:szCs w:val="28"/>
        </w:rPr>
        <w:t xml:space="preserve"> of Figures</w:t>
      </w:r>
    </w:p>
    <w:p w14:paraId="754226B8" w14:textId="77777777" w:rsidR="007C4415" w:rsidRPr="007B30D6" w:rsidRDefault="007C4415" w:rsidP="00481A32">
      <w:pPr>
        <w:rPr>
          <w:rFonts w:ascii="Arial" w:hAnsi="Arial"/>
          <w:sz w:val="20"/>
        </w:rPr>
      </w:pPr>
    </w:p>
    <w:p w14:paraId="59D7DFB7" w14:textId="77777777" w:rsidR="007B30D6" w:rsidRPr="007B30D6" w:rsidRDefault="002B3212">
      <w:pPr>
        <w:pStyle w:val="TableofFigures"/>
        <w:tabs>
          <w:tab w:val="right" w:leader="dot" w:pos="9350"/>
        </w:tabs>
        <w:rPr>
          <w:rFonts w:eastAsiaTheme="minorEastAsia" w:cstheme="minorBidi"/>
          <w:noProof/>
          <w:szCs w:val="22"/>
        </w:rPr>
      </w:pPr>
      <w:r w:rsidRPr="007B30D6">
        <w:rPr>
          <w:bCs/>
        </w:rPr>
        <w:fldChar w:fldCharType="begin"/>
      </w:r>
      <w:r w:rsidR="00296B48" w:rsidRPr="007B30D6">
        <w:rPr>
          <w:bCs/>
        </w:rPr>
        <w:instrText xml:space="preserve"> TOC \h \z \c "Figure" </w:instrText>
      </w:r>
      <w:r w:rsidRPr="007B30D6">
        <w:rPr>
          <w:bCs/>
        </w:rPr>
        <w:fldChar w:fldCharType="separate"/>
      </w:r>
      <w:hyperlink w:anchor="_Toc423251347" w:history="1">
        <w:r w:rsidR="007B30D6" w:rsidRPr="007B30D6">
          <w:rPr>
            <w:rStyle w:val="Hyperlink"/>
          </w:rPr>
          <w:t>Figure 1: Program Management Structure</w:t>
        </w:r>
        <w:r w:rsidR="007B30D6" w:rsidRPr="007B30D6">
          <w:rPr>
            <w:noProof/>
            <w:webHidden/>
          </w:rPr>
          <w:tab/>
        </w:r>
        <w:r w:rsidR="007B30D6" w:rsidRPr="007B30D6">
          <w:rPr>
            <w:noProof/>
            <w:webHidden/>
          </w:rPr>
          <w:fldChar w:fldCharType="begin"/>
        </w:r>
        <w:r w:rsidR="007B30D6" w:rsidRPr="007B30D6">
          <w:rPr>
            <w:noProof/>
            <w:webHidden/>
          </w:rPr>
          <w:instrText xml:space="preserve"> PAGEREF _Toc423251347 \h </w:instrText>
        </w:r>
        <w:r w:rsidR="007B30D6" w:rsidRPr="007B30D6">
          <w:rPr>
            <w:noProof/>
            <w:webHidden/>
          </w:rPr>
        </w:r>
        <w:r w:rsidR="007B30D6" w:rsidRPr="007B30D6">
          <w:rPr>
            <w:noProof/>
            <w:webHidden/>
          </w:rPr>
          <w:fldChar w:fldCharType="separate"/>
        </w:r>
        <w:r w:rsidR="007B30D6" w:rsidRPr="007B30D6">
          <w:rPr>
            <w:noProof/>
            <w:webHidden/>
          </w:rPr>
          <w:t>5</w:t>
        </w:r>
        <w:r w:rsidR="007B30D6" w:rsidRPr="007B30D6">
          <w:rPr>
            <w:noProof/>
            <w:webHidden/>
          </w:rPr>
          <w:fldChar w:fldCharType="end"/>
        </w:r>
      </w:hyperlink>
    </w:p>
    <w:p w14:paraId="49AE5AED" w14:textId="77777777" w:rsidR="007B30D6" w:rsidRPr="007B30D6" w:rsidRDefault="007B30D6">
      <w:pPr>
        <w:pStyle w:val="TableofFigures"/>
        <w:tabs>
          <w:tab w:val="right" w:leader="dot" w:pos="9350"/>
        </w:tabs>
        <w:rPr>
          <w:rFonts w:eastAsiaTheme="minorEastAsia" w:cstheme="minorBidi"/>
          <w:noProof/>
          <w:szCs w:val="22"/>
        </w:rPr>
      </w:pPr>
      <w:hyperlink r:id="rId14" w:anchor="_Toc423251348" w:history="1">
        <w:r w:rsidRPr="007B30D6">
          <w:rPr>
            <w:rStyle w:val="Hyperlink"/>
          </w:rPr>
          <w:t>Figure 2: Master/Integration Branch</w:t>
        </w:r>
        <w:r w:rsidRPr="007B30D6">
          <w:rPr>
            <w:noProof/>
            <w:webHidden/>
          </w:rPr>
          <w:tab/>
        </w:r>
        <w:r w:rsidRPr="007B30D6">
          <w:rPr>
            <w:noProof/>
            <w:webHidden/>
          </w:rPr>
          <w:fldChar w:fldCharType="begin"/>
        </w:r>
        <w:r w:rsidRPr="007B30D6">
          <w:rPr>
            <w:noProof/>
            <w:webHidden/>
          </w:rPr>
          <w:instrText xml:space="preserve"> PAGEREF _Toc423251348 \h </w:instrText>
        </w:r>
        <w:r w:rsidRPr="007B30D6">
          <w:rPr>
            <w:noProof/>
            <w:webHidden/>
          </w:rPr>
        </w:r>
        <w:r w:rsidRPr="007B30D6">
          <w:rPr>
            <w:noProof/>
            <w:webHidden/>
          </w:rPr>
          <w:fldChar w:fldCharType="separate"/>
        </w:r>
        <w:r w:rsidRPr="007B30D6">
          <w:rPr>
            <w:noProof/>
            <w:webHidden/>
          </w:rPr>
          <w:t>11</w:t>
        </w:r>
        <w:r w:rsidRPr="007B30D6">
          <w:rPr>
            <w:noProof/>
            <w:webHidden/>
          </w:rPr>
          <w:fldChar w:fldCharType="end"/>
        </w:r>
      </w:hyperlink>
    </w:p>
    <w:p w14:paraId="40E32212" w14:textId="77777777" w:rsidR="007B30D6" w:rsidRPr="007B30D6" w:rsidRDefault="007B30D6">
      <w:pPr>
        <w:pStyle w:val="TableofFigures"/>
        <w:tabs>
          <w:tab w:val="right" w:leader="dot" w:pos="9350"/>
        </w:tabs>
        <w:rPr>
          <w:rFonts w:eastAsiaTheme="minorEastAsia" w:cstheme="minorBidi"/>
          <w:noProof/>
          <w:szCs w:val="22"/>
        </w:rPr>
      </w:pPr>
      <w:hyperlink r:id="rId15" w:anchor="_Toc423251349" w:history="1">
        <w:r w:rsidRPr="007B30D6">
          <w:rPr>
            <w:rStyle w:val="Hyperlink"/>
          </w:rPr>
          <w:t>Figure 3: Feature Branch</w:t>
        </w:r>
        <w:r w:rsidRPr="007B30D6">
          <w:rPr>
            <w:noProof/>
            <w:webHidden/>
          </w:rPr>
          <w:tab/>
        </w:r>
        <w:r w:rsidRPr="007B30D6">
          <w:rPr>
            <w:noProof/>
            <w:webHidden/>
          </w:rPr>
          <w:fldChar w:fldCharType="begin"/>
        </w:r>
        <w:r w:rsidRPr="007B30D6">
          <w:rPr>
            <w:noProof/>
            <w:webHidden/>
          </w:rPr>
          <w:instrText xml:space="preserve"> PAGEREF _Toc423251349 \h </w:instrText>
        </w:r>
        <w:r w:rsidRPr="007B30D6">
          <w:rPr>
            <w:noProof/>
            <w:webHidden/>
          </w:rPr>
        </w:r>
        <w:r w:rsidRPr="007B30D6">
          <w:rPr>
            <w:noProof/>
            <w:webHidden/>
          </w:rPr>
          <w:fldChar w:fldCharType="separate"/>
        </w:r>
        <w:r w:rsidRPr="007B30D6">
          <w:rPr>
            <w:noProof/>
            <w:webHidden/>
          </w:rPr>
          <w:t>12</w:t>
        </w:r>
        <w:r w:rsidRPr="007B30D6">
          <w:rPr>
            <w:noProof/>
            <w:webHidden/>
          </w:rPr>
          <w:fldChar w:fldCharType="end"/>
        </w:r>
      </w:hyperlink>
    </w:p>
    <w:p w14:paraId="649EDC90" w14:textId="77777777" w:rsidR="007B30D6" w:rsidRPr="007B30D6" w:rsidRDefault="007B30D6">
      <w:pPr>
        <w:pStyle w:val="TableofFigures"/>
        <w:tabs>
          <w:tab w:val="right" w:leader="dot" w:pos="9350"/>
        </w:tabs>
        <w:rPr>
          <w:rFonts w:eastAsiaTheme="minorEastAsia" w:cstheme="minorBidi"/>
          <w:noProof/>
          <w:szCs w:val="22"/>
        </w:rPr>
      </w:pPr>
      <w:hyperlink w:anchor="_Toc423251350" w:history="1">
        <w:r w:rsidRPr="007B30D6">
          <w:rPr>
            <w:rStyle w:val="Hyperlink"/>
          </w:rPr>
          <w:t>Figure 4: Feature Branch Incorporated Back to Integration</w:t>
        </w:r>
        <w:r w:rsidRPr="007B30D6">
          <w:rPr>
            <w:noProof/>
            <w:webHidden/>
          </w:rPr>
          <w:tab/>
        </w:r>
        <w:r w:rsidRPr="007B30D6">
          <w:rPr>
            <w:noProof/>
            <w:webHidden/>
          </w:rPr>
          <w:fldChar w:fldCharType="begin"/>
        </w:r>
        <w:r w:rsidRPr="007B30D6">
          <w:rPr>
            <w:noProof/>
            <w:webHidden/>
          </w:rPr>
          <w:instrText xml:space="preserve"> PAGEREF _Toc423251350 \h </w:instrText>
        </w:r>
        <w:r w:rsidRPr="007B30D6">
          <w:rPr>
            <w:noProof/>
            <w:webHidden/>
          </w:rPr>
        </w:r>
        <w:r w:rsidRPr="007B30D6">
          <w:rPr>
            <w:noProof/>
            <w:webHidden/>
          </w:rPr>
          <w:fldChar w:fldCharType="separate"/>
        </w:r>
        <w:r w:rsidRPr="007B30D6">
          <w:rPr>
            <w:noProof/>
            <w:webHidden/>
          </w:rPr>
          <w:t>13</w:t>
        </w:r>
        <w:r w:rsidRPr="007B30D6">
          <w:rPr>
            <w:noProof/>
            <w:webHidden/>
          </w:rPr>
          <w:fldChar w:fldCharType="end"/>
        </w:r>
      </w:hyperlink>
    </w:p>
    <w:p w14:paraId="3D8059DA" w14:textId="77777777" w:rsidR="007B30D6" w:rsidRPr="007B30D6" w:rsidRDefault="007B30D6">
      <w:pPr>
        <w:pStyle w:val="TableofFigures"/>
        <w:tabs>
          <w:tab w:val="right" w:leader="dot" w:pos="9350"/>
        </w:tabs>
        <w:rPr>
          <w:rFonts w:eastAsiaTheme="minorEastAsia" w:cstheme="minorBidi"/>
          <w:noProof/>
          <w:szCs w:val="22"/>
        </w:rPr>
      </w:pPr>
      <w:hyperlink r:id="rId16" w:anchor="_Toc423251351" w:history="1">
        <w:r w:rsidRPr="007B30D6">
          <w:rPr>
            <w:rStyle w:val="Hyperlink"/>
          </w:rPr>
          <w:t>Figure 5: Hotfix Branching</w:t>
        </w:r>
        <w:r w:rsidRPr="007B30D6">
          <w:rPr>
            <w:noProof/>
            <w:webHidden/>
          </w:rPr>
          <w:tab/>
        </w:r>
        <w:r w:rsidRPr="007B30D6">
          <w:rPr>
            <w:noProof/>
            <w:webHidden/>
          </w:rPr>
          <w:fldChar w:fldCharType="begin"/>
        </w:r>
        <w:r w:rsidRPr="007B30D6">
          <w:rPr>
            <w:noProof/>
            <w:webHidden/>
          </w:rPr>
          <w:instrText xml:space="preserve"> PAGEREF _Toc423251351 \h </w:instrText>
        </w:r>
        <w:r w:rsidRPr="007B30D6">
          <w:rPr>
            <w:noProof/>
            <w:webHidden/>
          </w:rPr>
        </w:r>
        <w:r w:rsidRPr="007B30D6">
          <w:rPr>
            <w:noProof/>
            <w:webHidden/>
          </w:rPr>
          <w:fldChar w:fldCharType="separate"/>
        </w:r>
        <w:r w:rsidRPr="007B30D6">
          <w:rPr>
            <w:noProof/>
            <w:webHidden/>
          </w:rPr>
          <w:t>16</w:t>
        </w:r>
        <w:r w:rsidRPr="007B30D6">
          <w:rPr>
            <w:noProof/>
            <w:webHidden/>
          </w:rPr>
          <w:fldChar w:fldCharType="end"/>
        </w:r>
      </w:hyperlink>
    </w:p>
    <w:p w14:paraId="6031B60B" w14:textId="77777777" w:rsidR="00DA4966" w:rsidRDefault="002B3212" w:rsidP="00F32F32">
      <w:pPr>
        <w:jc w:val="center"/>
        <w:rPr>
          <w:rFonts w:ascii="Arial" w:hAnsi="Arial"/>
          <w:bCs/>
          <w:sz w:val="20"/>
          <w:szCs w:val="20"/>
        </w:rPr>
      </w:pPr>
      <w:r w:rsidRPr="007B30D6">
        <w:rPr>
          <w:rFonts w:ascii="Arial" w:hAnsi="Arial"/>
          <w:bCs/>
          <w:sz w:val="20"/>
          <w:szCs w:val="20"/>
        </w:rPr>
        <w:fldChar w:fldCharType="end"/>
      </w:r>
    </w:p>
    <w:p w14:paraId="1F5CC215" w14:textId="77777777" w:rsidR="00DA4966" w:rsidRDefault="00DA4966" w:rsidP="00F32F32">
      <w:pPr>
        <w:jc w:val="center"/>
        <w:rPr>
          <w:rFonts w:ascii="Arial" w:hAnsi="Arial"/>
          <w:bCs/>
          <w:sz w:val="20"/>
          <w:szCs w:val="20"/>
        </w:rPr>
      </w:pPr>
    </w:p>
    <w:p w14:paraId="4097AAF6" w14:textId="6E21BD01" w:rsidR="007B30D6" w:rsidRPr="007B30D6" w:rsidRDefault="00F32F32" w:rsidP="00F32F32">
      <w:pPr>
        <w:jc w:val="center"/>
        <w:rPr>
          <w:rFonts w:ascii="Arial" w:hAnsi="Arial"/>
          <w:noProof/>
          <w:sz w:val="20"/>
        </w:rPr>
      </w:pPr>
      <w:r w:rsidRPr="00F00EE8">
        <w:rPr>
          <w:rFonts w:ascii="Arial" w:hAnsi="Arial"/>
          <w:b/>
          <w:bCs/>
          <w:sz w:val="28"/>
          <w:szCs w:val="20"/>
        </w:rPr>
        <w:t>List of Tables</w:t>
      </w:r>
      <w:r w:rsidRPr="007B30D6">
        <w:rPr>
          <w:rFonts w:ascii="Arial" w:hAnsi="Arial"/>
          <w:bCs/>
          <w:sz w:val="20"/>
          <w:szCs w:val="20"/>
        </w:rPr>
        <w:fldChar w:fldCharType="begin"/>
      </w:r>
      <w:r w:rsidRPr="007B30D6">
        <w:rPr>
          <w:rFonts w:ascii="Arial" w:hAnsi="Arial"/>
          <w:bCs/>
          <w:sz w:val="20"/>
          <w:szCs w:val="20"/>
        </w:rPr>
        <w:instrText xml:space="preserve"> TOC \h \z \c "Table" </w:instrText>
      </w:r>
      <w:r w:rsidRPr="007B30D6">
        <w:rPr>
          <w:rFonts w:ascii="Arial" w:hAnsi="Arial"/>
          <w:bCs/>
          <w:sz w:val="20"/>
          <w:szCs w:val="20"/>
        </w:rPr>
        <w:fldChar w:fldCharType="separate"/>
      </w:r>
    </w:p>
    <w:p w14:paraId="15866341" w14:textId="77777777" w:rsidR="007B30D6" w:rsidRPr="007B30D6" w:rsidRDefault="007B30D6">
      <w:pPr>
        <w:pStyle w:val="TableofFigures"/>
        <w:tabs>
          <w:tab w:val="right" w:leader="dot" w:pos="9350"/>
        </w:tabs>
        <w:rPr>
          <w:rFonts w:eastAsiaTheme="minorEastAsia" w:cstheme="minorBidi"/>
          <w:noProof/>
          <w:szCs w:val="22"/>
        </w:rPr>
      </w:pPr>
      <w:hyperlink w:anchor="_Toc423251309" w:history="1">
        <w:r w:rsidRPr="007B30D6">
          <w:rPr>
            <w:rStyle w:val="Hyperlink"/>
          </w:rPr>
          <w:t>Table 1: Project Source Documents</w:t>
        </w:r>
        <w:r w:rsidRPr="007B30D6">
          <w:rPr>
            <w:noProof/>
            <w:webHidden/>
          </w:rPr>
          <w:tab/>
        </w:r>
        <w:r w:rsidRPr="007B30D6">
          <w:rPr>
            <w:noProof/>
            <w:webHidden/>
          </w:rPr>
          <w:fldChar w:fldCharType="begin"/>
        </w:r>
        <w:r w:rsidRPr="007B30D6">
          <w:rPr>
            <w:noProof/>
            <w:webHidden/>
          </w:rPr>
          <w:instrText xml:space="preserve"> PAGEREF _Toc423251309 \h </w:instrText>
        </w:r>
        <w:r w:rsidRPr="007B30D6">
          <w:rPr>
            <w:noProof/>
            <w:webHidden/>
          </w:rPr>
        </w:r>
        <w:r w:rsidRPr="007B30D6">
          <w:rPr>
            <w:noProof/>
            <w:webHidden/>
          </w:rPr>
          <w:fldChar w:fldCharType="separate"/>
        </w:r>
        <w:r w:rsidRPr="007B30D6">
          <w:rPr>
            <w:noProof/>
            <w:webHidden/>
          </w:rPr>
          <w:t>3</w:t>
        </w:r>
        <w:r w:rsidRPr="007B30D6">
          <w:rPr>
            <w:noProof/>
            <w:webHidden/>
          </w:rPr>
          <w:fldChar w:fldCharType="end"/>
        </w:r>
      </w:hyperlink>
    </w:p>
    <w:p w14:paraId="5F9A7DD1" w14:textId="77777777" w:rsidR="007B30D6" w:rsidRPr="007B30D6" w:rsidRDefault="007B30D6">
      <w:pPr>
        <w:pStyle w:val="TableofFigures"/>
        <w:tabs>
          <w:tab w:val="right" w:leader="dot" w:pos="9350"/>
        </w:tabs>
        <w:rPr>
          <w:rFonts w:eastAsiaTheme="minorEastAsia" w:cstheme="minorBidi"/>
          <w:noProof/>
          <w:szCs w:val="22"/>
        </w:rPr>
      </w:pPr>
      <w:hyperlink w:anchor="_Toc423251310" w:history="1">
        <w:r w:rsidRPr="007B30D6">
          <w:rPr>
            <w:rStyle w:val="Hyperlink"/>
          </w:rPr>
          <w:t>Table 2: Project Internal Working Documents</w:t>
        </w:r>
        <w:r w:rsidRPr="007B30D6">
          <w:rPr>
            <w:noProof/>
            <w:webHidden/>
          </w:rPr>
          <w:tab/>
        </w:r>
        <w:r w:rsidRPr="007B30D6">
          <w:rPr>
            <w:noProof/>
            <w:webHidden/>
          </w:rPr>
          <w:fldChar w:fldCharType="begin"/>
        </w:r>
        <w:r w:rsidRPr="007B30D6">
          <w:rPr>
            <w:noProof/>
            <w:webHidden/>
          </w:rPr>
          <w:instrText xml:space="preserve"> PAGEREF _Toc423251310 \h </w:instrText>
        </w:r>
        <w:r w:rsidRPr="007B30D6">
          <w:rPr>
            <w:noProof/>
            <w:webHidden/>
          </w:rPr>
        </w:r>
        <w:r w:rsidRPr="007B30D6">
          <w:rPr>
            <w:noProof/>
            <w:webHidden/>
          </w:rPr>
          <w:fldChar w:fldCharType="separate"/>
        </w:r>
        <w:r w:rsidRPr="007B30D6">
          <w:rPr>
            <w:noProof/>
            <w:webHidden/>
          </w:rPr>
          <w:t>3</w:t>
        </w:r>
        <w:r w:rsidRPr="007B30D6">
          <w:rPr>
            <w:noProof/>
            <w:webHidden/>
          </w:rPr>
          <w:fldChar w:fldCharType="end"/>
        </w:r>
      </w:hyperlink>
    </w:p>
    <w:p w14:paraId="44D9A686" w14:textId="77777777" w:rsidR="007B30D6" w:rsidRPr="007B30D6" w:rsidRDefault="007B30D6">
      <w:pPr>
        <w:pStyle w:val="TableofFigures"/>
        <w:tabs>
          <w:tab w:val="right" w:leader="dot" w:pos="9350"/>
        </w:tabs>
        <w:rPr>
          <w:rFonts w:eastAsiaTheme="minorEastAsia" w:cstheme="minorBidi"/>
          <w:noProof/>
          <w:szCs w:val="22"/>
        </w:rPr>
      </w:pPr>
      <w:hyperlink w:anchor="_Toc423251311" w:history="1">
        <w:r w:rsidRPr="007B30D6">
          <w:rPr>
            <w:rStyle w:val="Hyperlink"/>
          </w:rPr>
          <w:t>Table 3: External Interfaces</w:t>
        </w:r>
        <w:r w:rsidRPr="007B30D6">
          <w:rPr>
            <w:noProof/>
            <w:webHidden/>
          </w:rPr>
          <w:tab/>
        </w:r>
        <w:r w:rsidRPr="007B30D6">
          <w:rPr>
            <w:noProof/>
            <w:webHidden/>
          </w:rPr>
          <w:fldChar w:fldCharType="begin"/>
        </w:r>
        <w:r w:rsidRPr="007B30D6">
          <w:rPr>
            <w:noProof/>
            <w:webHidden/>
          </w:rPr>
          <w:instrText xml:space="preserve"> PAGEREF _Toc423251311 \h </w:instrText>
        </w:r>
        <w:r w:rsidRPr="007B30D6">
          <w:rPr>
            <w:noProof/>
            <w:webHidden/>
          </w:rPr>
        </w:r>
        <w:r w:rsidRPr="007B30D6">
          <w:rPr>
            <w:noProof/>
            <w:webHidden/>
          </w:rPr>
          <w:fldChar w:fldCharType="separate"/>
        </w:r>
        <w:r w:rsidRPr="007B30D6">
          <w:rPr>
            <w:noProof/>
            <w:webHidden/>
          </w:rPr>
          <w:t>5</w:t>
        </w:r>
        <w:r w:rsidRPr="007B30D6">
          <w:rPr>
            <w:noProof/>
            <w:webHidden/>
          </w:rPr>
          <w:fldChar w:fldCharType="end"/>
        </w:r>
      </w:hyperlink>
    </w:p>
    <w:p w14:paraId="6CD63639" w14:textId="77777777" w:rsidR="007B30D6" w:rsidRPr="007B30D6" w:rsidRDefault="007B30D6">
      <w:pPr>
        <w:pStyle w:val="TableofFigures"/>
        <w:tabs>
          <w:tab w:val="right" w:leader="dot" w:pos="9350"/>
        </w:tabs>
        <w:rPr>
          <w:rFonts w:eastAsiaTheme="minorEastAsia" w:cstheme="minorBidi"/>
          <w:noProof/>
          <w:szCs w:val="22"/>
        </w:rPr>
      </w:pPr>
      <w:hyperlink w:anchor="_Toc423251312" w:history="1">
        <w:r w:rsidRPr="007B30D6">
          <w:rPr>
            <w:rStyle w:val="Hyperlink"/>
          </w:rPr>
          <w:t>Table 4: Drug IQ Roles, Labor Categories, and Personnel</w:t>
        </w:r>
        <w:r w:rsidRPr="007B30D6">
          <w:rPr>
            <w:noProof/>
            <w:webHidden/>
          </w:rPr>
          <w:tab/>
        </w:r>
        <w:r w:rsidRPr="007B30D6">
          <w:rPr>
            <w:noProof/>
            <w:webHidden/>
          </w:rPr>
          <w:fldChar w:fldCharType="begin"/>
        </w:r>
        <w:r w:rsidRPr="007B30D6">
          <w:rPr>
            <w:noProof/>
            <w:webHidden/>
          </w:rPr>
          <w:instrText xml:space="preserve"> PAGEREF _Toc423251312 \h </w:instrText>
        </w:r>
        <w:r w:rsidRPr="007B30D6">
          <w:rPr>
            <w:noProof/>
            <w:webHidden/>
          </w:rPr>
        </w:r>
        <w:r w:rsidRPr="007B30D6">
          <w:rPr>
            <w:noProof/>
            <w:webHidden/>
          </w:rPr>
          <w:fldChar w:fldCharType="separate"/>
        </w:r>
        <w:r w:rsidRPr="007B30D6">
          <w:rPr>
            <w:noProof/>
            <w:webHidden/>
          </w:rPr>
          <w:t>7</w:t>
        </w:r>
        <w:r w:rsidRPr="007B30D6">
          <w:rPr>
            <w:noProof/>
            <w:webHidden/>
          </w:rPr>
          <w:fldChar w:fldCharType="end"/>
        </w:r>
      </w:hyperlink>
    </w:p>
    <w:p w14:paraId="70EB16D9" w14:textId="77777777" w:rsidR="007B30D6" w:rsidRPr="007B30D6" w:rsidRDefault="007B30D6">
      <w:pPr>
        <w:pStyle w:val="TableofFigures"/>
        <w:tabs>
          <w:tab w:val="right" w:leader="dot" w:pos="9350"/>
        </w:tabs>
        <w:rPr>
          <w:rFonts w:eastAsiaTheme="minorEastAsia" w:cstheme="minorBidi"/>
          <w:noProof/>
          <w:szCs w:val="22"/>
        </w:rPr>
      </w:pPr>
      <w:hyperlink w:anchor="_Toc423251313" w:history="1">
        <w:r w:rsidRPr="007B30D6">
          <w:rPr>
            <w:rStyle w:val="Hyperlink"/>
          </w:rPr>
          <w:t>Table 5: Training Course Description</w:t>
        </w:r>
        <w:r w:rsidRPr="007B30D6">
          <w:rPr>
            <w:noProof/>
            <w:webHidden/>
          </w:rPr>
          <w:tab/>
        </w:r>
        <w:r w:rsidRPr="007B30D6">
          <w:rPr>
            <w:noProof/>
            <w:webHidden/>
          </w:rPr>
          <w:fldChar w:fldCharType="begin"/>
        </w:r>
        <w:r w:rsidRPr="007B30D6">
          <w:rPr>
            <w:noProof/>
            <w:webHidden/>
          </w:rPr>
          <w:instrText xml:space="preserve"> PAGEREF _Toc423251313 \h </w:instrText>
        </w:r>
        <w:r w:rsidRPr="007B30D6">
          <w:rPr>
            <w:noProof/>
            <w:webHidden/>
          </w:rPr>
        </w:r>
        <w:r w:rsidRPr="007B30D6">
          <w:rPr>
            <w:noProof/>
            <w:webHidden/>
          </w:rPr>
          <w:fldChar w:fldCharType="separate"/>
        </w:r>
        <w:r w:rsidRPr="007B30D6">
          <w:rPr>
            <w:noProof/>
            <w:webHidden/>
          </w:rPr>
          <w:t>10</w:t>
        </w:r>
        <w:r w:rsidRPr="007B30D6">
          <w:rPr>
            <w:noProof/>
            <w:webHidden/>
          </w:rPr>
          <w:fldChar w:fldCharType="end"/>
        </w:r>
      </w:hyperlink>
    </w:p>
    <w:p w14:paraId="05D883A3" w14:textId="77777777" w:rsidR="007B30D6" w:rsidRPr="007B30D6" w:rsidRDefault="007B30D6">
      <w:pPr>
        <w:pStyle w:val="TableofFigures"/>
        <w:tabs>
          <w:tab w:val="right" w:leader="dot" w:pos="9350"/>
        </w:tabs>
        <w:rPr>
          <w:rFonts w:eastAsiaTheme="minorEastAsia" w:cstheme="minorBidi"/>
          <w:noProof/>
          <w:szCs w:val="22"/>
        </w:rPr>
      </w:pPr>
      <w:hyperlink w:anchor="_Toc423251314" w:history="1">
        <w:r w:rsidRPr="007B30D6">
          <w:rPr>
            <w:rStyle w:val="Hyperlink"/>
          </w:rPr>
          <w:t>Table 6: Hardware Resources</w:t>
        </w:r>
        <w:r w:rsidRPr="007B30D6">
          <w:rPr>
            <w:noProof/>
            <w:webHidden/>
          </w:rPr>
          <w:tab/>
        </w:r>
        <w:r w:rsidRPr="007B30D6">
          <w:rPr>
            <w:noProof/>
            <w:webHidden/>
          </w:rPr>
          <w:fldChar w:fldCharType="begin"/>
        </w:r>
        <w:r w:rsidRPr="007B30D6">
          <w:rPr>
            <w:noProof/>
            <w:webHidden/>
          </w:rPr>
          <w:instrText xml:space="preserve"> PAGEREF _Toc423251314 \h </w:instrText>
        </w:r>
        <w:r w:rsidRPr="007B30D6">
          <w:rPr>
            <w:noProof/>
            <w:webHidden/>
          </w:rPr>
        </w:r>
        <w:r w:rsidRPr="007B30D6">
          <w:rPr>
            <w:noProof/>
            <w:webHidden/>
          </w:rPr>
          <w:fldChar w:fldCharType="separate"/>
        </w:r>
        <w:r w:rsidRPr="007B30D6">
          <w:rPr>
            <w:noProof/>
            <w:webHidden/>
          </w:rPr>
          <w:t>10</w:t>
        </w:r>
        <w:r w:rsidRPr="007B30D6">
          <w:rPr>
            <w:noProof/>
            <w:webHidden/>
          </w:rPr>
          <w:fldChar w:fldCharType="end"/>
        </w:r>
      </w:hyperlink>
    </w:p>
    <w:p w14:paraId="5E3EC0FB" w14:textId="77777777" w:rsidR="007B30D6" w:rsidRPr="007B30D6" w:rsidRDefault="007B30D6">
      <w:pPr>
        <w:pStyle w:val="TableofFigures"/>
        <w:tabs>
          <w:tab w:val="right" w:leader="dot" w:pos="9350"/>
        </w:tabs>
        <w:rPr>
          <w:rFonts w:eastAsiaTheme="minorEastAsia" w:cstheme="minorBidi"/>
          <w:noProof/>
          <w:szCs w:val="22"/>
        </w:rPr>
      </w:pPr>
      <w:hyperlink w:anchor="_Toc423251315" w:history="1">
        <w:r w:rsidRPr="007B30D6">
          <w:rPr>
            <w:rStyle w:val="Hyperlink"/>
          </w:rPr>
          <w:t>Table 7: Tools and Methods to Manage Requirements</w:t>
        </w:r>
        <w:r w:rsidRPr="007B30D6">
          <w:rPr>
            <w:noProof/>
            <w:webHidden/>
          </w:rPr>
          <w:tab/>
        </w:r>
        <w:r w:rsidRPr="007B30D6">
          <w:rPr>
            <w:noProof/>
            <w:webHidden/>
          </w:rPr>
          <w:fldChar w:fldCharType="begin"/>
        </w:r>
        <w:r w:rsidRPr="007B30D6">
          <w:rPr>
            <w:noProof/>
            <w:webHidden/>
          </w:rPr>
          <w:instrText xml:space="preserve"> PAGEREF _Toc423251315 \h </w:instrText>
        </w:r>
        <w:r w:rsidRPr="007B30D6">
          <w:rPr>
            <w:noProof/>
            <w:webHidden/>
          </w:rPr>
        </w:r>
        <w:r w:rsidRPr="007B30D6">
          <w:rPr>
            <w:noProof/>
            <w:webHidden/>
          </w:rPr>
          <w:fldChar w:fldCharType="separate"/>
        </w:r>
        <w:r w:rsidRPr="007B30D6">
          <w:rPr>
            <w:noProof/>
            <w:webHidden/>
          </w:rPr>
          <w:t>18</w:t>
        </w:r>
        <w:r w:rsidRPr="007B30D6">
          <w:rPr>
            <w:noProof/>
            <w:webHidden/>
          </w:rPr>
          <w:fldChar w:fldCharType="end"/>
        </w:r>
      </w:hyperlink>
    </w:p>
    <w:p w14:paraId="287E42F0" w14:textId="77777777" w:rsidR="007B30D6" w:rsidRPr="007B30D6" w:rsidRDefault="007B30D6">
      <w:pPr>
        <w:pStyle w:val="TableofFigures"/>
        <w:tabs>
          <w:tab w:val="right" w:leader="dot" w:pos="9350"/>
        </w:tabs>
        <w:rPr>
          <w:rFonts w:eastAsiaTheme="minorEastAsia" w:cstheme="minorBidi"/>
          <w:noProof/>
          <w:szCs w:val="22"/>
        </w:rPr>
      </w:pPr>
      <w:hyperlink w:anchor="_Toc423251316" w:history="1">
        <w:r w:rsidRPr="007B30D6">
          <w:rPr>
            <w:rStyle w:val="Hyperlink"/>
          </w:rPr>
          <w:t>Table 8: Status and Report Plan</w:t>
        </w:r>
        <w:r w:rsidRPr="007B30D6">
          <w:rPr>
            <w:noProof/>
            <w:webHidden/>
          </w:rPr>
          <w:tab/>
        </w:r>
        <w:r w:rsidRPr="007B30D6">
          <w:rPr>
            <w:noProof/>
            <w:webHidden/>
          </w:rPr>
          <w:fldChar w:fldCharType="begin"/>
        </w:r>
        <w:r w:rsidRPr="007B30D6">
          <w:rPr>
            <w:noProof/>
            <w:webHidden/>
          </w:rPr>
          <w:instrText xml:space="preserve"> PAGEREF _Toc423251316 \h </w:instrText>
        </w:r>
        <w:r w:rsidRPr="007B30D6">
          <w:rPr>
            <w:noProof/>
            <w:webHidden/>
          </w:rPr>
        </w:r>
        <w:r w:rsidRPr="007B30D6">
          <w:rPr>
            <w:noProof/>
            <w:webHidden/>
          </w:rPr>
          <w:fldChar w:fldCharType="separate"/>
        </w:r>
        <w:r w:rsidRPr="007B30D6">
          <w:rPr>
            <w:noProof/>
            <w:webHidden/>
          </w:rPr>
          <w:t>19</w:t>
        </w:r>
        <w:r w:rsidRPr="007B30D6">
          <w:rPr>
            <w:noProof/>
            <w:webHidden/>
          </w:rPr>
          <w:fldChar w:fldCharType="end"/>
        </w:r>
      </w:hyperlink>
    </w:p>
    <w:p w14:paraId="0EDABE4B" w14:textId="77777777" w:rsidR="007B30D6" w:rsidRPr="007B30D6" w:rsidRDefault="007B30D6">
      <w:pPr>
        <w:pStyle w:val="TableofFigures"/>
        <w:tabs>
          <w:tab w:val="right" w:leader="dot" w:pos="9350"/>
        </w:tabs>
        <w:rPr>
          <w:rFonts w:eastAsiaTheme="minorEastAsia" w:cstheme="minorBidi"/>
          <w:noProof/>
          <w:szCs w:val="22"/>
        </w:rPr>
      </w:pPr>
      <w:hyperlink w:anchor="_Toc423251317" w:history="1">
        <w:r w:rsidRPr="007B30D6">
          <w:rPr>
            <w:rStyle w:val="Hyperlink"/>
          </w:rPr>
          <w:t>Table 9: Scrum Meeting Plan</w:t>
        </w:r>
        <w:r w:rsidRPr="007B30D6">
          <w:rPr>
            <w:noProof/>
            <w:webHidden/>
          </w:rPr>
          <w:tab/>
        </w:r>
        <w:r w:rsidRPr="007B30D6">
          <w:rPr>
            <w:noProof/>
            <w:webHidden/>
          </w:rPr>
          <w:fldChar w:fldCharType="begin"/>
        </w:r>
        <w:r w:rsidRPr="007B30D6">
          <w:rPr>
            <w:noProof/>
            <w:webHidden/>
          </w:rPr>
          <w:instrText xml:space="preserve"> PAGEREF _Toc423251317 \h </w:instrText>
        </w:r>
        <w:r w:rsidRPr="007B30D6">
          <w:rPr>
            <w:noProof/>
            <w:webHidden/>
          </w:rPr>
        </w:r>
        <w:r w:rsidRPr="007B30D6">
          <w:rPr>
            <w:noProof/>
            <w:webHidden/>
          </w:rPr>
          <w:fldChar w:fldCharType="separate"/>
        </w:r>
        <w:r w:rsidRPr="007B30D6">
          <w:rPr>
            <w:noProof/>
            <w:webHidden/>
          </w:rPr>
          <w:t>19</w:t>
        </w:r>
        <w:r w:rsidRPr="007B30D6">
          <w:rPr>
            <w:noProof/>
            <w:webHidden/>
          </w:rPr>
          <w:fldChar w:fldCharType="end"/>
        </w:r>
      </w:hyperlink>
    </w:p>
    <w:p w14:paraId="78C2F332" w14:textId="77777777" w:rsidR="007B30D6" w:rsidRPr="007B30D6" w:rsidRDefault="007B30D6">
      <w:pPr>
        <w:pStyle w:val="TableofFigures"/>
        <w:tabs>
          <w:tab w:val="right" w:leader="dot" w:pos="9350"/>
        </w:tabs>
        <w:rPr>
          <w:rFonts w:eastAsiaTheme="minorEastAsia" w:cstheme="minorBidi"/>
          <w:noProof/>
          <w:szCs w:val="22"/>
        </w:rPr>
      </w:pPr>
      <w:hyperlink w:anchor="_Toc423251318" w:history="1">
        <w:r w:rsidRPr="007B30D6">
          <w:rPr>
            <w:rStyle w:val="Hyperlink"/>
          </w:rPr>
          <w:t>Table 10: Project Measures</w:t>
        </w:r>
        <w:r w:rsidRPr="007B30D6">
          <w:rPr>
            <w:noProof/>
            <w:webHidden/>
          </w:rPr>
          <w:tab/>
        </w:r>
        <w:r w:rsidRPr="007B30D6">
          <w:rPr>
            <w:noProof/>
            <w:webHidden/>
          </w:rPr>
          <w:fldChar w:fldCharType="begin"/>
        </w:r>
        <w:r w:rsidRPr="007B30D6">
          <w:rPr>
            <w:noProof/>
            <w:webHidden/>
          </w:rPr>
          <w:instrText xml:space="preserve"> PAGEREF _Toc423251318 \h </w:instrText>
        </w:r>
        <w:r w:rsidRPr="007B30D6">
          <w:rPr>
            <w:noProof/>
            <w:webHidden/>
          </w:rPr>
        </w:r>
        <w:r w:rsidRPr="007B30D6">
          <w:rPr>
            <w:noProof/>
            <w:webHidden/>
          </w:rPr>
          <w:fldChar w:fldCharType="separate"/>
        </w:r>
        <w:r w:rsidRPr="007B30D6">
          <w:rPr>
            <w:noProof/>
            <w:webHidden/>
          </w:rPr>
          <w:t>22</w:t>
        </w:r>
        <w:r w:rsidRPr="007B30D6">
          <w:rPr>
            <w:noProof/>
            <w:webHidden/>
          </w:rPr>
          <w:fldChar w:fldCharType="end"/>
        </w:r>
      </w:hyperlink>
    </w:p>
    <w:p w14:paraId="69F8CEF4" w14:textId="77777777" w:rsidR="007B30D6" w:rsidRPr="007B30D6" w:rsidRDefault="007B30D6">
      <w:pPr>
        <w:pStyle w:val="TableofFigures"/>
        <w:tabs>
          <w:tab w:val="right" w:leader="dot" w:pos="9350"/>
        </w:tabs>
        <w:rPr>
          <w:rFonts w:eastAsiaTheme="minorEastAsia" w:cstheme="minorBidi"/>
          <w:noProof/>
          <w:szCs w:val="22"/>
        </w:rPr>
      </w:pPr>
      <w:hyperlink w:anchor="_Toc423251319" w:history="1">
        <w:r w:rsidRPr="007B30D6">
          <w:rPr>
            <w:rStyle w:val="Hyperlink"/>
          </w:rPr>
          <w:t>Table 11: Project Closeout Activities</w:t>
        </w:r>
        <w:r w:rsidRPr="007B30D6">
          <w:rPr>
            <w:noProof/>
            <w:webHidden/>
          </w:rPr>
          <w:tab/>
        </w:r>
        <w:r w:rsidRPr="007B30D6">
          <w:rPr>
            <w:noProof/>
            <w:webHidden/>
          </w:rPr>
          <w:fldChar w:fldCharType="begin"/>
        </w:r>
        <w:r w:rsidRPr="007B30D6">
          <w:rPr>
            <w:noProof/>
            <w:webHidden/>
          </w:rPr>
          <w:instrText xml:space="preserve"> PAGEREF _Toc423251319 \h </w:instrText>
        </w:r>
        <w:r w:rsidRPr="007B30D6">
          <w:rPr>
            <w:noProof/>
            <w:webHidden/>
          </w:rPr>
        </w:r>
        <w:r w:rsidRPr="007B30D6">
          <w:rPr>
            <w:noProof/>
            <w:webHidden/>
          </w:rPr>
          <w:fldChar w:fldCharType="separate"/>
        </w:r>
        <w:r w:rsidRPr="007B30D6">
          <w:rPr>
            <w:noProof/>
            <w:webHidden/>
          </w:rPr>
          <w:t>23</w:t>
        </w:r>
        <w:r w:rsidRPr="007B30D6">
          <w:rPr>
            <w:noProof/>
            <w:webHidden/>
          </w:rPr>
          <w:fldChar w:fldCharType="end"/>
        </w:r>
      </w:hyperlink>
    </w:p>
    <w:p w14:paraId="74D39553" w14:textId="77777777" w:rsidR="00F32F32" w:rsidRDefault="00F32F32" w:rsidP="00481A32">
      <w:pPr>
        <w:rPr>
          <w:b/>
          <w:bCs/>
          <w:sz w:val="20"/>
          <w:szCs w:val="20"/>
        </w:rPr>
      </w:pPr>
      <w:r w:rsidRPr="007B30D6">
        <w:rPr>
          <w:rFonts w:ascii="Arial" w:hAnsi="Arial"/>
          <w:bCs/>
          <w:sz w:val="20"/>
          <w:szCs w:val="20"/>
        </w:rPr>
        <w:fldChar w:fldCharType="end"/>
      </w:r>
    </w:p>
    <w:p w14:paraId="754226BA" w14:textId="7414746E" w:rsidR="007C4415" w:rsidRDefault="002B3212" w:rsidP="00481A32">
      <w:pPr>
        <w:sectPr w:rsidR="007C4415" w:rsidSect="00E47DE9">
          <w:headerReference w:type="default" r:id="rId17"/>
          <w:footerReference w:type="default" r:id="rId18"/>
          <w:pgSz w:w="12240" w:h="15840" w:code="1"/>
          <w:pgMar w:top="1440" w:right="1440" w:bottom="1440" w:left="1440" w:header="720" w:footer="390" w:gutter="0"/>
          <w:pgNumType w:fmt="lowerRoman"/>
          <w:cols w:space="720"/>
          <w:docGrid w:linePitch="360"/>
        </w:sectPr>
      </w:pPr>
      <w:r>
        <w:rPr>
          <w:b/>
          <w:bCs/>
          <w:smallCaps/>
          <w:sz w:val="20"/>
          <w:szCs w:val="20"/>
        </w:rPr>
        <w:fldChar w:fldCharType="begin"/>
      </w:r>
      <w:r w:rsidR="002426D7">
        <w:rPr>
          <w:b/>
          <w:bCs/>
          <w:smallCaps/>
          <w:sz w:val="20"/>
          <w:szCs w:val="20"/>
        </w:rPr>
        <w:instrText xml:space="preserve"> TOC \h \z \c "Table" </w:instrText>
      </w:r>
      <w:r>
        <w:rPr>
          <w:b/>
          <w:bCs/>
          <w:smallCaps/>
          <w:sz w:val="20"/>
          <w:szCs w:val="20"/>
        </w:rPr>
        <w:fldChar w:fldCharType="end"/>
      </w:r>
    </w:p>
    <w:p w14:paraId="754226BB" w14:textId="77777777" w:rsidR="007C4415" w:rsidRDefault="004A641A" w:rsidP="007C4415">
      <w:pPr>
        <w:pStyle w:val="Heading1"/>
        <w:numPr>
          <w:ilvl w:val="0"/>
          <w:numId w:val="2"/>
        </w:numPr>
      </w:pPr>
      <w:bookmarkStart w:id="1" w:name="_Toc81373042"/>
      <w:bookmarkStart w:id="2" w:name="_Toc81618161"/>
      <w:bookmarkStart w:id="3" w:name="_Toc423252030"/>
      <w:r>
        <w:lastRenderedPageBreak/>
        <w:t>Project</w:t>
      </w:r>
      <w:r w:rsidR="00C8542A">
        <w:t xml:space="preserve"> Overview</w:t>
      </w:r>
      <w:bookmarkEnd w:id="3"/>
    </w:p>
    <w:p w14:paraId="754226BC" w14:textId="16693376" w:rsidR="00A13F14" w:rsidRDefault="007C4415" w:rsidP="007C4415">
      <w:r>
        <w:t xml:space="preserve">This document establishes the </w:t>
      </w:r>
      <w:r w:rsidR="000D12C1">
        <w:t>Program</w:t>
      </w:r>
      <w:r>
        <w:t xml:space="preserve"> </w:t>
      </w:r>
      <w:r w:rsidR="00641AA0">
        <w:t xml:space="preserve">Management </w:t>
      </w:r>
      <w:r>
        <w:t xml:space="preserve">Plan for </w:t>
      </w:r>
      <w:r w:rsidR="00A13F14">
        <w:t xml:space="preserve">the </w:t>
      </w:r>
      <w:r w:rsidR="003405D7">
        <w:t>Drug Interaction Query (</w:t>
      </w:r>
      <w:r w:rsidR="00F106A6">
        <w:t>Drug IQ</w:t>
      </w:r>
      <w:r w:rsidR="003405D7">
        <w:t>)</w:t>
      </w:r>
      <w:r w:rsidR="00A13F14">
        <w:t xml:space="preserve"> pro</w:t>
      </w:r>
      <w:r w:rsidR="00EE6531">
        <w:t>ject</w:t>
      </w:r>
      <w:r w:rsidR="00A13F14">
        <w:t xml:space="preserve"> and serves as the execution plan </w:t>
      </w:r>
      <w:r w:rsidR="00EE6531">
        <w:t xml:space="preserve">Geocent will use </w:t>
      </w:r>
      <w:r w:rsidR="00A13F14">
        <w:t>to manage the pro</w:t>
      </w:r>
      <w:r w:rsidR="00EE6531">
        <w:t>ject</w:t>
      </w:r>
      <w:r w:rsidR="00A13F14">
        <w:t>.</w:t>
      </w:r>
    </w:p>
    <w:p w14:paraId="1489FC35" w14:textId="49713396" w:rsidR="00A9402E" w:rsidRPr="00A9402E" w:rsidRDefault="006007D3" w:rsidP="00A9402E">
      <w:pPr>
        <w:pStyle w:val="Heading2"/>
        <w:tabs>
          <w:tab w:val="left" w:pos="576"/>
          <w:tab w:val="num" w:pos="792"/>
        </w:tabs>
        <w:ind w:left="792" w:hanging="792"/>
        <w:jc w:val="both"/>
      </w:pPr>
      <w:bookmarkStart w:id="4" w:name="_Toc89056416"/>
      <w:bookmarkStart w:id="5" w:name="_Toc423252031"/>
      <w:r>
        <w:t>Project</w:t>
      </w:r>
      <w:r w:rsidR="007C4415">
        <w:t xml:space="preserve"> </w:t>
      </w:r>
      <w:r w:rsidR="009A0070">
        <w:t xml:space="preserve">Scope </w:t>
      </w:r>
      <w:bookmarkEnd w:id="4"/>
      <w:r w:rsidR="004A641A">
        <w:t>and Objectives</w:t>
      </w:r>
      <w:r w:rsidR="00FE261B">
        <w:t xml:space="preserve"> (Project Vision)</w:t>
      </w:r>
      <w:bookmarkEnd w:id="5"/>
      <w:r w:rsidR="00A9402E">
        <w:tab/>
      </w:r>
    </w:p>
    <w:p w14:paraId="754226BF" w14:textId="6BF32DD6" w:rsidR="0024062E" w:rsidRDefault="00140067" w:rsidP="0024062E">
      <w:pPr>
        <w:pStyle w:val="Heading3"/>
      </w:pPr>
      <w:bookmarkStart w:id="6" w:name="_Toc423252032"/>
      <w:r>
        <w:t>Customer</w:t>
      </w:r>
      <w:bookmarkEnd w:id="6"/>
    </w:p>
    <w:p w14:paraId="2DCB1011" w14:textId="49BE71D2" w:rsidR="00F106A6" w:rsidRPr="00F106A6" w:rsidRDefault="003405D7" w:rsidP="00F106A6">
      <w:r>
        <w:t xml:space="preserve">The customer for this project is </w:t>
      </w:r>
      <w:r w:rsidR="00F106A6">
        <w:t>GSA 18f</w:t>
      </w:r>
      <w:r>
        <w:t xml:space="preserve">. </w:t>
      </w:r>
      <w:r w:rsidR="00A10C33">
        <w:t xml:space="preserve">Drug IQ </w:t>
      </w:r>
      <w:r w:rsidR="00EE6531">
        <w:t>will be</w:t>
      </w:r>
      <w:r w:rsidR="00A10C33">
        <w:t xml:space="preserve"> designed to support customers (non-medical professionals) and medical professionals. </w:t>
      </w:r>
    </w:p>
    <w:p w14:paraId="754226C0" w14:textId="77777777" w:rsidR="00FE261B" w:rsidRDefault="00FE261B" w:rsidP="00FE261B">
      <w:pPr>
        <w:pStyle w:val="Heading3"/>
      </w:pPr>
      <w:bookmarkStart w:id="7" w:name="_Toc423252033"/>
      <w:r>
        <w:t>Project Vision</w:t>
      </w:r>
      <w:bookmarkEnd w:id="7"/>
    </w:p>
    <w:p w14:paraId="02A49DDA" w14:textId="77777777" w:rsidR="006018C1" w:rsidRDefault="00F106A6" w:rsidP="00F106A6">
      <w:r>
        <w:t xml:space="preserve">The Project Vision is defined </w:t>
      </w:r>
      <w:r w:rsidR="00EE6531">
        <w:t>at the following link</w:t>
      </w:r>
      <w:r>
        <w:t xml:space="preserve">: </w:t>
      </w:r>
    </w:p>
    <w:p w14:paraId="766D2FC2" w14:textId="3A4DF260" w:rsidR="006018C1" w:rsidRDefault="006E1163" w:rsidP="006018C1">
      <w:pPr>
        <w:jc w:val="center"/>
      </w:pPr>
      <w:hyperlink r:id="rId19" w:history="1">
        <w:r w:rsidR="006018C1" w:rsidRPr="00CF69E2">
          <w:rPr>
            <w:rStyle w:val="Hyperlink"/>
          </w:rPr>
          <w:t>https://github.com/Geocent/18f-prototype/tree/integration</w:t>
        </w:r>
      </w:hyperlink>
    </w:p>
    <w:p w14:paraId="754226C1" w14:textId="77777777" w:rsidR="00FE261B" w:rsidRDefault="00FE261B" w:rsidP="00B065C1">
      <w:pPr>
        <w:pStyle w:val="Heading4"/>
      </w:pPr>
      <w:r>
        <w:t>Scope Definition/High-level needs</w:t>
      </w:r>
    </w:p>
    <w:p w14:paraId="3A1B4BBE" w14:textId="5B583061" w:rsidR="00F106A6" w:rsidRPr="00F106A6" w:rsidRDefault="00EE6531" w:rsidP="00F106A6">
      <w:r>
        <w:t xml:space="preserve">The scope of the project and project execution will be </w:t>
      </w:r>
      <w:r w:rsidR="00F106A6">
        <w:t xml:space="preserve">defined in </w:t>
      </w:r>
      <w:r>
        <w:t xml:space="preserve">the </w:t>
      </w:r>
      <w:r w:rsidR="00F106A6">
        <w:t>ScrumDo Backlog</w:t>
      </w:r>
      <w:r w:rsidR="006018C1">
        <w:t>.</w:t>
      </w:r>
      <w:r w:rsidR="00F106A6">
        <w:t xml:space="preserve"> </w:t>
      </w:r>
    </w:p>
    <w:p w14:paraId="754226C2" w14:textId="77777777" w:rsidR="00FE261B" w:rsidRDefault="00FE261B" w:rsidP="00B065C1">
      <w:pPr>
        <w:pStyle w:val="Heading4"/>
      </w:pPr>
      <w:r>
        <w:t>Measure of success/Acceptance Criteria</w:t>
      </w:r>
    </w:p>
    <w:p w14:paraId="52BA0488" w14:textId="60B66E3F" w:rsidR="00F106A6" w:rsidRPr="00F106A6" w:rsidRDefault="00EE6531" w:rsidP="00F106A6">
      <w:r>
        <w:t xml:space="preserve">The QA acceptance criteria and Definition of Done will be </w:t>
      </w:r>
      <w:r w:rsidR="00F106A6">
        <w:t xml:space="preserve">defined </w:t>
      </w:r>
      <w:r>
        <w:t xml:space="preserve">and tracked </w:t>
      </w:r>
      <w:r w:rsidR="00F106A6">
        <w:t xml:space="preserve">in </w:t>
      </w:r>
      <w:r>
        <w:t xml:space="preserve">the </w:t>
      </w:r>
      <w:r w:rsidR="00F106A6">
        <w:t>ScrumDo Backlog</w:t>
      </w:r>
      <w:r>
        <w:t>.</w:t>
      </w:r>
    </w:p>
    <w:p w14:paraId="754226C3" w14:textId="77777777" w:rsidR="00FE261B" w:rsidRDefault="00FE261B" w:rsidP="00B065C1">
      <w:pPr>
        <w:pStyle w:val="Heading4"/>
      </w:pPr>
      <w:r>
        <w:t>Assumptions</w:t>
      </w:r>
    </w:p>
    <w:p w14:paraId="754226C4" w14:textId="77777777" w:rsidR="00FE261B" w:rsidRDefault="00FE261B" w:rsidP="00B065C1">
      <w:pPr>
        <w:pStyle w:val="Heading4"/>
      </w:pPr>
      <w:r>
        <w:t>Constraints (from customer)</w:t>
      </w:r>
    </w:p>
    <w:p w14:paraId="39F0CFEC" w14:textId="77777777" w:rsidR="00A10C33" w:rsidRDefault="00A10C33" w:rsidP="00F106A6">
      <w:r>
        <w:t>GSA 18f provided the following constraint:</w:t>
      </w:r>
    </w:p>
    <w:p w14:paraId="291CDEDF" w14:textId="30884A08" w:rsidR="00F106A6" w:rsidRPr="00F106A6" w:rsidRDefault="00F106A6" w:rsidP="00163164">
      <w:pPr>
        <w:pStyle w:val="ListBullet3"/>
      </w:pPr>
      <w:r>
        <w:t xml:space="preserve">Use </w:t>
      </w:r>
      <w:r w:rsidR="00A10C33">
        <w:t xml:space="preserve">of </w:t>
      </w:r>
      <w:r>
        <w:t>OpenFDA dataset</w:t>
      </w:r>
    </w:p>
    <w:p w14:paraId="754226C5" w14:textId="77777777" w:rsidR="00FE261B" w:rsidRDefault="00FE261B" w:rsidP="00B065C1">
      <w:pPr>
        <w:pStyle w:val="Heading4"/>
      </w:pPr>
      <w:r>
        <w:t>Risks</w:t>
      </w:r>
    </w:p>
    <w:p w14:paraId="172B25AF" w14:textId="528DE514" w:rsidR="00663F20" w:rsidRPr="00663F20" w:rsidRDefault="00A10C33" w:rsidP="00663F20">
      <w:r>
        <w:t>Risks</w:t>
      </w:r>
      <w:r w:rsidR="00EE6531">
        <w:t xml:space="preserve"> will be</w:t>
      </w:r>
      <w:r>
        <w:t xml:space="preserve"> </w:t>
      </w:r>
      <w:r w:rsidR="006018C1">
        <w:t xml:space="preserve">identified during Sprint Planning, daily Stand-ups, and Sprint Review and </w:t>
      </w:r>
      <w:r>
        <w:t xml:space="preserve">managed </w:t>
      </w:r>
      <w:r w:rsidR="006018C1">
        <w:t xml:space="preserve">to completion by the Scrum Master through </w:t>
      </w:r>
      <w:r>
        <w:t>the ScrumDo Backlog.</w:t>
      </w:r>
    </w:p>
    <w:p w14:paraId="754226C6" w14:textId="77777777" w:rsidR="00FE261B" w:rsidRDefault="00FE261B" w:rsidP="00B065C1">
      <w:pPr>
        <w:pStyle w:val="Heading4"/>
      </w:pPr>
      <w:r>
        <w:t>High-level Technical Approach</w:t>
      </w:r>
    </w:p>
    <w:p w14:paraId="754226C7" w14:textId="6144DB78" w:rsidR="00FE261B" w:rsidRDefault="006018C1" w:rsidP="00FE261B">
      <w:r>
        <w:t xml:space="preserve">The technical approach for Drug IQ will employ </w:t>
      </w:r>
      <w:r w:rsidR="00663F20">
        <w:t xml:space="preserve">Agile </w:t>
      </w:r>
      <w:r>
        <w:t xml:space="preserve">methodologies along with DevOp principles. All </w:t>
      </w:r>
      <w:r w:rsidR="00663F20">
        <w:t xml:space="preserve">technical documentation </w:t>
      </w:r>
      <w:r>
        <w:t xml:space="preserve">will be stored </w:t>
      </w:r>
      <w:r w:rsidR="00663F20">
        <w:t>in GitHub repo</w:t>
      </w:r>
      <w:r>
        <w:t>sitory at the following link:</w:t>
      </w:r>
    </w:p>
    <w:p w14:paraId="64FCEAA4" w14:textId="0C5DA64C" w:rsidR="006018C1" w:rsidRDefault="006E1163" w:rsidP="006018C1">
      <w:pPr>
        <w:jc w:val="center"/>
      </w:pPr>
      <w:hyperlink r:id="rId20" w:history="1">
        <w:r w:rsidR="006018C1" w:rsidRPr="00CF69E2">
          <w:rPr>
            <w:rStyle w:val="Hyperlink"/>
          </w:rPr>
          <w:t>https://github.com/Geocent/18f-prototype/tree/integration</w:t>
        </w:r>
      </w:hyperlink>
    </w:p>
    <w:p w14:paraId="526BBCC0" w14:textId="77777777" w:rsidR="00D72D88" w:rsidRDefault="00D72D88">
      <w:pPr>
        <w:spacing w:before="0" w:after="0"/>
        <w:rPr>
          <w:rFonts w:ascii="Arial" w:hAnsi="Arial" w:cs="Arial"/>
          <w:b/>
          <w:bCs/>
          <w:sz w:val="26"/>
          <w:szCs w:val="26"/>
        </w:rPr>
      </w:pPr>
      <w:r>
        <w:br w:type="page"/>
      </w:r>
    </w:p>
    <w:p w14:paraId="754226C8" w14:textId="69B4A6B1" w:rsidR="00FE261B" w:rsidRDefault="00FE261B" w:rsidP="00FE261B">
      <w:pPr>
        <w:pStyle w:val="Heading3"/>
      </w:pPr>
      <w:bookmarkStart w:id="8" w:name="_Toc423252034"/>
      <w:r>
        <w:lastRenderedPageBreak/>
        <w:t>Schedule Summary</w:t>
      </w:r>
      <w:bookmarkEnd w:id="8"/>
    </w:p>
    <w:p w14:paraId="0685EF0C" w14:textId="1DD75A6C" w:rsidR="00663F20" w:rsidRDefault="00A10C33" w:rsidP="00663F20">
      <w:r>
        <w:t xml:space="preserve">Drug IQ </w:t>
      </w:r>
      <w:r w:rsidR="006018C1">
        <w:t>will be</w:t>
      </w:r>
      <w:r>
        <w:t xml:space="preserve"> de</w:t>
      </w:r>
      <w:r w:rsidR="006018C1">
        <w:t>veloped using an Agile schedule</w:t>
      </w:r>
      <w:r>
        <w:t xml:space="preserve"> based on f</w:t>
      </w:r>
      <w:r w:rsidR="00D72D88">
        <w:t>ive</w:t>
      </w:r>
      <w:r>
        <w:t xml:space="preserve"> Sprints. These are</w:t>
      </w:r>
    </w:p>
    <w:p w14:paraId="7B715F20" w14:textId="6FFAE3E5" w:rsidR="00A10C33" w:rsidRDefault="00A10C33" w:rsidP="00163164">
      <w:pPr>
        <w:pStyle w:val="ListBullet3"/>
      </w:pPr>
      <w:r>
        <w:t>Sprint 0 – Capture Sprint</w:t>
      </w:r>
    </w:p>
    <w:p w14:paraId="5066839E" w14:textId="0052030C" w:rsidR="00A10C33" w:rsidRDefault="00A10C33" w:rsidP="00163164">
      <w:pPr>
        <w:pStyle w:val="ListBullet3"/>
      </w:pPr>
      <w:r>
        <w:t xml:space="preserve">Sprint 1 – </w:t>
      </w:r>
      <w:r w:rsidR="00D72D88">
        <w:t xml:space="preserve">Prototype: </w:t>
      </w:r>
      <w:r>
        <w:t xml:space="preserve">Architecture, Development, Test </w:t>
      </w:r>
      <w:r w:rsidR="00D72D88">
        <w:t xml:space="preserve">Sprint </w:t>
      </w:r>
    </w:p>
    <w:p w14:paraId="05945909" w14:textId="654B9316" w:rsidR="00A10C33" w:rsidRDefault="00A10C33" w:rsidP="00163164">
      <w:pPr>
        <w:pStyle w:val="ListBullet3"/>
      </w:pPr>
      <w:r>
        <w:t xml:space="preserve">Spring 2 – </w:t>
      </w:r>
      <w:r w:rsidR="00D72D88">
        <w:t xml:space="preserve">Prototype </w:t>
      </w:r>
      <w:r>
        <w:t>Finalization Sprint</w:t>
      </w:r>
    </w:p>
    <w:p w14:paraId="1F56A7E2" w14:textId="16209AD0" w:rsidR="00D72D88" w:rsidRDefault="00A10C33" w:rsidP="00163164">
      <w:pPr>
        <w:pStyle w:val="ListBullet3"/>
      </w:pPr>
      <w:r>
        <w:t xml:space="preserve">Sprint 3 – </w:t>
      </w:r>
      <w:r w:rsidR="00D72D88">
        <w:t>Prototype Enhancement Sprint</w:t>
      </w:r>
    </w:p>
    <w:p w14:paraId="512BF03D" w14:textId="4F86417C" w:rsidR="00A10C33" w:rsidRDefault="00D72D88" w:rsidP="00163164">
      <w:pPr>
        <w:pStyle w:val="ListBullet3"/>
      </w:pPr>
      <w:r>
        <w:t>Sprint 4 – S</w:t>
      </w:r>
      <w:r w:rsidR="00A10C33">
        <w:t>tablization</w:t>
      </w:r>
      <w:r>
        <w:t>/Delivery</w:t>
      </w:r>
      <w:r w:rsidR="00A10C33">
        <w:t xml:space="preserve"> Sprint</w:t>
      </w:r>
    </w:p>
    <w:p w14:paraId="50D389BC" w14:textId="2FB259DA" w:rsidR="00A10C33" w:rsidRPr="00663F20" w:rsidRDefault="00A10C33" w:rsidP="00A10C33">
      <w:r>
        <w:t xml:space="preserve">This Agile schedule </w:t>
      </w:r>
      <w:r w:rsidR="00D72D88">
        <w:t>will be</w:t>
      </w:r>
      <w:r>
        <w:t xml:space="preserve"> managed in ScrumDo.</w:t>
      </w:r>
    </w:p>
    <w:p w14:paraId="754226C9" w14:textId="77777777" w:rsidR="00EE4022" w:rsidRDefault="00EE4022" w:rsidP="00B065C1">
      <w:pPr>
        <w:pStyle w:val="Heading4"/>
      </w:pPr>
      <w:r>
        <w:t>Period Of Performance</w:t>
      </w:r>
    </w:p>
    <w:p w14:paraId="60AF0312" w14:textId="4C145E46" w:rsidR="00EF71D5" w:rsidRPr="00EF71D5" w:rsidRDefault="00A10C33" w:rsidP="00EF71D5">
      <w:r>
        <w:t xml:space="preserve">The </w:t>
      </w:r>
      <w:r w:rsidR="00EF71D5">
        <w:t xml:space="preserve">Period of Performance </w:t>
      </w:r>
      <w:r w:rsidR="00D72D88">
        <w:t>will be</w:t>
      </w:r>
      <w:r w:rsidR="00EF71D5">
        <w:t xml:space="preserve"> from Wednesday June 17</w:t>
      </w:r>
      <w:r w:rsidR="00EF71D5" w:rsidRPr="00EF71D5">
        <w:rPr>
          <w:vertAlign w:val="superscript"/>
        </w:rPr>
        <w:t>th</w:t>
      </w:r>
      <w:r w:rsidR="00EF71D5">
        <w:t>, 2015 t</w:t>
      </w:r>
      <w:r w:rsidR="00D72D88">
        <w:t>hrough</w:t>
      </w:r>
      <w:r w:rsidR="00EF71D5">
        <w:t xml:space="preserve"> </w:t>
      </w:r>
      <w:r w:rsidR="00D72D88">
        <w:t xml:space="preserve">Wednesday, </w:t>
      </w:r>
      <w:r w:rsidR="00D72D88">
        <w:br/>
        <w:t>July 1</w:t>
      </w:r>
      <w:r w:rsidR="00D72D88" w:rsidRPr="00D72D88">
        <w:rPr>
          <w:vertAlign w:val="superscript"/>
        </w:rPr>
        <w:t>st</w:t>
      </w:r>
      <w:r w:rsidR="00EF71D5">
        <w:t>, 2015</w:t>
      </w:r>
      <w:r>
        <w:t>.</w:t>
      </w:r>
    </w:p>
    <w:p w14:paraId="754226CA" w14:textId="77777777" w:rsidR="00EE4022" w:rsidRDefault="00EE4022" w:rsidP="00B065C1">
      <w:pPr>
        <w:pStyle w:val="Heading4"/>
      </w:pPr>
      <w:r>
        <w:t>Milestones &amp; Releases</w:t>
      </w:r>
    </w:p>
    <w:p w14:paraId="44718E0D" w14:textId="34E7C35E" w:rsidR="00D72D88" w:rsidRPr="00D72D88" w:rsidRDefault="00D72D88" w:rsidP="00D72D88">
      <w:r>
        <w:t>The milestones and releases for Drug IQ will include:</w:t>
      </w:r>
    </w:p>
    <w:p w14:paraId="754226CB" w14:textId="09961E7A" w:rsidR="00EE4022" w:rsidRDefault="00EF71D5" w:rsidP="00163164">
      <w:pPr>
        <w:pStyle w:val="ListBullet3"/>
      </w:pPr>
      <w:r>
        <w:t>Initial mock up design</w:t>
      </w:r>
    </w:p>
    <w:p w14:paraId="183D7AA1" w14:textId="76FFFBD9" w:rsidR="00EF71D5" w:rsidRDefault="00EF71D5" w:rsidP="00163164">
      <w:pPr>
        <w:pStyle w:val="ListBullet3"/>
      </w:pPr>
      <w:r>
        <w:t xml:space="preserve">Initial working prototype on AWS </w:t>
      </w:r>
    </w:p>
    <w:p w14:paraId="2CFCBD89" w14:textId="281627F0" w:rsidR="00EF71D5" w:rsidRPr="00EE4022" w:rsidRDefault="00EF71D5" w:rsidP="00163164">
      <w:pPr>
        <w:pStyle w:val="ListBullet3"/>
      </w:pPr>
      <w:r>
        <w:t>Final delivery</w:t>
      </w:r>
      <w:r w:rsidR="00163164">
        <w:t xml:space="preserve"> of Drug IQ</w:t>
      </w:r>
    </w:p>
    <w:p w14:paraId="754226CC" w14:textId="77777777" w:rsidR="00176FAA" w:rsidRDefault="00176FAA" w:rsidP="00176FAA">
      <w:pPr>
        <w:pStyle w:val="Heading3"/>
      </w:pPr>
      <w:bookmarkStart w:id="9" w:name="_Toc423252035"/>
      <w:r>
        <w:t>Deliverables</w:t>
      </w:r>
      <w:bookmarkEnd w:id="9"/>
    </w:p>
    <w:p w14:paraId="754226CD" w14:textId="2BB4A964" w:rsidR="00176FAA" w:rsidRDefault="00176FAA" w:rsidP="00D72D88">
      <w:r>
        <w:t>The following list</w:t>
      </w:r>
      <w:r w:rsidR="009704BA">
        <w:t xml:space="preserve"> </w:t>
      </w:r>
      <w:r w:rsidR="00D72D88">
        <w:t>will comprise</w:t>
      </w:r>
      <w:r w:rsidR="009704BA">
        <w:t xml:space="preserve"> the</w:t>
      </w:r>
      <w:r>
        <w:t xml:space="preserve"> services, products, documentation, and other deliverables associated with the </w:t>
      </w:r>
      <w:r w:rsidR="008F011B">
        <w:t>pro</w:t>
      </w:r>
      <w:r w:rsidR="00D72D88">
        <w:t>ject</w:t>
      </w:r>
      <w:r w:rsidR="008F011B">
        <w:t>:</w:t>
      </w:r>
    </w:p>
    <w:p w14:paraId="754226CE" w14:textId="2281C975" w:rsidR="0089269F" w:rsidRDefault="00EF71D5" w:rsidP="00D72D88">
      <w:pPr>
        <w:pStyle w:val="ListBullet3"/>
      </w:pPr>
      <w:r>
        <w:t xml:space="preserve">Working </w:t>
      </w:r>
      <w:r w:rsidRPr="00163164">
        <w:t>Prototype</w:t>
      </w:r>
      <w:r>
        <w:t xml:space="preserve"> </w:t>
      </w:r>
      <w:r w:rsidRPr="00163164">
        <w:t>on</w:t>
      </w:r>
      <w:r w:rsidR="00163164">
        <w:t xml:space="preserve"> P</w:t>
      </w:r>
      <w:r>
        <w:t>ublic Site (AWS)</w:t>
      </w:r>
    </w:p>
    <w:p w14:paraId="799EE49E" w14:textId="77777777" w:rsidR="004432C7" w:rsidRDefault="004432C7" w:rsidP="004432C7">
      <w:pPr>
        <w:pStyle w:val="ListBullet3"/>
      </w:pPr>
      <w:r>
        <w:t>Technical Approach hosted in GitHub</w:t>
      </w:r>
    </w:p>
    <w:p w14:paraId="4E7D45D6" w14:textId="77777777" w:rsidR="004432C7" w:rsidRDefault="004432C7" w:rsidP="004432C7">
      <w:pPr>
        <w:pStyle w:val="ListBullet3"/>
      </w:pPr>
      <w:r>
        <w:t>Agile practices in ScrumDo</w:t>
      </w:r>
    </w:p>
    <w:p w14:paraId="0553617E" w14:textId="55384C74" w:rsidR="00EF71D5" w:rsidRDefault="00EF71D5" w:rsidP="00D72D88">
      <w:pPr>
        <w:pStyle w:val="ListBullet3"/>
      </w:pPr>
      <w:r>
        <w:t>Complete Agile Delivery Services RFQ Comp</w:t>
      </w:r>
      <w:r w:rsidR="00163164">
        <w:t>liance Review Checklist Google F</w:t>
      </w:r>
      <w:r>
        <w:t xml:space="preserve">orm </w:t>
      </w:r>
    </w:p>
    <w:p w14:paraId="437FA22D" w14:textId="77777777" w:rsidR="004432C7" w:rsidRDefault="004432C7" w:rsidP="004432C7">
      <w:pPr>
        <w:pStyle w:val="ListBullet3"/>
      </w:pPr>
      <w:r>
        <w:t>Attachment B: Labor Category Mapping and Discount</w:t>
      </w:r>
    </w:p>
    <w:p w14:paraId="54B832D8" w14:textId="68F74290" w:rsidR="00EF71D5" w:rsidRDefault="00EF71D5" w:rsidP="00D72D88">
      <w:pPr>
        <w:pStyle w:val="ListBullet3"/>
      </w:pPr>
      <w:r>
        <w:t>Attachment C</w:t>
      </w:r>
      <w:r w:rsidR="00D72D88">
        <w:t>: Price Quote Sheet</w:t>
      </w:r>
    </w:p>
    <w:p w14:paraId="754226D0" w14:textId="77777777" w:rsidR="0066683F" w:rsidRDefault="0066683F" w:rsidP="0024062E">
      <w:pPr>
        <w:tabs>
          <w:tab w:val="left" w:pos="1440"/>
          <w:tab w:val="left" w:pos="2016"/>
          <w:tab w:val="left" w:pos="8496"/>
        </w:tabs>
        <w:spacing w:before="0" w:after="0"/>
        <w:jc w:val="both"/>
      </w:pPr>
      <w:bookmarkStart w:id="10" w:name="_Toc89056472"/>
    </w:p>
    <w:p w14:paraId="754226D1" w14:textId="77777777" w:rsidR="0066683F" w:rsidRDefault="0066683F" w:rsidP="0066683F">
      <w:pPr>
        <w:pStyle w:val="Heading1"/>
        <w:numPr>
          <w:ilvl w:val="0"/>
          <w:numId w:val="2"/>
        </w:numPr>
      </w:pPr>
      <w:r>
        <w:br w:type="page"/>
      </w:r>
      <w:bookmarkStart w:id="11" w:name="_Toc423252036"/>
      <w:r>
        <w:lastRenderedPageBreak/>
        <w:t>References</w:t>
      </w:r>
      <w:bookmarkEnd w:id="11"/>
    </w:p>
    <w:p w14:paraId="754226D2" w14:textId="77777777" w:rsidR="004A2A6C" w:rsidRDefault="004A2A6C" w:rsidP="004A2A6C">
      <w:pPr>
        <w:pStyle w:val="Heading2"/>
        <w:ind w:hanging="756"/>
      </w:pPr>
      <w:bookmarkStart w:id="12" w:name="_Toc423252037"/>
      <w:r>
        <w:t>Source Documentation</w:t>
      </w:r>
      <w:bookmarkEnd w:id="12"/>
    </w:p>
    <w:p w14:paraId="754226D3" w14:textId="004F09DF" w:rsidR="0066683F" w:rsidRDefault="00D42499" w:rsidP="00E8762B">
      <w:pPr>
        <w:tabs>
          <w:tab w:val="left" w:pos="1440"/>
          <w:tab w:val="left" w:pos="2016"/>
          <w:tab w:val="left" w:pos="8496"/>
        </w:tabs>
        <w:spacing w:before="0" w:after="0"/>
      </w:pPr>
      <w:r>
        <w:fldChar w:fldCharType="begin"/>
      </w:r>
      <w:r>
        <w:instrText xml:space="preserve"> REF _Ref422862029 \h </w:instrText>
      </w:r>
      <w:r>
        <w:fldChar w:fldCharType="separate"/>
      </w:r>
      <w:r>
        <w:t xml:space="preserve">Table </w:t>
      </w:r>
      <w:r>
        <w:rPr>
          <w:noProof/>
        </w:rPr>
        <w:t>1</w:t>
      </w:r>
      <w:r>
        <w:fldChar w:fldCharType="end"/>
      </w:r>
      <w:r>
        <w:t xml:space="preserve"> lists the</w:t>
      </w:r>
      <w:r w:rsidR="0066683F">
        <w:t xml:space="preserve"> documents </w:t>
      </w:r>
      <w:r>
        <w:t xml:space="preserve">that </w:t>
      </w:r>
      <w:r w:rsidR="004432C7">
        <w:t xml:space="preserve">will </w:t>
      </w:r>
      <w:r w:rsidR="0066683F">
        <w:t xml:space="preserve">form the foundation for establishing </w:t>
      </w:r>
      <w:r>
        <w:t xml:space="preserve">the Drug IQ </w:t>
      </w:r>
      <w:r w:rsidR="004A2A6C">
        <w:t>Pro</w:t>
      </w:r>
      <w:r w:rsidR="004432C7">
        <w:t>gram</w:t>
      </w:r>
      <w:r w:rsidR="0066683F">
        <w:t xml:space="preserve"> Management Plan. The </w:t>
      </w:r>
      <w:r w:rsidR="004432C7">
        <w:t xml:space="preserve">project source </w:t>
      </w:r>
      <w:r w:rsidR="0066683F">
        <w:t>documents are listed in order of precedence in the event there are competing statements within multiple documents.</w:t>
      </w:r>
    </w:p>
    <w:p w14:paraId="6C34E3A1" w14:textId="76B72536" w:rsidR="00D42499" w:rsidRPr="00D42499" w:rsidRDefault="00D42499" w:rsidP="00D42499">
      <w:pPr>
        <w:pStyle w:val="Caption"/>
      </w:pPr>
      <w:bookmarkStart w:id="13" w:name="_Ref422862029"/>
      <w:bookmarkStart w:id="14" w:name="_Toc423251309"/>
      <w:r>
        <w:t xml:space="preserve">Table </w:t>
      </w:r>
      <w:fldSimple w:instr=" SEQ Table \* ARABIC ">
        <w:r w:rsidR="001414C9">
          <w:rPr>
            <w:noProof/>
          </w:rPr>
          <w:t>1</w:t>
        </w:r>
      </w:fldSimple>
      <w:bookmarkEnd w:id="13"/>
      <w:r>
        <w:t>: Project Source Documents</w:t>
      </w:r>
      <w:bookmarkEnd w:id="14"/>
    </w:p>
    <w:tbl>
      <w:tblPr>
        <w:tblStyle w:val="TableGrid"/>
        <w:tblW w:w="9576" w:type="dxa"/>
        <w:jc w:val="center"/>
        <w:tblLayout w:type="fixed"/>
        <w:tblLook w:val="01E0" w:firstRow="1" w:lastRow="1" w:firstColumn="1" w:lastColumn="1" w:noHBand="0" w:noVBand="0"/>
      </w:tblPr>
      <w:tblGrid>
        <w:gridCol w:w="1672"/>
        <w:gridCol w:w="6986"/>
        <w:gridCol w:w="918"/>
      </w:tblGrid>
      <w:tr w:rsidR="007A3F16" w:rsidRPr="00141749" w14:paraId="754226D6" w14:textId="77777777" w:rsidTr="004432C7">
        <w:trPr>
          <w:jc w:val="center"/>
        </w:trPr>
        <w:tc>
          <w:tcPr>
            <w:tcW w:w="9576"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14:paraId="754226D5" w14:textId="77777777" w:rsidR="007A3F16" w:rsidRPr="00177DF7" w:rsidRDefault="007A3F16" w:rsidP="00D42499">
            <w:pPr>
              <w:pStyle w:val="StyleCaptionCentered"/>
            </w:pPr>
            <w:r w:rsidRPr="00177DF7">
              <w:t xml:space="preserve">Project </w:t>
            </w:r>
            <w:r>
              <w:t>Source Documents</w:t>
            </w:r>
          </w:p>
        </w:tc>
      </w:tr>
      <w:tr w:rsidR="007A3F16" w:rsidRPr="00141749" w14:paraId="754226DA" w14:textId="77777777" w:rsidTr="004432C7">
        <w:trPr>
          <w:jc w:val="center"/>
        </w:trPr>
        <w:tc>
          <w:tcPr>
            <w:tcW w:w="1672" w:type="dxa"/>
            <w:tcBorders>
              <w:top w:val="single" w:sz="4" w:space="0" w:color="auto"/>
              <w:left w:val="single" w:sz="4" w:space="0" w:color="auto"/>
              <w:bottom w:val="single" w:sz="4" w:space="0" w:color="auto"/>
            </w:tcBorders>
            <w:shd w:val="clear" w:color="auto" w:fill="D9D9D9"/>
            <w:vAlign w:val="center"/>
          </w:tcPr>
          <w:p w14:paraId="754226D7"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6986" w:type="dxa"/>
            <w:tcBorders>
              <w:top w:val="single" w:sz="4" w:space="0" w:color="auto"/>
              <w:bottom w:val="single" w:sz="4" w:space="0" w:color="auto"/>
            </w:tcBorders>
            <w:shd w:val="clear" w:color="auto" w:fill="D9D9D9"/>
            <w:vAlign w:val="center"/>
          </w:tcPr>
          <w:p w14:paraId="754226D8"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Path / Storage Location</w:t>
            </w:r>
          </w:p>
        </w:tc>
        <w:tc>
          <w:tcPr>
            <w:tcW w:w="918" w:type="dxa"/>
            <w:tcBorders>
              <w:top w:val="single" w:sz="4" w:space="0" w:color="auto"/>
              <w:bottom w:val="single" w:sz="4" w:space="0" w:color="auto"/>
              <w:right w:val="single" w:sz="4" w:space="0" w:color="auto"/>
            </w:tcBorders>
            <w:shd w:val="clear" w:color="auto" w:fill="D9D9D9"/>
            <w:vAlign w:val="center"/>
          </w:tcPr>
          <w:p w14:paraId="754226D9" w14:textId="77777777" w:rsidR="007A3F16" w:rsidRPr="00177DF7" w:rsidRDefault="007A3F16" w:rsidP="00D51D1C">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7A3F16" w:rsidRPr="00141749" w14:paraId="754226DE" w14:textId="77777777" w:rsidTr="004432C7">
        <w:trPr>
          <w:jc w:val="center"/>
        </w:trPr>
        <w:tc>
          <w:tcPr>
            <w:tcW w:w="1672" w:type="dxa"/>
            <w:tcBorders>
              <w:top w:val="single" w:sz="4" w:space="0" w:color="auto"/>
              <w:left w:val="single" w:sz="4" w:space="0" w:color="auto"/>
              <w:bottom w:val="single" w:sz="4" w:space="0" w:color="auto"/>
            </w:tcBorders>
          </w:tcPr>
          <w:p w14:paraId="754226DB" w14:textId="77777777" w:rsidR="007A3F16" w:rsidRPr="00DA4966" w:rsidRDefault="007A3F16" w:rsidP="00D51D1C">
            <w:pPr>
              <w:spacing w:before="0" w:after="0"/>
              <w:jc w:val="center"/>
              <w:rPr>
                <w:rFonts w:ascii="Arial" w:hAnsi="Arial" w:cs="Arial"/>
                <w:sz w:val="20"/>
                <w:szCs w:val="20"/>
              </w:rPr>
            </w:pPr>
            <w:r w:rsidRPr="00DA4966">
              <w:rPr>
                <w:rFonts w:ascii="Arial" w:hAnsi="Arial" w:cs="Arial"/>
                <w:sz w:val="20"/>
                <w:szCs w:val="20"/>
              </w:rPr>
              <w:t>SOW/RFP/RFQ/Initial Requirements</w:t>
            </w:r>
          </w:p>
        </w:tc>
        <w:tc>
          <w:tcPr>
            <w:tcW w:w="6986" w:type="dxa"/>
            <w:tcBorders>
              <w:top w:val="single" w:sz="4" w:space="0" w:color="auto"/>
              <w:bottom w:val="single" w:sz="4" w:space="0" w:color="auto"/>
            </w:tcBorders>
          </w:tcPr>
          <w:p w14:paraId="754226DC" w14:textId="23A0FE46" w:rsidR="007A3F16" w:rsidRPr="00DA4966" w:rsidRDefault="006E1163" w:rsidP="00D51D1C">
            <w:pPr>
              <w:spacing w:before="0" w:after="0"/>
              <w:rPr>
                <w:rStyle w:val="Hyperlink"/>
                <w:sz w:val="20"/>
                <w:szCs w:val="20"/>
              </w:rPr>
            </w:pPr>
            <w:hyperlink r:id="rId21" w:anchor="/" w:history="1">
              <w:r w:rsidR="003A4099" w:rsidRPr="00DA4966">
                <w:rPr>
                  <w:rStyle w:val="Hyperlink"/>
                  <w:sz w:val="20"/>
                  <w:szCs w:val="20"/>
                </w:rPr>
                <w:t>https://intranet.geocent.com/secure/businessdevelopment/SiteDirectory/gsaagile/_layouts/15/start.aspx#/</w:t>
              </w:r>
            </w:hyperlink>
            <w:r w:rsidR="00DA4966" w:rsidRPr="00DA4966">
              <w:rPr>
                <w:rStyle w:val="Hyperlink"/>
                <w:sz w:val="20"/>
                <w:szCs w:val="20"/>
              </w:rPr>
              <w:t xml:space="preserve">  </w:t>
            </w:r>
          </w:p>
        </w:tc>
        <w:tc>
          <w:tcPr>
            <w:tcW w:w="918" w:type="dxa"/>
            <w:tcBorders>
              <w:top w:val="single" w:sz="4" w:space="0" w:color="auto"/>
              <w:bottom w:val="single" w:sz="4" w:space="0" w:color="auto"/>
              <w:right w:val="single" w:sz="4" w:space="0" w:color="auto"/>
            </w:tcBorders>
            <w:shd w:val="clear" w:color="auto" w:fill="auto"/>
          </w:tcPr>
          <w:p w14:paraId="754226DD" w14:textId="77777777" w:rsidR="007A3F16" w:rsidRPr="00DA4966" w:rsidRDefault="007A3F16" w:rsidP="00D51D1C">
            <w:pPr>
              <w:spacing w:before="0" w:after="0"/>
              <w:jc w:val="center"/>
              <w:rPr>
                <w:rFonts w:ascii="Arial" w:hAnsi="Arial" w:cs="Arial"/>
                <w:sz w:val="20"/>
                <w:szCs w:val="20"/>
              </w:rPr>
            </w:pPr>
          </w:p>
        </w:tc>
      </w:tr>
      <w:tr w:rsidR="007A3F16" w:rsidRPr="00141749" w14:paraId="754226E2" w14:textId="77777777" w:rsidTr="004432C7">
        <w:trPr>
          <w:jc w:val="center"/>
        </w:trPr>
        <w:tc>
          <w:tcPr>
            <w:tcW w:w="1672" w:type="dxa"/>
            <w:tcBorders>
              <w:top w:val="single" w:sz="4" w:space="0" w:color="auto"/>
              <w:left w:val="single" w:sz="4" w:space="0" w:color="auto"/>
              <w:bottom w:val="single" w:sz="4" w:space="0" w:color="auto"/>
            </w:tcBorders>
          </w:tcPr>
          <w:p w14:paraId="754226DF" w14:textId="77777777" w:rsidR="007A3F16" w:rsidRPr="00DA4966" w:rsidRDefault="007A3F16" w:rsidP="00D51D1C">
            <w:pPr>
              <w:spacing w:before="0" w:after="0"/>
              <w:jc w:val="center"/>
              <w:rPr>
                <w:rFonts w:ascii="Arial" w:hAnsi="Arial" w:cs="Arial"/>
                <w:sz w:val="20"/>
                <w:szCs w:val="20"/>
              </w:rPr>
            </w:pPr>
            <w:r w:rsidRPr="00DA4966">
              <w:rPr>
                <w:rFonts w:ascii="Arial" w:hAnsi="Arial" w:cs="Arial"/>
                <w:sz w:val="20"/>
                <w:szCs w:val="20"/>
              </w:rPr>
              <w:t>Contract</w:t>
            </w:r>
          </w:p>
        </w:tc>
        <w:tc>
          <w:tcPr>
            <w:tcW w:w="6986" w:type="dxa"/>
            <w:tcBorders>
              <w:top w:val="single" w:sz="4" w:space="0" w:color="auto"/>
              <w:bottom w:val="single" w:sz="4" w:space="0" w:color="auto"/>
            </w:tcBorders>
          </w:tcPr>
          <w:p w14:paraId="754226E0" w14:textId="574B8FF6" w:rsidR="007A3F16" w:rsidRPr="00DA4966" w:rsidRDefault="006E1163" w:rsidP="003A4099">
            <w:pPr>
              <w:tabs>
                <w:tab w:val="left" w:pos="1625"/>
              </w:tabs>
              <w:spacing w:before="0" w:after="0"/>
              <w:rPr>
                <w:rStyle w:val="Hyperlink"/>
                <w:sz w:val="20"/>
                <w:szCs w:val="20"/>
              </w:rPr>
            </w:pPr>
            <w:hyperlink r:id="rId22" w:anchor="/" w:history="1">
              <w:r w:rsidR="003A4099" w:rsidRPr="00DA4966">
                <w:rPr>
                  <w:rStyle w:val="Hyperlink"/>
                  <w:sz w:val="20"/>
                  <w:szCs w:val="20"/>
                </w:rPr>
                <w:t>https://intranet.geocent.com/secure/businessdevelopment/SiteDirectory/gsaagile/_layouts/15/start.aspx#/</w:t>
              </w:r>
            </w:hyperlink>
          </w:p>
        </w:tc>
        <w:tc>
          <w:tcPr>
            <w:tcW w:w="918" w:type="dxa"/>
            <w:tcBorders>
              <w:top w:val="single" w:sz="4" w:space="0" w:color="auto"/>
              <w:bottom w:val="single" w:sz="4" w:space="0" w:color="auto"/>
              <w:right w:val="single" w:sz="4" w:space="0" w:color="auto"/>
            </w:tcBorders>
            <w:shd w:val="clear" w:color="auto" w:fill="auto"/>
          </w:tcPr>
          <w:p w14:paraId="754226E1" w14:textId="77777777" w:rsidR="007A3F16" w:rsidRPr="00DA4966" w:rsidRDefault="007A3F16" w:rsidP="00D51D1C">
            <w:pPr>
              <w:spacing w:before="0" w:after="0"/>
              <w:jc w:val="center"/>
              <w:rPr>
                <w:rFonts w:ascii="Arial" w:hAnsi="Arial" w:cs="Arial"/>
                <w:sz w:val="20"/>
                <w:szCs w:val="20"/>
              </w:rPr>
            </w:pPr>
          </w:p>
        </w:tc>
      </w:tr>
      <w:tr w:rsidR="007A3F16" w:rsidRPr="00141749" w14:paraId="754226E6" w14:textId="77777777" w:rsidTr="004432C7">
        <w:trPr>
          <w:jc w:val="center"/>
        </w:trPr>
        <w:tc>
          <w:tcPr>
            <w:tcW w:w="1672" w:type="dxa"/>
            <w:tcBorders>
              <w:left w:val="single" w:sz="4" w:space="0" w:color="auto"/>
            </w:tcBorders>
          </w:tcPr>
          <w:p w14:paraId="754226E3" w14:textId="77777777" w:rsidR="007A3F16" w:rsidRPr="00DA4966" w:rsidRDefault="004A2A6C" w:rsidP="00D51D1C">
            <w:pPr>
              <w:spacing w:before="0" w:after="0"/>
              <w:jc w:val="center"/>
              <w:rPr>
                <w:rFonts w:ascii="Arial" w:hAnsi="Arial" w:cs="Arial"/>
                <w:sz w:val="20"/>
                <w:szCs w:val="20"/>
              </w:rPr>
            </w:pPr>
            <w:r w:rsidRPr="00DA4966">
              <w:rPr>
                <w:rFonts w:ascii="Arial" w:hAnsi="Arial" w:cs="Arial"/>
                <w:sz w:val="20"/>
                <w:szCs w:val="20"/>
              </w:rPr>
              <w:t>Proposal</w:t>
            </w:r>
          </w:p>
        </w:tc>
        <w:tc>
          <w:tcPr>
            <w:tcW w:w="6986" w:type="dxa"/>
          </w:tcPr>
          <w:p w14:paraId="754226E4" w14:textId="3B05599C" w:rsidR="007A3F16" w:rsidRPr="00DA4966" w:rsidRDefault="006E1163" w:rsidP="003A4099">
            <w:pPr>
              <w:tabs>
                <w:tab w:val="left" w:pos="1682"/>
              </w:tabs>
              <w:spacing w:before="0" w:after="0"/>
              <w:rPr>
                <w:rStyle w:val="Hyperlink"/>
                <w:sz w:val="20"/>
                <w:szCs w:val="20"/>
              </w:rPr>
            </w:pPr>
            <w:hyperlink r:id="rId23" w:anchor="/" w:history="1">
              <w:r w:rsidR="003A4099" w:rsidRPr="00DA4966">
                <w:rPr>
                  <w:rStyle w:val="Hyperlink"/>
                  <w:sz w:val="20"/>
                  <w:szCs w:val="20"/>
                </w:rPr>
                <w:t>https://intranet.geocent.com/secure/businessdevelopment/SiteDirectory/gsaagile/_layouts/15/start.aspx#/</w:t>
              </w:r>
            </w:hyperlink>
          </w:p>
        </w:tc>
        <w:tc>
          <w:tcPr>
            <w:tcW w:w="918" w:type="dxa"/>
            <w:tcBorders>
              <w:right w:val="single" w:sz="4" w:space="0" w:color="auto"/>
            </w:tcBorders>
            <w:shd w:val="clear" w:color="auto" w:fill="auto"/>
          </w:tcPr>
          <w:p w14:paraId="754226E5" w14:textId="77777777" w:rsidR="007A3F16" w:rsidRPr="00DA4966" w:rsidRDefault="007A3F16" w:rsidP="00D51D1C">
            <w:pPr>
              <w:spacing w:before="0" w:after="0"/>
              <w:jc w:val="center"/>
              <w:rPr>
                <w:rFonts w:ascii="Arial" w:hAnsi="Arial" w:cs="Arial"/>
                <w:sz w:val="20"/>
                <w:szCs w:val="20"/>
              </w:rPr>
            </w:pPr>
          </w:p>
        </w:tc>
      </w:tr>
    </w:tbl>
    <w:p w14:paraId="754226E8" w14:textId="77777777" w:rsidR="00F81FFA" w:rsidRPr="00F81FFA" w:rsidRDefault="00F81FFA" w:rsidP="00F81FFA">
      <w:pPr>
        <w:pStyle w:val="Heading2"/>
      </w:pPr>
      <w:bookmarkStart w:id="15" w:name="_Toc423252038"/>
      <w:r>
        <w:t xml:space="preserve">Project </w:t>
      </w:r>
      <w:r w:rsidR="004A2A6C">
        <w:t>Working Documents</w:t>
      </w:r>
      <w:bookmarkEnd w:id="15"/>
      <w:r w:rsidR="00840468">
        <w:t xml:space="preserve"> </w:t>
      </w:r>
      <w:r w:rsidR="004549E6">
        <w:t xml:space="preserve"> </w:t>
      </w:r>
    </w:p>
    <w:p w14:paraId="754226E9" w14:textId="1DD56D71" w:rsidR="00F81FFA" w:rsidRDefault="00D42499" w:rsidP="00F81FFA">
      <w:pPr>
        <w:tabs>
          <w:tab w:val="left" w:pos="1440"/>
          <w:tab w:val="left" w:pos="2016"/>
          <w:tab w:val="left" w:pos="8496"/>
        </w:tabs>
        <w:spacing w:before="0" w:after="0"/>
        <w:jc w:val="both"/>
      </w:pPr>
      <w:r>
        <w:fldChar w:fldCharType="begin"/>
      </w:r>
      <w:r>
        <w:instrText xml:space="preserve"> REF _Ref422862123 \h </w:instrText>
      </w:r>
      <w:r>
        <w:fldChar w:fldCharType="separate"/>
      </w:r>
      <w:r>
        <w:t xml:space="preserve">Table </w:t>
      </w:r>
      <w:r>
        <w:rPr>
          <w:noProof/>
        </w:rPr>
        <w:t>2</w:t>
      </w:r>
      <w:r>
        <w:fldChar w:fldCharType="end"/>
      </w:r>
      <w:r>
        <w:t xml:space="preserve"> lists the </w:t>
      </w:r>
      <w:r w:rsidR="00F81FFA">
        <w:t xml:space="preserve">documents </w:t>
      </w:r>
      <w:r>
        <w:t xml:space="preserve">that </w:t>
      </w:r>
      <w:r w:rsidR="004432C7">
        <w:t xml:space="preserve">will support </w:t>
      </w:r>
      <w:r w:rsidR="00F81FFA">
        <w:t xml:space="preserve">the regular tracking and management of all aspects of </w:t>
      </w:r>
      <w:r>
        <w:t>the Drug IQ project</w:t>
      </w:r>
      <w:r w:rsidR="00F81FFA">
        <w:t>.</w:t>
      </w:r>
      <w:r>
        <w:t xml:space="preserve"> This table includes the name of the work product, the link/path to the document’s location, and the level of Configuration Management (CM) control.</w:t>
      </w:r>
    </w:p>
    <w:p w14:paraId="754226EA" w14:textId="34792824" w:rsidR="00F81FFA" w:rsidRDefault="00D42499" w:rsidP="00D42499">
      <w:pPr>
        <w:pStyle w:val="Caption"/>
      </w:pPr>
      <w:bookmarkStart w:id="16" w:name="_Ref422862123"/>
      <w:bookmarkStart w:id="17" w:name="_Toc423251310"/>
      <w:r>
        <w:t xml:space="preserve">Table </w:t>
      </w:r>
      <w:fldSimple w:instr=" SEQ Table \* ARABIC ">
        <w:r w:rsidR="001414C9">
          <w:rPr>
            <w:noProof/>
          </w:rPr>
          <w:t>2</w:t>
        </w:r>
      </w:fldSimple>
      <w:bookmarkEnd w:id="16"/>
      <w:r>
        <w:t>: Project Internal Working Documents</w:t>
      </w:r>
      <w:bookmarkEnd w:id="17"/>
    </w:p>
    <w:tbl>
      <w:tblPr>
        <w:tblStyle w:val="TableGrid"/>
        <w:tblW w:w="9252" w:type="dxa"/>
        <w:jc w:val="center"/>
        <w:tblLook w:val="01E0" w:firstRow="1" w:lastRow="1" w:firstColumn="1" w:lastColumn="1" w:noHBand="0" w:noVBand="0"/>
      </w:tblPr>
      <w:tblGrid>
        <w:gridCol w:w="2722"/>
        <w:gridCol w:w="4604"/>
        <w:gridCol w:w="1917"/>
        <w:gridCol w:w="9"/>
      </w:tblGrid>
      <w:tr w:rsidR="00176FAA" w:rsidRPr="00141749" w14:paraId="754226EC" w14:textId="77777777" w:rsidTr="007B5F53">
        <w:trPr>
          <w:jc w:val="center"/>
        </w:trPr>
        <w:tc>
          <w:tcPr>
            <w:tcW w:w="9252"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754226EB" w14:textId="77777777" w:rsidR="00176FAA" w:rsidRPr="00177DF7" w:rsidRDefault="00176FAA" w:rsidP="00D42499">
            <w:pPr>
              <w:pStyle w:val="StyleCaptionCentered"/>
            </w:pPr>
            <w:r w:rsidRPr="00177DF7">
              <w:t xml:space="preserve">Project </w:t>
            </w:r>
            <w:r>
              <w:t>Internal</w:t>
            </w:r>
            <w:r w:rsidRPr="00177DF7">
              <w:t xml:space="preserve"> </w:t>
            </w:r>
            <w:r w:rsidR="00F81FFA">
              <w:t>Working Documents</w:t>
            </w:r>
          </w:p>
        </w:tc>
      </w:tr>
      <w:tr w:rsidR="00AF5284" w:rsidRPr="00141749" w14:paraId="754226F0" w14:textId="77777777" w:rsidTr="007B5F53">
        <w:trPr>
          <w:gridAfter w:val="1"/>
          <w:wAfter w:w="9" w:type="dxa"/>
          <w:jc w:val="center"/>
        </w:trPr>
        <w:tc>
          <w:tcPr>
            <w:tcW w:w="2722" w:type="dxa"/>
            <w:tcBorders>
              <w:top w:val="single" w:sz="4" w:space="0" w:color="auto"/>
              <w:left w:val="single" w:sz="4" w:space="0" w:color="auto"/>
              <w:bottom w:val="single" w:sz="4" w:space="0" w:color="auto"/>
            </w:tcBorders>
            <w:shd w:val="clear" w:color="auto" w:fill="D9D9D9"/>
            <w:vAlign w:val="center"/>
          </w:tcPr>
          <w:p w14:paraId="754226ED"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4604" w:type="dxa"/>
            <w:tcBorders>
              <w:top w:val="single" w:sz="4" w:space="0" w:color="auto"/>
              <w:bottom w:val="single" w:sz="4" w:space="0" w:color="auto"/>
            </w:tcBorders>
            <w:shd w:val="clear" w:color="auto" w:fill="D9D9D9"/>
            <w:vAlign w:val="center"/>
          </w:tcPr>
          <w:p w14:paraId="754226EE"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Path / Storage Location</w:t>
            </w:r>
          </w:p>
        </w:tc>
        <w:tc>
          <w:tcPr>
            <w:tcW w:w="1917" w:type="dxa"/>
            <w:tcBorders>
              <w:top w:val="single" w:sz="4" w:space="0" w:color="auto"/>
              <w:bottom w:val="single" w:sz="4" w:space="0" w:color="auto"/>
              <w:right w:val="single" w:sz="4" w:space="0" w:color="auto"/>
            </w:tcBorders>
            <w:shd w:val="clear" w:color="auto" w:fill="D9D9D9"/>
            <w:vAlign w:val="center"/>
          </w:tcPr>
          <w:p w14:paraId="754226EF" w14:textId="77777777" w:rsidR="00AF5284" w:rsidRPr="00177DF7" w:rsidRDefault="00AF5284" w:rsidP="002B2055">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AF5284" w:rsidRPr="00141749" w14:paraId="754226F4" w14:textId="77777777" w:rsidTr="007B5F53">
        <w:trPr>
          <w:gridAfter w:val="1"/>
          <w:wAfter w:w="9" w:type="dxa"/>
          <w:jc w:val="center"/>
        </w:trPr>
        <w:tc>
          <w:tcPr>
            <w:tcW w:w="2722" w:type="dxa"/>
            <w:tcBorders>
              <w:top w:val="single" w:sz="4" w:space="0" w:color="auto"/>
              <w:left w:val="single" w:sz="4" w:space="0" w:color="auto"/>
              <w:bottom w:val="single" w:sz="4" w:space="0" w:color="auto"/>
            </w:tcBorders>
          </w:tcPr>
          <w:p w14:paraId="754226F1" w14:textId="3A8A134F" w:rsidR="00AF5284" w:rsidRPr="00DA4966" w:rsidRDefault="00AF5284" w:rsidP="00DA4966">
            <w:pPr>
              <w:spacing w:before="0" w:after="0"/>
              <w:rPr>
                <w:rFonts w:ascii="Arial" w:hAnsi="Arial" w:cs="Arial"/>
                <w:sz w:val="20"/>
                <w:szCs w:val="20"/>
              </w:rPr>
            </w:pPr>
            <w:r w:rsidRPr="00DA4966">
              <w:rPr>
                <w:rFonts w:ascii="Arial" w:hAnsi="Arial" w:cs="Arial"/>
                <w:sz w:val="20"/>
                <w:szCs w:val="20"/>
              </w:rPr>
              <w:t>Project Management Plan</w:t>
            </w:r>
          </w:p>
        </w:tc>
        <w:tc>
          <w:tcPr>
            <w:tcW w:w="4604" w:type="dxa"/>
            <w:tcBorders>
              <w:top w:val="single" w:sz="4" w:space="0" w:color="auto"/>
              <w:bottom w:val="single" w:sz="4" w:space="0" w:color="auto"/>
            </w:tcBorders>
          </w:tcPr>
          <w:p w14:paraId="754226F2" w14:textId="161B93E4" w:rsidR="00AF5284" w:rsidRPr="00DA4966" w:rsidRDefault="006E1163" w:rsidP="00DA4966">
            <w:pPr>
              <w:spacing w:before="0" w:after="0"/>
              <w:rPr>
                <w:rFonts w:ascii="Arial" w:hAnsi="Arial" w:cs="Arial"/>
                <w:sz w:val="20"/>
                <w:szCs w:val="20"/>
              </w:rPr>
            </w:pPr>
            <w:hyperlink r:id="rId24" w:history="1">
              <w:r w:rsidR="003A4099" w:rsidRPr="00DA4966">
                <w:rPr>
                  <w:rStyle w:val="Hyperlink"/>
                  <w:rFonts w:cs="Arial"/>
                  <w:sz w:val="20"/>
                  <w:szCs w:val="20"/>
                </w:rPr>
                <w:t>PMP</w:t>
              </w:r>
            </w:hyperlink>
          </w:p>
        </w:tc>
        <w:tc>
          <w:tcPr>
            <w:tcW w:w="1917" w:type="dxa"/>
            <w:tcBorders>
              <w:top w:val="single" w:sz="4" w:space="0" w:color="auto"/>
              <w:bottom w:val="single" w:sz="4" w:space="0" w:color="auto"/>
              <w:right w:val="single" w:sz="4" w:space="0" w:color="auto"/>
            </w:tcBorders>
            <w:shd w:val="clear" w:color="auto" w:fill="auto"/>
          </w:tcPr>
          <w:p w14:paraId="754226F3" w14:textId="35610348" w:rsidR="00AF5284" w:rsidRPr="00DA4966" w:rsidRDefault="00AF5284" w:rsidP="00DA4966">
            <w:pPr>
              <w:spacing w:before="0" w:after="0"/>
              <w:rPr>
                <w:rFonts w:ascii="Arial" w:hAnsi="Arial" w:cs="Arial"/>
                <w:sz w:val="20"/>
                <w:szCs w:val="20"/>
              </w:rPr>
            </w:pPr>
            <w:r w:rsidRPr="00DA4966">
              <w:rPr>
                <w:rFonts w:ascii="Arial" w:hAnsi="Arial" w:cs="Arial"/>
                <w:sz w:val="20"/>
                <w:szCs w:val="20"/>
              </w:rPr>
              <w:t xml:space="preserve">Project </w:t>
            </w:r>
            <w:r w:rsidR="004E29F3" w:rsidRPr="00DA4966">
              <w:rPr>
                <w:rFonts w:ascii="Arial" w:hAnsi="Arial" w:cs="Arial"/>
                <w:sz w:val="20"/>
                <w:szCs w:val="20"/>
              </w:rPr>
              <w:t>Lead</w:t>
            </w:r>
          </w:p>
        </w:tc>
      </w:tr>
      <w:tr w:rsidR="00AF5284" w:rsidRPr="00141749" w14:paraId="754226F8" w14:textId="77777777" w:rsidTr="007B5F53">
        <w:trPr>
          <w:gridAfter w:val="1"/>
          <w:wAfter w:w="9" w:type="dxa"/>
          <w:jc w:val="center"/>
        </w:trPr>
        <w:tc>
          <w:tcPr>
            <w:tcW w:w="2722" w:type="dxa"/>
            <w:tcBorders>
              <w:top w:val="single" w:sz="4" w:space="0" w:color="auto"/>
              <w:left w:val="single" w:sz="4" w:space="0" w:color="auto"/>
              <w:bottom w:val="single" w:sz="4" w:space="0" w:color="auto"/>
            </w:tcBorders>
          </w:tcPr>
          <w:p w14:paraId="754226F5"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Product Backlog</w:t>
            </w:r>
          </w:p>
        </w:tc>
        <w:tc>
          <w:tcPr>
            <w:tcW w:w="4604" w:type="dxa"/>
            <w:tcBorders>
              <w:top w:val="single" w:sz="4" w:space="0" w:color="auto"/>
              <w:bottom w:val="single" w:sz="4" w:space="0" w:color="auto"/>
            </w:tcBorders>
          </w:tcPr>
          <w:p w14:paraId="754226F6" w14:textId="0025434B" w:rsidR="00AF5284" w:rsidRPr="00DA4966" w:rsidRDefault="006E1163" w:rsidP="00DA4966">
            <w:pPr>
              <w:spacing w:before="0" w:after="0"/>
              <w:rPr>
                <w:rFonts w:ascii="Arial" w:hAnsi="Arial" w:cs="Arial"/>
                <w:sz w:val="20"/>
                <w:szCs w:val="20"/>
              </w:rPr>
            </w:pPr>
            <w:hyperlink r:id="rId25" w:history="1">
              <w:r w:rsidR="003A4099" w:rsidRPr="00DA4966">
                <w:rPr>
                  <w:rStyle w:val="Hyperlink"/>
                  <w:rFonts w:cs="Arial"/>
                  <w:sz w:val="20"/>
                  <w:szCs w:val="20"/>
                </w:rPr>
                <w:t xml:space="preserve">Scrumdo.com </w:t>
              </w:r>
              <w:r w:rsidR="00F87CB7" w:rsidRPr="00DA4966">
                <w:rPr>
                  <w:rStyle w:val="Hyperlink"/>
                  <w:rFonts w:cs="Arial"/>
                  <w:sz w:val="20"/>
                  <w:szCs w:val="20"/>
                </w:rPr>
                <w:t>Backlog</w:t>
              </w:r>
            </w:hyperlink>
          </w:p>
        </w:tc>
        <w:tc>
          <w:tcPr>
            <w:tcW w:w="1917" w:type="dxa"/>
            <w:tcBorders>
              <w:top w:val="single" w:sz="4" w:space="0" w:color="auto"/>
              <w:bottom w:val="single" w:sz="4" w:space="0" w:color="auto"/>
              <w:right w:val="single" w:sz="4" w:space="0" w:color="auto"/>
            </w:tcBorders>
            <w:shd w:val="clear" w:color="auto" w:fill="auto"/>
          </w:tcPr>
          <w:p w14:paraId="754226F7"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Team</w:t>
            </w:r>
          </w:p>
        </w:tc>
      </w:tr>
      <w:tr w:rsidR="00AF5284" w:rsidRPr="00141749" w14:paraId="754226FC" w14:textId="77777777" w:rsidTr="007B5F53">
        <w:trPr>
          <w:gridAfter w:val="1"/>
          <w:wAfter w:w="9" w:type="dxa"/>
          <w:jc w:val="center"/>
        </w:trPr>
        <w:tc>
          <w:tcPr>
            <w:tcW w:w="2722" w:type="dxa"/>
            <w:tcBorders>
              <w:left w:val="single" w:sz="4" w:space="0" w:color="auto"/>
            </w:tcBorders>
          </w:tcPr>
          <w:p w14:paraId="754226F9" w14:textId="6C527154" w:rsidR="00AF5284" w:rsidRPr="00DA4966" w:rsidRDefault="00AF5284" w:rsidP="00DA4966">
            <w:pPr>
              <w:spacing w:before="0" w:after="0"/>
              <w:rPr>
                <w:rFonts w:ascii="Arial" w:hAnsi="Arial" w:cs="Arial"/>
                <w:sz w:val="20"/>
                <w:szCs w:val="20"/>
              </w:rPr>
            </w:pPr>
            <w:r w:rsidRPr="00DA4966">
              <w:rPr>
                <w:rFonts w:ascii="Arial" w:hAnsi="Arial" w:cs="Arial"/>
                <w:sz w:val="20"/>
                <w:szCs w:val="20"/>
              </w:rPr>
              <w:t xml:space="preserve">Backlog Grooming </w:t>
            </w:r>
            <w:r w:rsidR="004432C7" w:rsidRPr="00DA4966">
              <w:rPr>
                <w:rFonts w:ascii="Arial" w:hAnsi="Arial" w:cs="Arial"/>
                <w:sz w:val="20"/>
                <w:szCs w:val="20"/>
              </w:rPr>
              <w:t>/Sprint Planning Report</w:t>
            </w:r>
          </w:p>
        </w:tc>
        <w:tc>
          <w:tcPr>
            <w:tcW w:w="4604" w:type="dxa"/>
          </w:tcPr>
          <w:p w14:paraId="754226FA" w14:textId="3DFA22C0" w:rsidR="00AF5284" w:rsidRPr="00DA4966" w:rsidRDefault="006E1163" w:rsidP="00DA4966">
            <w:pPr>
              <w:spacing w:before="0" w:after="0"/>
              <w:rPr>
                <w:rFonts w:ascii="Arial" w:hAnsi="Arial" w:cs="Arial"/>
                <w:sz w:val="20"/>
                <w:szCs w:val="20"/>
              </w:rPr>
            </w:pPr>
            <w:hyperlink r:id="rId26" w:history="1">
              <w:r w:rsidR="004E29F3" w:rsidRPr="00DA4966">
                <w:rPr>
                  <w:rStyle w:val="Hyperlink"/>
                  <w:rFonts w:cs="Arial"/>
                  <w:sz w:val="20"/>
                  <w:szCs w:val="20"/>
                </w:rPr>
                <w:t>https://github.com/Geocent/18f-prototype/tree/integration/docs/scrum</w:t>
              </w:r>
            </w:hyperlink>
            <w:r w:rsidR="004E29F3" w:rsidRPr="00DA4966">
              <w:rPr>
                <w:rFonts w:ascii="Arial" w:hAnsi="Arial" w:cs="Arial"/>
                <w:sz w:val="20"/>
                <w:szCs w:val="20"/>
              </w:rPr>
              <w:t xml:space="preserve"> </w:t>
            </w:r>
          </w:p>
        </w:tc>
        <w:tc>
          <w:tcPr>
            <w:tcW w:w="1917" w:type="dxa"/>
            <w:tcBorders>
              <w:right w:val="single" w:sz="4" w:space="0" w:color="auto"/>
            </w:tcBorders>
            <w:shd w:val="clear" w:color="auto" w:fill="auto"/>
          </w:tcPr>
          <w:p w14:paraId="754226FB"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0" w14:textId="77777777" w:rsidTr="007B5F53">
        <w:trPr>
          <w:gridAfter w:val="1"/>
          <w:wAfter w:w="9" w:type="dxa"/>
          <w:jc w:val="center"/>
        </w:trPr>
        <w:tc>
          <w:tcPr>
            <w:tcW w:w="2722" w:type="dxa"/>
            <w:tcBorders>
              <w:left w:val="single" w:sz="4" w:space="0" w:color="auto"/>
            </w:tcBorders>
          </w:tcPr>
          <w:p w14:paraId="754226FD" w14:textId="1D941A89" w:rsidR="00AF5284" w:rsidRPr="00DA4966" w:rsidRDefault="00AF5284" w:rsidP="00DA4966">
            <w:pPr>
              <w:spacing w:before="0" w:after="0"/>
              <w:rPr>
                <w:rFonts w:ascii="Arial" w:hAnsi="Arial" w:cs="Arial"/>
                <w:sz w:val="20"/>
                <w:szCs w:val="20"/>
              </w:rPr>
            </w:pPr>
            <w:r w:rsidRPr="00DA4966">
              <w:rPr>
                <w:rFonts w:ascii="Arial" w:hAnsi="Arial" w:cs="Arial"/>
                <w:sz w:val="20"/>
                <w:szCs w:val="20"/>
              </w:rPr>
              <w:t xml:space="preserve">Sprint Review </w:t>
            </w:r>
          </w:p>
        </w:tc>
        <w:tc>
          <w:tcPr>
            <w:tcW w:w="4604" w:type="dxa"/>
          </w:tcPr>
          <w:p w14:paraId="754226FE" w14:textId="41929189" w:rsidR="00AF5284" w:rsidRPr="00DA4966" w:rsidRDefault="006E1163" w:rsidP="00DA4966">
            <w:pPr>
              <w:spacing w:before="0" w:after="0"/>
              <w:rPr>
                <w:rFonts w:ascii="Arial" w:hAnsi="Arial" w:cs="Arial"/>
                <w:sz w:val="20"/>
                <w:szCs w:val="20"/>
              </w:rPr>
            </w:pPr>
            <w:hyperlink r:id="rId27" w:history="1">
              <w:r w:rsidR="004E29F3" w:rsidRPr="00DA4966">
                <w:rPr>
                  <w:rStyle w:val="Hyperlink"/>
                  <w:rFonts w:cs="Arial"/>
                  <w:sz w:val="20"/>
                  <w:szCs w:val="20"/>
                </w:rPr>
                <w:t>https://github.com/Geocent/18f-prototype/tree/integration/docs/scrum</w:t>
              </w:r>
            </w:hyperlink>
            <w:r w:rsidR="004E29F3" w:rsidRPr="00DA4966">
              <w:rPr>
                <w:rFonts w:ascii="Arial" w:hAnsi="Arial" w:cs="Arial"/>
                <w:sz w:val="20"/>
                <w:szCs w:val="20"/>
              </w:rPr>
              <w:t xml:space="preserve"> </w:t>
            </w:r>
          </w:p>
        </w:tc>
        <w:tc>
          <w:tcPr>
            <w:tcW w:w="1917" w:type="dxa"/>
            <w:tcBorders>
              <w:right w:val="single" w:sz="4" w:space="0" w:color="auto"/>
            </w:tcBorders>
            <w:shd w:val="clear" w:color="auto" w:fill="auto"/>
          </w:tcPr>
          <w:p w14:paraId="754226FF"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4" w14:textId="77777777" w:rsidTr="007B5F53">
        <w:trPr>
          <w:gridAfter w:val="1"/>
          <w:wAfter w:w="9" w:type="dxa"/>
          <w:jc w:val="center"/>
        </w:trPr>
        <w:tc>
          <w:tcPr>
            <w:tcW w:w="2722" w:type="dxa"/>
            <w:tcBorders>
              <w:left w:val="single" w:sz="4" w:space="0" w:color="auto"/>
            </w:tcBorders>
          </w:tcPr>
          <w:p w14:paraId="75422701" w14:textId="4D6E5794" w:rsidR="00AF5284" w:rsidRPr="00DA4966" w:rsidRDefault="00AF5284" w:rsidP="00DA4966">
            <w:pPr>
              <w:spacing w:before="0" w:after="0"/>
              <w:rPr>
                <w:rFonts w:ascii="Arial" w:hAnsi="Arial" w:cs="Arial"/>
                <w:sz w:val="20"/>
                <w:szCs w:val="20"/>
              </w:rPr>
            </w:pPr>
            <w:r w:rsidRPr="00DA4966">
              <w:rPr>
                <w:rFonts w:ascii="Arial" w:hAnsi="Arial" w:cs="Arial"/>
                <w:sz w:val="20"/>
                <w:szCs w:val="20"/>
              </w:rPr>
              <w:t>Sprint Launch</w:t>
            </w:r>
            <w:r w:rsidR="004432C7" w:rsidRPr="00DA4966">
              <w:rPr>
                <w:rFonts w:ascii="Arial" w:hAnsi="Arial" w:cs="Arial"/>
                <w:sz w:val="20"/>
                <w:szCs w:val="20"/>
              </w:rPr>
              <w:t>/Kick Off</w:t>
            </w:r>
            <w:r w:rsidR="004E29F3" w:rsidRPr="00DA4966">
              <w:rPr>
                <w:rFonts w:ascii="Arial" w:hAnsi="Arial" w:cs="Arial"/>
                <w:sz w:val="20"/>
                <w:szCs w:val="20"/>
              </w:rPr>
              <w:t>/Sprint 0</w:t>
            </w:r>
            <w:r w:rsidRPr="00DA4966">
              <w:rPr>
                <w:rFonts w:ascii="Arial" w:hAnsi="Arial" w:cs="Arial"/>
                <w:sz w:val="20"/>
                <w:szCs w:val="20"/>
              </w:rPr>
              <w:t xml:space="preserve"> </w:t>
            </w:r>
          </w:p>
        </w:tc>
        <w:tc>
          <w:tcPr>
            <w:tcW w:w="4604" w:type="dxa"/>
          </w:tcPr>
          <w:p w14:paraId="75422702" w14:textId="15A09B31" w:rsidR="00AF5284" w:rsidRPr="00DA4966" w:rsidRDefault="006E1163" w:rsidP="00DA4966">
            <w:pPr>
              <w:spacing w:before="0" w:after="0"/>
              <w:rPr>
                <w:rFonts w:ascii="Arial" w:hAnsi="Arial" w:cs="Arial"/>
                <w:sz w:val="20"/>
                <w:szCs w:val="20"/>
              </w:rPr>
            </w:pPr>
            <w:hyperlink r:id="rId28" w:history="1">
              <w:r w:rsidR="004E29F3" w:rsidRPr="00DA4966">
                <w:rPr>
                  <w:rStyle w:val="Hyperlink"/>
                  <w:rFonts w:cs="Arial"/>
                  <w:sz w:val="20"/>
                  <w:szCs w:val="20"/>
                </w:rPr>
                <w:t>https://github.com/Geocent/18f-prototype/tree/integration/docs/scrum</w:t>
              </w:r>
            </w:hyperlink>
            <w:r w:rsidR="004E29F3" w:rsidRPr="00DA4966">
              <w:rPr>
                <w:rFonts w:ascii="Arial" w:hAnsi="Arial" w:cs="Arial"/>
                <w:sz w:val="20"/>
                <w:szCs w:val="20"/>
              </w:rPr>
              <w:t xml:space="preserve"> </w:t>
            </w:r>
          </w:p>
        </w:tc>
        <w:tc>
          <w:tcPr>
            <w:tcW w:w="1917" w:type="dxa"/>
            <w:tcBorders>
              <w:right w:val="single" w:sz="4" w:space="0" w:color="auto"/>
            </w:tcBorders>
            <w:shd w:val="clear" w:color="auto" w:fill="auto"/>
          </w:tcPr>
          <w:p w14:paraId="75422703"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8" w14:textId="77777777" w:rsidTr="007B5F53">
        <w:trPr>
          <w:gridAfter w:val="1"/>
          <w:wAfter w:w="9" w:type="dxa"/>
          <w:jc w:val="center"/>
        </w:trPr>
        <w:tc>
          <w:tcPr>
            <w:tcW w:w="2722" w:type="dxa"/>
            <w:tcBorders>
              <w:left w:val="single" w:sz="4" w:space="0" w:color="auto"/>
            </w:tcBorders>
            <w:vAlign w:val="center"/>
          </w:tcPr>
          <w:p w14:paraId="75422705" w14:textId="5DF11892" w:rsidR="00AF5284" w:rsidRPr="00DA4966" w:rsidRDefault="00AF5284" w:rsidP="00DA4966">
            <w:pPr>
              <w:pStyle w:val="BodyText"/>
              <w:spacing w:before="0" w:after="0"/>
              <w:jc w:val="left"/>
              <w:rPr>
                <w:i w:val="0"/>
                <w:sz w:val="20"/>
                <w:szCs w:val="20"/>
              </w:rPr>
            </w:pPr>
            <w:r w:rsidRPr="00DA4966">
              <w:rPr>
                <w:i w:val="0"/>
                <w:sz w:val="20"/>
                <w:szCs w:val="20"/>
              </w:rPr>
              <w:t xml:space="preserve">Sprint Retrospective </w:t>
            </w:r>
          </w:p>
        </w:tc>
        <w:tc>
          <w:tcPr>
            <w:tcW w:w="4604" w:type="dxa"/>
            <w:vAlign w:val="center"/>
          </w:tcPr>
          <w:p w14:paraId="75422706" w14:textId="5631F58E" w:rsidR="00AF5284" w:rsidRPr="00DA4966" w:rsidRDefault="004E29F3" w:rsidP="00DA4966">
            <w:pPr>
              <w:pStyle w:val="BodyText"/>
              <w:spacing w:before="0" w:after="0"/>
              <w:jc w:val="left"/>
              <w:rPr>
                <w:i w:val="0"/>
                <w:sz w:val="20"/>
                <w:szCs w:val="20"/>
              </w:rPr>
            </w:pPr>
            <w:r w:rsidRPr="00DA4966">
              <w:rPr>
                <w:i w:val="0"/>
                <w:sz w:val="20"/>
                <w:szCs w:val="20"/>
              </w:rPr>
              <w:t>Included in Sprint Review</w:t>
            </w:r>
          </w:p>
        </w:tc>
        <w:tc>
          <w:tcPr>
            <w:tcW w:w="1917" w:type="dxa"/>
            <w:tcBorders>
              <w:right w:val="single" w:sz="4" w:space="0" w:color="auto"/>
            </w:tcBorders>
            <w:shd w:val="clear" w:color="auto" w:fill="auto"/>
          </w:tcPr>
          <w:p w14:paraId="75422707" w14:textId="77777777" w:rsidR="00AF5284" w:rsidRPr="00DA4966" w:rsidRDefault="00AF5284" w:rsidP="00DA4966">
            <w:pPr>
              <w:numPr>
                <w:ilvl w:val="12"/>
                <w:numId w:val="0"/>
              </w:num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C" w14:textId="77777777" w:rsidTr="007B5F53">
        <w:trPr>
          <w:gridAfter w:val="1"/>
          <w:wAfter w:w="9" w:type="dxa"/>
          <w:jc w:val="center"/>
        </w:trPr>
        <w:tc>
          <w:tcPr>
            <w:tcW w:w="2722" w:type="dxa"/>
            <w:tcBorders>
              <w:left w:val="single" w:sz="4" w:space="0" w:color="auto"/>
            </w:tcBorders>
          </w:tcPr>
          <w:p w14:paraId="75422709"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Code Review Forms</w:t>
            </w:r>
          </w:p>
        </w:tc>
        <w:tc>
          <w:tcPr>
            <w:tcW w:w="4604" w:type="dxa"/>
          </w:tcPr>
          <w:p w14:paraId="671033E0" w14:textId="77777777" w:rsidR="00AF5284" w:rsidRPr="00DA4966" w:rsidRDefault="006E1163" w:rsidP="00DA4966">
            <w:pPr>
              <w:spacing w:before="0" w:after="0"/>
              <w:rPr>
                <w:rFonts w:ascii="Arial" w:hAnsi="Arial" w:cs="Arial"/>
                <w:sz w:val="20"/>
                <w:szCs w:val="20"/>
              </w:rPr>
            </w:pPr>
            <w:hyperlink r:id="rId29" w:history="1">
              <w:r w:rsidR="004E29F3" w:rsidRPr="00DA4966">
                <w:rPr>
                  <w:rStyle w:val="Hyperlink"/>
                  <w:rFonts w:cs="Arial"/>
                  <w:sz w:val="20"/>
                  <w:szCs w:val="20"/>
                </w:rPr>
                <w:t>https://github.com/Geocent/18f-prototype/tree/integration/docs/scrum</w:t>
              </w:r>
            </w:hyperlink>
            <w:r w:rsidR="004E29F3" w:rsidRPr="00DA4966">
              <w:rPr>
                <w:rFonts w:ascii="Arial" w:hAnsi="Arial" w:cs="Arial"/>
                <w:sz w:val="20"/>
                <w:szCs w:val="20"/>
              </w:rPr>
              <w:t xml:space="preserve"> </w:t>
            </w:r>
          </w:p>
          <w:p w14:paraId="7542270A" w14:textId="4C8C21E9" w:rsidR="004E29F3" w:rsidRPr="00DA4966" w:rsidRDefault="004E29F3" w:rsidP="00DA4966">
            <w:pPr>
              <w:spacing w:before="0" w:after="0"/>
              <w:rPr>
                <w:rFonts w:ascii="Arial" w:hAnsi="Arial" w:cs="Arial"/>
                <w:sz w:val="20"/>
                <w:szCs w:val="20"/>
              </w:rPr>
            </w:pPr>
            <w:r w:rsidRPr="00DA4966">
              <w:rPr>
                <w:rFonts w:ascii="Arial" w:hAnsi="Arial" w:cs="Arial"/>
                <w:sz w:val="20"/>
                <w:szCs w:val="20"/>
              </w:rPr>
              <w:t>Code Review forms tracked by Story number within each Sprint</w:t>
            </w:r>
          </w:p>
        </w:tc>
        <w:tc>
          <w:tcPr>
            <w:tcW w:w="1917" w:type="dxa"/>
            <w:tcBorders>
              <w:right w:val="single" w:sz="4" w:space="0" w:color="auto"/>
            </w:tcBorders>
            <w:shd w:val="clear" w:color="auto" w:fill="auto"/>
          </w:tcPr>
          <w:p w14:paraId="3FA86703" w14:textId="77777777" w:rsidR="00AF5284" w:rsidRDefault="004E29F3" w:rsidP="00DA4966">
            <w:pPr>
              <w:spacing w:before="0" w:after="0"/>
              <w:rPr>
                <w:rFonts w:ascii="Arial" w:hAnsi="Arial" w:cs="Arial"/>
                <w:sz w:val="20"/>
                <w:szCs w:val="20"/>
              </w:rPr>
            </w:pPr>
            <w:r w:rsidRPr="00DA4966">
              <w:rPr>
                <w:rFonts w:ascii="Arial" w:hAnsi="Arial" w:cs="Arial"/>
                <w:sz w:val="20"/>
                <w:szCs w:val="20"/>
              </w:rPr>
              <w:t xml:space="preserve">QA Manager/ </w:t>
            </w:r>
            <w:r w:rsidR="00AF5284" w:rsidRPr="00DA4966">
              <w:rPr>
                <w:rFonts w:ascii="Arial" w:hAnsi="Arial" w:cs="Arial"/>
                <w:sz w:val="20"/>
                <w:szCs w:val="20"/>
              </w:rPr>
              <w:t>Reviewers</w:t>
            </w:r>
          </w:p>
          <w:p w14:paraId="7542270B" w14:textId="3A84B23C" w:rsidR="008031D0" w:rsidRPr="00DA4966" w:rsidRDefault="008031D0" w:rsidP="00DA4966">
            <w:pPr>
              <w:spacing w:before="0" w:after="0"/>
              <w:rPr>
                <w:rFonts w:ascii="Arial" w:hAnsi="Arial" w:cs="Arial"/>
                <w:sz w:val="20"/>
                <w:szCs w:val="20"/>
              </w:rPr>
            </w:pPr>
            <w:r>
              <w:rPr>
                <w:rFonts w:ascii="Arial" w:hAnsi="Arial" w:cs="Arial"/>
                <w:sz w:val="20"/>
                <w:szCs w:val="20"/>
              </w:rPr>
              <w:t>Developers</w:t>
            </w:r>
          </w:p>
        </w:tc>
      </w:tr>
      <w:tr w:rsidR="00AF5284" w:rsidRPr="00141749" w14:paraId="75422710" w14:textId="77777777" w:rsidTr="007B5F53">
        <w:trPr>
          <w:gridAfter w:val="1"/>
          <w:wAfter w:w="9" w:type="dxa"/>
          <w:jc w:val="center"/>
        </w:trPr>
        <w:tc>
          <w:tcPr>
            <w:tcW w:w="2722" w:type="dxa"/>
            <w:tcBorders>
              <w:left w:val="single" w:sz="4" w:space="0" w:color="auto"/>
            </w:tcBorders>
          </w:tcPr>
          <w:p w14:paraId="7542270D" w14:textId="77777777" w:rsidR="00AF5284" w:rsidRPr="00DA4966" w:rsidRDefault="00537CCD" w:rsidP="00DA4966">
            <w:pPr>
              <w:spacing w:before="0" w:after="0"/>
              <w:rPr>
                <w:rFonts w:ascii="Arial" w:hAnsi="Arial" w:cs="Arial"/>
                <w:sz w:val="20"/>
                <w:szCs w:val="20"/>
              </w:rPr>
            </w:pPr>
            <w:r w:rsidRPr="00DA4966">
              <w:rPr>
                <w:rFonts w:ascii="Arial" w:hAnsi="Arial" w:cs="Arial"/>
                <w:sz w:val="20"/>
                <w:szCs w:val="20"/>
              </w:rPr>
              <w:t>Sprint Status Reports</w:t>
            </w:r>
          </w:p>
        </w:tc>
        <w:tc>
          <w:tcPr>
            <w:tcW w:w="4604" w:type="dxa"/>
          </w:tcPr>
          <w:p w14:paraId="7542270E" w14:textId="6E93FF70" w:rsidR="00AF5284" w:rsidRPr="00DA4966" w:rsidRDefault="006E1163" w:rsidP="00DA4966">
            <w:pPr>
              <w:spacing w:before="0" w:after="0"/>
              <w:rPr>
                <w:rFonts w:ascii="Arial" w:hAnsi="Arial" w:cs="Arial"/>
                <w:sz w:val="20"/>
                <w:szCs w:val="20"/>
              </w:rPr>
            </w:pPr>
            <w:hyperlink r:id="rId30" w:history="1">
              <w:r w:rsidR="003A4099" w:rsidRPr="00DA4966">
                <w:rPr>
                  <w:rStyle w:val="Hyperlink"/>
                  <w:rFonts w:cs="Arial"/>
                  <w:sz w:val="20"/>
                  <w:szCs w:val="20"/>
                </w:rPr>
                <w:t>Scrumdo</w:t>
              </w:r>
            </w:hyperlink>
            <w:r w:rsidR="003A4099" w:rsidRPr="00DA4966">
              <w:rPr>
                <w:rFonts w:ascii="Arial" w:hAnsi="Arial" w:cs="Arial"/>
                <w:sz w:val="20"/>
                <w:szCs w:val="20"/>
              </w:rPr>
              <w:t xml:space="preserve"> and export to </w:t>
            </w:r>
            <w:hyperlink r:id="rId31" w:history="1">
              <w:r w:rsidR="003A4099" w:rsidRPr="00DA4966">
                <w:rPr>
                  <w:rStyle w:val="Hyperlink"/>
                  <w:rFonts w:cs="Arial"/>
                  <w:sz w:val="20"/>
                  <w:szCs w:val="20"/>
                </w:rPr>
                <w:t>GitHub Repo</w:t>
              </w:r>
            </w:hyperlink>
          </w:p>
        </w:tc>
        <w:tc>
          <w:tcPr>
            <w:tcW w:w="1917" w:type="dxa"/>
            <w:tcBorders>
              <w:right w:val="single" w:sz="4" w:space="0" w:color="auto"/>
            </w:tcBorders>
            <w:shd w:val="clear" w:color="auto" w:fill="auto"/>
          </w:tcPr>
          <w:p w14:paraId="7542270F" w14:textId="77777777" w:rsidR="00AF5284" w:rsidRPr="00DA4966" w:rsidRDefault="00537CCD" w:rsidP="00DA4966">
            <w:pPr>
              <w:spacing w:before="0" w:after="0"/>
              <w:rPr>
                <w:rFonts w:ascii="Arial" w:hAnsi="Arial" w:cs="Arial"/>
                <w:sz w:val="20"/>
                <w:szCs w:val="20"/>
              </w:rPr>
            </w:pPr>
            <w:r w:rsidRPr="00DA4966">
              <w:rPr>
                <w:rFonts w:ascii="Arial" w:hAnsi="Arial" w:cs="Arial"/>
                <w:sz w:val="20"/>
                <w:szCs w:val="20"/>
              </w:rPr>
              <w:t>Scrum Master</w:t>
            </w:r>
          </w:p>
        </w:tc>
      </w:tr>
      <w:tr w:rsidR="003A4099" w:rsidRPr="00141749" w14:paraId="75422714" w14:textId="77777777" w:rsidTr="007B5F53">
        <w:trPr>
          <w:gridAfter w:val="1"/>
          <w:wAfter w:w="9" w:type="dxa"/>
          <w:jc w:val="center"/>
        </w:trPr>
        <w:tc>
          <w:tcPr>
            <w:tcW w:w="2722" w:type="dxa"/>
            <w:tcBorders>
              <w:left w:val="single" w:sz="4" w:space="0" w:color="auto"/>
              <w:bottom w:val="single" w:sz="4" w:space="0" w:color="auto"/>
            </w:tcBorders>
          </w:tcPr>
          <w:p w14:paraId="75422711" w14:textId="77777777" w:rsidR="003A4099" w:rsidRPr="00DA4966" w:rsidRDefault="003A4099" w:rsidP="00DA4966">
            <w:pPr>
              <w:spacing w:before="0" w:after="0"/>
              <w:rPr>
                <w:rFonts w:ascii="Arial" w:hAnsi="Arial" w:cs="Arial"/>
                <w:sz w:val="20"/>
                <w:szCs w:val="20"/>
              </w:rPr>
            </w:pPr>
            <w:r w:rsidRPr="00DA4966">
              <w:rPr>
                <w:rFonts w:ascii="Arial" w:hAnsi="Arial" w:cs="Arial"/>
                <w:sz w:val="20"/>
                <w:szCs w:val="20"/>
              </w:rPr>
              <w:t>Geocent Status Reports</w:t>
            </w:r>
          </w:p>
        </w:tc>
        <w:tc>
          <w:tcPr>
            <w:tcW w:w="4604" w:type="dxa"/>
            <w:tcBorders>
              <w:bottom w:val="single" w:sz="4" w:space="0" w:color="auto"/>
            </w:tcBorders>
          </w:tcPr>
          <w:p w14:paraId="75422712" w14:textId="40B86025" w:rsidR="003A4099" w:rsidRPr="00DA4966" w:rsidRDefault="006E1163" w:rsidP="00DA4966">
            <w:pPr>
              <w:spacing w:before="0" w:after="0"/>
              <w:rPr>
                <w:rFonts w:ascii="Arial" w:hAnsi="Arial" w:cs="Arial"/>
                <w:sz w:val="20"/>
                <w:szCs w:val="20"/>
              </w:rPr>
            </w:pPr>
            <w:hyperlink r:id="rId32" w:history="1">
              <w:r w:rsidR="003A4099" w:rsidRPr="00DA4966">
                <w:rPr>
                  <w:rStyle w:val="Hyperlink"/>
                  <w:rFonts w:cs="Arial"/>
                  <w:sz w:val="20"/>
                  <w:szCs w:val="20"/>
                </w:rPr>
                <w:t>Scrumdo</w:t>
              </w:r>
            </w:hyperlink>
            <w:r w:rsidR="003A4099" w:rsidRPr="00DA4966">
              <w:rPr>
                <w:rFonts w:ascii="Arial" w:hAnsi="Arial" w:cs="Arial"/>
                <w:sz w:val="20"/>
                <w:szCs w:val="20"/>
              </w:rPr>
              <w:t xml:space="preserve"> and export to </w:t>
            </w:r>
            <w:hyperlink r:id="rId33" w:history="1">
              <w:r w:rsidR="003A4099" w:rsidRPr="00DA4966">
                <w:rPr>
                  <w:rStyle w:val="Hyperlink"/>
                  <w:rFonts w:cs="Arial"/>
                  <w:sz w:val="20"/>
                  <w:szCs w:val="20"/>
                </w:rPr>
                <w:t>GitHub Repo</w:t>
              </w:r>
            </w:hyperlink>
          </w:p>
        </w:tc>
        <w:tc>
          <w:tcPr>
            <w:tcW w:w="1917" w:type="dxa"/>
            <w:tcBorders>
              <w:bottom w:val="single" w:sz="4" w:space="0" w:color="auto"/>
              <w:right w:val="single" w:sz="4" w:space="0" w:color="auto"/>
            </w:tcBorders>
            <w:shd w:val="clear" w:color="auto" w:fill="auto"/>
          </w:tcPr>
          <w:p w14:paraId="75422713" w14:textId="5988A13D" w:rsidR="003A4099" w:rsidRPr="00DA4966" w:rsidRDefault="003A4099" w:rsidP="00DA4966">
            <w:pPr>
              <w:spacing w:before="0" w:after="0"/>
              <w:rPr>
                <w:rFonts w:ascii="Arial" w:hAnsi="Arial" w:cs="Arial"/>
                <w:sz w:val="20"/>
                <w:szCs w:val="20"/>
              </w:rPr>
            </w:pPr>
            <w:r w:rsidRPr="00DA4966">
              <w:rPr>
                <w:rFonts w:ascii="Arial" w:hAnsi="Arial" w:cs="Arial"/>
                <w:sz w:val="20"/>
                <w:szCs w:val="20"/>
              </w:rPr>
              <w:t xml:space="preserve">Project </w:t>
            </w:r>
            <w:r w:rsidR="00DA4966">
              <w:rPr>
                <w:rFonts w:ascii="Arial" w:hAnsi="Arial" w:cs="Arial"/>
                <w:sz w:val="20"/>
                <w:szCs w:val="20"/>
              </w:rPr>
              <w:t>Lead</w:t>
            </w:r>
          </w:p>
        </w:tc>
      </w:tr>
      <w:tr w:rsidR="003A4099" w:rsidRPr="00141749" w14:paraId="75422718" w14:textId="77777777" w:rsidTr="007B5F53">
        <w:trPr>
          <w:gridAfter w:val="1"/>
          <w:wAfter w:w="9" w:type="dxa"/>
          <w:jc w:val="center"/>
        </w:trPr>
        <w:tc>
          <w:tcPr>
            <w:tcW w:w="2722" w:type="dxa"/>
            <w:tcBorders>
              <w:left w:val="single" w:sz="4" w:space="0" w:color="auto"/>
            </w:tcBorders>
          </w:tcPr>
          <w:p w14:paraId="75422715"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Review Documents (IPR Presentations)</w:t>
            </w:r>
          </w:p>
        </w:tc>
        <w:tc>
          <w:tcPr>
            <w:tcW w:w="4604" w:type="dxa"/>
          </w:tcPr>
          <w:p w14:paraId="75422716" w14:textId="3CCC1CCB" w:rsidR="003A4099" w:rsidRPr="00DA4966" w:rsidRDefault="006E1163" w:rsidP="00537CCD">
            <w:pPr>
              <w:spacing w:before="0" w:after="0"/>
              <w:rPr>
                <w:rFonts w:ascii="Arial" w:hAnsi="Arial" w:cs="Arial"/>
                <w:sz w:val="20"/>
                <w:szCs w:val="20"/>
              </w:rPr>
            </w:pPr>
            <w:hyperlink r:id="rId34" w:history="1">
              <w:r w:rsidR="003A4099" w:rsidRPr="00DA4966">
                <w:rPr>
                  <w:rStyle w:val="Hyperlink"/>
                  <w:rFonts w:cs="Arial"/>
                  <w:sz w:val="20"/>
                  <w:szCs w:val="20"/>
                </w:rPr>
                <w:t>Scrumdo</w:t>
              </w:r>
            </w:hyperlink>
            <w:r w:rsidR="003A4099" w:rsidRPr="00DA4966">
              <w:rPr>
                <w:rFonts w:ascii="Arial" w:hAnsi="Arial" w:cs="Arial"/>
                <w:sz w:val="20"/>
                <w:szCs w:val="20"/>
              </w:rPr>
              <w:t xml:space="preserve"> and export to </w:t>
            </w:r>
            <w:hyperlink r:id="rId35" w:history="1">
              <w:r w:rsidR="003A4099" w:rsidRPr="00DA4966">
                <w:rPr>
                  <w:rStyle w:val="Hyperlink"/>
                  <w:rFonts w:cs="Arial"/>
                  <w:sz w:val="20"/>
                  <w:szCs w:val="20"/>
                </w:rPr>
                <w:t>GitHub Repo</w:t>
              </w:r>
            </w:hyperlink>
          </w:p>
        </w:tc>
        <w:tc>
          <w:tcPr>
            <w:tcW w:w="1917" w:type="dxa"/>
            <w:tcBorders>
              <w:right w:val="single" w:sz="4" w:space="0" w:color="auto"/>
            </w:tcBorders>
            <w:shd w:val="clear" w:color="auto" w:fill="auto"/>
          </w:tcPr>
          <w:p w14:paraId="75422717" w14:textId="01FB087E" w:rsidR="003A4099" w:rsidRDefault="003A4099" w:rsidP="00DA4966">
            <w:pPr>
              <w:spacing w:before="0" w:after="0"/>
              <w:rPr>
                <w:rFonts w:ascii="Arial" w:hAnsi="Arial" w:cs="Arial"/>
                <w:sz w:val="20"/>
                <w:szCs w:val="20"/>
              </w:rPr>
            </w:pPr>
            <w:r>
              <w:rPr>
                <w:rFonts w:ascii="Arial" w:hAnsi="Arial" w:cs="Arial"/>
                <w:sz w:val="20"/>
                <w:szCs w:val="20"/>
              </w:rPr>
              <w:t xml:space="preserve">Project </w:t>
            </w:r>
            <w:r w:rsidR="00DA4966">
              <w:rPr>
                <w:rFonts w:ascii="Arial" w:hAnsi="Arial" w:cs="Arial"/>
                <w:sz w:val="20"/>
                <w:szCs w:val="20"/>
              </w:rPr>
              <w:t>Lead</w:t>
            </w:r>
          </w:p>
        </w:tc>
      </w:tr>
      <w:tr w:rsidR="003A4099" w:rsidRPr="00141749" w14:paraId="7542271C" w14:textId="77777777" w:rsidTr="007B5F53">
        <w:trPr>
          <w:gridAfter w:val="1"/>
          <w:wAfter w:w="9" w:type="dxa"/>
          <w:jc w:val="center"/>
        </w:trPr>
        <w:tc>
          <w:tcPr>
            <w:tcW w:w="2722" w:type="dxa"/>
            <w:tcBorders>
              <w:left w:val="single" w:sz="4" w:space="0" w:color="auto"/>
            </w:tcBorders>
          </w:tcPr>
          <w:p w14:paraId="75422719"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Burn-Down Chart</w:t>
            </w:r>
          </w:p>
        </w:tc>
        <w:tc>
          <w:tcPr>
            <w:tcW w:w="4604" w:type="dxa"/>
          </w:tcPr>
          <w:p w14:paraId="7542271A" w14:textId="35246EE4" w:rsidR="003A4099" w:rsidRPr="00DA4966" w:rsidRDefault="006E1163" w:rsidP="00537CCD">
            <w:pPr>
              <w:spacing w:before="0" w:after="0"/>
              <w:rPr>
                <w:rFonts w:ascii="Arial" w:hAnsi="Arial" w:cs="Arial"/>
                <w:sz w:val="20"/>
                <w:szCs w:val="20"/>
              </w:rPr>
            </w:pPr>
            <w:hyperlink r:id="rId36" w:history="1">
              <w:r w:rsidR="003A4099" w:rsidRPr="00DA4966">
                <w:rPr>
                  <w:rStyle w:val="Hyperlink"/>
                  <w:rFonts w:cs="Arial"/>
                  <w:sz w:val="20"/>
                  <w:szCs w:val="20"/>
                </w:rPr>
                <w:t>Scrumdo</w:t>
              </w:r>
            </w:hyperlink>
            <w:r w:rsidR="003A4099" w:rsidRPr="00DA4966">
              <w:rPr>
                <w:rFonts w:ascii="Arial" w:hAnsi="Arial" w:cs="Arial"/>
                <w:sz w:val="20"/>
                <w:szCs w:val="20"/>
              </w:rPr>
              <w:t xml:space="preserve"> and export to </w:t>
            </w:r>
            <w:hyperlink r:id="rId37" w:history="1">
              <w:r w:rsidR="003A4099" w:rsidRPr="00DA4966">
                <w:rPr>
                  <w:rStyle w:val="Hyperlink"/>
                  <w:rFonts w:cs="Arial"/>
                  <w:sz w:val="20"/>
                  <w:szCs w:val="20"/>
                </w:rPr>
                <w:t>GitHub Repo</w:t>
              </w:r>
            </w:hyperlink>
          </w:p>
        </w:tc>
        <w:tc>
          <w:tcPr>
            <w:tcW w:w="1917" w:type="dxa"/>
            <w:tcBorders>
              <w:right w:val="single" w:sz="4" w:space="0" w:color="auto"/>
            </w:tcBorders>
            <w:shd w:val="clear" w:color="auto" w:fill="auto"/>
          </w:tcPr>
          <w:p w14:paraId="7542271B" w14:textId="77777777" w:rsidR="003A4099" w:rsidRDefault="003A4099" w:rsidP="00DA4966">
            <w:pPr>
              <w:spacing w:before="0" w:after="0"/>
              <w:rPr>
                <w:rFonts w:ascii="Arial" w:hAnsi="Arial" w:cs="Arial"/>
                <w:sz w:val="20"/>
                <w:szCs w:val="20"/>
              </w:rPr>
            </w:pPr>
            <w:r>
              <w:rPr>
                <w:rFonts w:ascii="Arial" w:hAnsi="Arial" w:cs="Arial"/>
                <w:sz w:val="20"/>
                <w:szCs w:val="20"/>
              </w:rPr>
              <w:t>Scrum Master</w:t>
            </w:r>
          </w:p>
        </w:tc>
      </w:tr>
      <w:tr w:rsidR="003A4099" w:rsidRPr="00141749" w14:paraId="75422720" w14:textId="77777777" w:rsidTr="007B5F53">
        <w:trPr>
          <w:gridAfter w:val="1"/>
          <w:wAfter w:w="9" w:type="dxa"/>
          <w:jc w:val="center"/>
        </w:trPr>
        <w:tc>
          <w:tcPr>
            <w:tcW w:w="2722" w:type="dxa"/>
            <w:tcBorders>
              <w:left w:val="single" w:sz="4" w:space="0" w:color="auto"/>
              <w:bottom w:val="single" w:sz="4" w:space="0" w:color="auto"/>
            </w:tcBorders>
          </w:tcPr>
          <w:p w14:paraId="7542271D"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Project Estimator</w:t>
            </w:r>
          </w:p>
        </w:tc>
        <w:tc>
          <w:tcPr>
            <w:tcW w:w="4604" w:type="dxa"/>
            <w:tcBorders>
              <w:bottom w:val="single" w:sz="4" w:space="0" w:color="auto"/>
            </w:tcBorders>
          </w:tcPr>
          <w:p w14:paraId="7542271E" w14:textId="26DCC135" w:rsidR="003A4099" w:rsidRDefault="006E1163" w:rsidP="00537CCD">
            <w:pPr>
              <w:spacing w:before="0" w:after="0"/>
              <w:rPr>
                <w:rFonts w:ascii="Arial" w:hAnsi="Arial" w:cs="Arial"/>
                <w:sz w:val="20"/>
                <w:szCs w:val="20"/>
              </w:rPr>
            </w:pPr>
            <w:hyperlink r:id="rId38" w:history="1">
              <w:r w:rsidR="003A4099" w:rsidRPr="001B21DD">
                <w:rPr>
                  <w:rStyle w:val="Hyperlink"/>
                  <w:rFonts w:cs="Arial"/>
                  <w:szCs w:val="20"/>
                </w:rPr>
                <w:t>Scrumdo</w:t>
              </w:r>
            </w:hyperlink>
            <w:r w:rsidR="003A4099" w:rsidRPr="001B21DD">
              <w:rPr>
                <w:rFonts w:ascii="Arial" w:hAnsi="Arial" w:cs="Arial"/>
                <w:sz w:val="20"/>
                <w:szCs w:val="20"/>
              </w:rPr>
              <w:t xml:space="preserve"> and export to </w:t>
            </w:r>
            <w:hyperlink r:id="rId39" w:history="1">
              <w:r w:rsidR="003A4099" w:rsidRPr="001B21DD">
                <w:rPr>
                  <w:rStyle w:val="Hyperlink"/>
                  <w:rFonts w:cs="Arial"/>
                  <w:szCs w:val="20"/>
                </w:rPr>
                <w:t>GitHub Repo</w:t>
              </w:r>
            </w:hyperlink>
          </w:p>
        </w:tc>
        <w:tc>
          <w:tcPr>
            <w:tcW w:w="1917" w:type="dxa"/>
            <w:tcBorders>
              <w:bottom w:val="single" w:sz="4" w:space="0" w:color="auto"/>
              <w:right w:val="single" w:sz="4" w:space="0" w:color="auto"/>
            </w:tcBorders>
            <w:shd w:val="clear" w:color="auto" w:fill="auto"/>
          </w:tcPr>
          <w:p w14:paraId="7542271F"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bl>
    <w:p w14:paraId="75422736" w14:textId="77777777" w:rsidR="004A641A" w:rsidRPr="004A2A6C" w:rsidRDefault="009F347F" w:rsidP="004A2A6C">
      <w:pPr>
        <w:pStyle w:val="Heading1"/>
        <w:numPr>
          <w:ilvl w:val="0"/>
          <w:numId w:val="2"/>
        </w:numPr>
        <w:rPr>
          <w:szCs w:val="28"/>
        </w:rPr>
      </w:pPr>
      <w:bookmarkStart w:id="18" w:name="_Toc89056421"/>
      <w:bookmarkEnd w:id="10"/>
      <w:r>
        <w:br w:type="page"/>
      </w:r>
      <w:bookmarkStart w:id="19" w:name="_Toc423252039"/>
      <w:bookmarkEnd w:id="18"/>
      <w:r w:rsidR="004A641A" w:rsidRPr="004A2A6C">
        <w:rPr>
          <w:szCs w:val="28"/>
        </w:rPr>
        <w:lastRenderedPageBreak/>
        <w:t>Organization</w:t>
      </w:r>
      <w:bookmarkEnd w:id="19"/>
    </w:p>
    <w:p w14:paraId="75422737" w14:textId="7C674124" w:rsidR="004A641A" w:rsidRDefault="004A641A" w:rsidP="004A641A">
      <w:pPr>
        <w:pStyle w:val="Heading2"/>
        <w:ind w:hanging="756"/>
        <w:rPr>
          <w:highlight w:val="yellow"/>
        </w:rPr>
      </w:pPr>
      <w:bookmarkStart w:id="20" w:name="_Toc423252040"/>
      <w:r w:rsidRPr="00B06E5A">
        <w:t>External Interfaces</w:t>
      </w:r>
      <w:bookmarkEnd w:id="20"/>
    </w:p>
    <w:p w14:paraId="71B51C9F" w14:textId="107DA29A" w:rsidR="00D42499" w:rsidRPr="00D42499" w:rsidRDefault="00D42499" w:rsidP="00D42499">
      <w:r w:rsidRPr="00D42499">
        <w:fldChar w:fldCharType="begin"/>
      </w:r>
      <w:r w:rsidRPr="00D42499">
        <w:instrText xml:space="preserve"> REF _Ref422862294 \h </w:instrText>
      </w:r>
      <w:r>
        <w:instrText xml:space="preserve"> \* MERGEFORMAT </w:instrText>
      </w:r>
      <w:r w:rsidRPr="00D42499">
        <w:fldChar w:fldCharType="separate"/>
      </w:r>
      <w:r w:rsidRPr="00D42499">
        <w:t xml:space="preserve">Table </w:t>
      </w:r>
      <w:r w:rsidRPr="00D42499">
        <w:rPr>
          <w:noProof/>
        </w:rPr>
        <w:t>3</w:t>
      </w:r>
      <w:r w:rsidRPr="00D42499">
        <w:fldChar w:fldCharType="end"/>
      </w:r>
      <w:r w:rsidRPr="00D42499">
        <w:t xml:space="preserve"> provides the external interfaces </w:t>
      </w:r>
      <w:r w:rsidR="007B5F53">
        <w:t xml:space="preserve">that will be used </w:t>
      </w:r>
      <w:r w:rsidRPr="00D42499">
        <w:t>for the Drug IQ project.</w:t>
      </w:r>
    </w:p>
    <w:p w14:paraId="75422738" w14:textId="15657E90" w:rsidR="00EF756B" w:rsidRPr="00EF756B" w:rsidRDefault="00D42499" w:rsidP="00D42499">
      <w:pPr>
        <w:pStyle w:val="Caption"/>
      </w:pPr>
      <w:bookmarkStart w:id="21" w:name="_Ref422862294"/>
      <w:bookmarkStart w:id="22" w:name="_Toc423251311"/>
      <w:r>
        <w:t xml:space="preserve">Table </w:t>
      </w:r>
      <w:fldSimple w:instr=" SEQ Table \* ARABIC ">
        <w:r w:rsidR="001414C9">
          <w:rPr>
            <w:noProof/>
          </w:rPr>
          <w:t>3</w:t>
        </w:r>
      </w:fldSimple>
      <w:bookmarkEnd w:id="21"/>
      <w:r>
        <w:t>: External Interfaces</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55"/>
        <w:gridCol w:w="3240"/>
        <w:gridCol w:w="3015"/>
      </w:tblGrid>
      <w:tr w:rsidR="004A641A" w:rsidRPr="00730589" w14:paraId="7542273A" w14:textId="77777777" w:rsidTr="008031D0">
        <w:trPr>
          <w:tblHeader/>
          <w:jc w:val="center"/>
        </w:trPr>
        <w:tc>
          <w:tcPr>
            <w:tcW w:w="8910" w:type="dxa"/>
            <w:gridSpan w:val="3"/>
            <w:shd w:val="clear" w:color="auto" w:fill="D9D9D9"/>
          </w:tcPr>
          <w:p w14:paraId="75422739" w14:textId="77777777" w:rsidR="004A641A" w:rsidRPr="00730589" w:rsidRDefault="004A641A" w:rsidP="002E3B40">
            <w:pPr>
              <w:tabs>
                <w:tab w:val="left" w:pos="7992"/>
              </w:tabs>
              <w:ind w:right="72"/>
              <w:jc w:val="center"/>
              <w:rPr>
                <w:rFonts w:ascii="Arial" w:hAnsi="Arial" w:cs="Arial"/>
                <w:b/>
                <w:sz w:val="20"/>
                <w:szCs w:val="20"/>
              </w:rPr>
            </w:pPr>
            <w:r w:rsidRPr="00730589">
              <w:rPr>
                <w:rFonts w:ascii="Arial" w:hAnsi="Arial" w:cs="Arial"/>
                <w:b/>
                <w:sz w:val="20"/>
                <w:szCs w:val="20"/>
              </w:rPr>
              <w:t xml:space="preserve">External </w:t>
            </w:r>
            <w:r w:rsidR="00040A3A" w:rsidRPr="00730589">
              <w:rPr>
                <w:rFonts w:ascii="Arial" w:hAnsi="Arial" w:cs="Arial"/>
                <w:b/>
                <w:sz w:val="20"/>
                <w:szCs w:val="20"/>
              </w:rPr>
              <w:t xml:space="preserve">Administrative, Managerial, and Customer </w:t>
            </w:r>
            <w:r w:rsidRPr="00730589">
              <w:rPr>
                <w:rFonts w:ascii="Arial" w:hAnsi="Arial" w:cs="Arial"/>
                <w:b/>
                <w:sz w:val="20"/>
                <w:szCs w:val="20"/>
              </w:rPr>
              <w:t>Interfaces</w:t>
            </w:r>
          </w:p>
        </w:tc>
      </w:tr>
      <w:tr w:rsidR="004A641A" w:rsidRPr="00730589" w14:paraId="7542273E" w14:textId="77777777" w:rsidTr="008031D0">
        <w:trPr>
          <w:tblHeader/>
          <w:jc w:val="center"/>
        </w:trPr>
        <w:tc>
          <w:tcPr>
            <w:tcW w:w="2655" w:type="dxa"/>
            <w:shd w:val="clear" w:color="auto" w:fill="D9D9D9"/>
          </w:tcPr>
          <w:p w14:paraId="7542273B" w14:textId="77777777" w:rsidR="004A641A" w:rsidRPr="00730589" w:rsidRDefault="00845E19" w:rsidP="00845E19">
            <w:pPr>
              <w:spacing w:before="0" w:after="0"/>
              <w:ind w:right="72"/>
              <w:jc w:val="center"/>
              <w:rPr>
                <w:rFonts w:ascii="Arial" w:hAnsi="Arial" w:cs="Arial"/>
                <w:b/>
                <w:sz w:val="20"/>
                <w:szCs w:val="20"/>
              </w:rPr>
            </w:pPr>
            <w:r>
              <w:rPr>
                <w:rFonts w:ascii="Arial" w:hAnsi="Arial" w:cs="Arial"/>
                <w:b/>
                <w:sz w:val="20"/>
                <w:szCs w:val="20"/>
              </w:rPr>
              <w:t>External Contact Info</w:t>
            </w:r>
          </w:p>
        </w:tc>
        <w:tc>
          <w:tcPr>
            <w:tcW w:w="3240" w:type="dxa"/>
            <w:shd w:val="clear" w:color="auto" w:fill="D9D9D9"/>
          </w:tcPr>
          <w:p w14:paraId="7542273C" w14:textId="77777777" w:rsidR="004A641A" w:rsidRPr="00730589" w:rsidRDefault="00845E19" w:rsidP="00040A3A">
            <w:pPr>
              <w:spacing w:before="0" w:after="0"/>
              <w:jc w:val="center"/>
              <w:rPr>
                <w:rFonts w:ascii="Arial" w:hAnsi="Arial" w:cs="Arial"/>
                <w:b/>
                <w:sz w:val="20"/>
                <w:szCs w:val="20"/>
              </w:rPr>
            </w:pPr>
            <w:r>
              <w:rPr>
                <w:rFonts w:ascii="Arial" w:hAnsi="Arial" w:cs="Arial"/>
                <w:b/>
                <w:sz w:val="20"/>
                <w:szCs w:val="20"/>
              </w:rPr>
              <w:t>Organization/Role</w:t>
            </w:r>
          </w:p>
        </w:tc>
        <w:tc>
          <w:tcPr>
            <w:tcW w:w="3015" w:type="dxa"/>
            <w:shd w:val="clear" w:color="auto" w:fill="D9D9D9"/>
          </w:tcPr>
          <w:p w14:paraId="7542273D" w14:textId="77777777" w:rsidR="004A641A" w:rsidRPr="00730589" w:rsidRDefault="00845E19" w:rsidP="00040A3A">
            <w:pPr>
              <w:spacing w:before="0" w:after="0"/>
              <w:ind w:right="72"/>
              <w:jc w:val="center"/>
              <w:rPr>
                <w:rFonts w:ascii="Arial" w:hAnsi="Arial" w:cs="Arial"/>
                <w:b/>
                <w:sz w:val="20"/>
                <w:szCs w:val="20"/>
              </w:rPr>
            </w:pPr>
            <w:r>
              <w:rPr>
                <w:rFonts w:ascii="Arial" w:hAnsi="Arial" w:cs="Arial"/>
                <w:b/>
                <w:sz w:val="20"/>
                <w:szCs w:val="20"/>
              </w:rPr>
              <w:t>Geocent Liason</w:t>
            </w:r>
          </w:p>
        </w:tc>
      </w:tr>
      <w:tr w:rsidR="004A641A" w:rsidRPr="00730589" w14:paraId="75422742" w14:textId="77777777" w:rsidTr="008031D0">
        <w:trPr>
          <w:jc w:val="center"/>
        </w:trPr>
        <w:tc>
          <w:tcPr>
            <w:tcW w:w="2655" w:type="dxa"/>
          </w:tcPr>
          <w:p w14:paraId="7542273F" w14:textId="4A90BC9B" w:rsidR="00BF3972" w:rsidRPr="00730589" w:rsidRDefault="0097515C" w:rsidP="009F5EA7">
            <w:pPr>
              <w:spacing w:before="0" w:after="0"/>
              <w:ind w:right="72"/>
              <w:jc w:val="center"/>
              <w:rPr>
                <w:rFonts w:ascii="Arial" w:hAnsi="Arial" w:cs="Arial"/>
                <w:sz w:val="20"/>
                <w:szCs w:val="20"/>
              </w:rPr>
            </w:pPr>
            <w:r>
              <w:rPr>
                <w:rFonts w:ascii="Arial" w:hAnsi="Arial" w:cs="Arial"/>
                <w:sz w:val="20"/>
                <w:szCs w:val="20"/>
              </w:rPr>
              <w:t>GSA</w:t>
            </w:r>
          </w:p>
        </w:tc>
        <w:tc>
          <w:tcPr>
            <w:tcW w:w="3240" w:type="dxa"/>
            <w:shd w:val="clear" w:color="auto" w:fill="auto"/>
          </w:tcPr>
          <w:p w14:paraId="75422740" w14:textId="28A0A2B9" w:rsidR="004A641A" w:rsidRPr="00762545" w:rsidRDefault="0097515C" w:rsidP="00BF3972">
            <w:pPr>
              <w:spacing w:before="0" w:after="0"/>
              <w:ind w:right="72"/>
              <w:jc w:val="center"/>
              <w:rPr>
                <w:rFonts w:ascii="Arial" w:hAnsi="Arial" w:cs="Arial"/>
                <w:sz w:val="20"/>
                <w:szCs w:val="20"/>
                <w:highlight w:val="yellow"/>
              </w:rPr>
            </w:pPr>
            <w:r>
              <w:rPr>
                <w:rFonts w:ascii="Arial" w:hAnsi="Arial" w:cs="Arial"/>
                <w:sz w:val="20"/>
                <w:szCs w:val="20"/>
                <w:highlight w:val="yellow"/>
              </w:rPr>
              <w:t>Receives Deliverables</w:t>
            </w:r>
          </w:p>
        </w:tc>
        <w:tc>
          <w:tcPr>
            <w:tcW w:w="3015" w:type="dxa"/>
            <w:shd w:val="clear" w:color="auto" w:fill="auto"/>
          </w:tcPr>
          <w:p w14:paraId="75422741" w14:textId="296261C4" w:rsidR="00762545" w:rsidRPr="00085E20" w:rsidRDefault="0097515C" w:rsidP="00845E19">
            <w:pPr>
              <w:spacing w:before="0" w:after="0"/>
              <w:ind w:right="72"/>
              <w:jc w:val="center"/>
              <w:rPr>
                <w:rFonts w:ascii="Arial" w:hAnsi="Arial" w:cs="Arial"/>
                <w:sz w:val="20"/>
                <w:szCs w:val="20"/>
              </w:rPr>
            </w:pPr>
            <w:r>
              <w:rPr>
                <w:rFonts w:ascii="Arial" w:hAnsi="Arial" w:cs="Arial"/>
                <w:sz w:val="20"/>
                <w:szCs w:val="20"/>
              </w:rPr>
              <w:t>Contracts@geocent.com</w:t>
            </w:r>
          </w:p>
        </w:tc>
      </w:tr>
      <w:tr w:rsidR="00762545" w:rsidRPr="00730589" w14:paraId="75422746" w14:textId="77777777" w:rsidTr="008031D0">
        <w:trPr>
          <w:jc w:val="center"/>
        </w:trPr>
        <w:tc>
          <w:tcPr>
            <w:tcW w:w="2655" w:type="dxa"/>
          </w:tcPr>
          <w:p w14:paraId="75422743" w14:textId="77777777" w:rsidR="00BF3972" w:rsidRPr="00730589" w:rsidRDefault="00BF3972" w:rsidP="009F5EA7">
            <w:pPr>
              <w:spacing w:before="0" w:after="0"/>
              <w:ind w:right="72"/>
              <w:jc w:val="center"/>
              <w:rPr>
                <w:rFonts w:ascii="Arial" w:hAnsi="Arial" w:cs="Arial"/>
                <w:sz w:val="20"/>
                <w:szCs w:val="20"/>
              </w:rPr>
            </w:pPr>
          </w:p>
        </w:tc>
        <w:tc>
          <w:tcPr>
            <w:tcW w:w="3240" w:type="dxa"/>
            <w:shd w:val="clear" w:color="auto" w:fill="auto"/>
          </w:tcPr>
          <w:p w14:paraId="75422744" w14:textId="77777777" w:rsidR="00BF3972" w:rsidRPr="00435C60" w:rsidRDefault="00BF3972" w:rsidP="003E313F">
            <w:pPr>
              <w:spacing w:before="0" w:after="0"/>
              <w:jc w:val="center"/>
              <w:rPr>
                <w:szCs w:val="20"/>
                <w:highlight w:val="yellow"/>
              </w:rPr>
            </w:pPr>
          </w:p>
        </w:tc>
        <w:tc>
          <w:tcPr>
            <w:tcW w:w="3015" w:type="dxa"/>
            <w:shd w:val="clear" w:color="auto" w:fill="auto"/>
          </w:tcPr>
          <w:p w14:paraId="75422745" w14:textId="77777777" w:rsidR="00762545" w:rsidRPr="00435C60" w:rsidRDefault="00762545" w:rsidP="00845E19">
            <w:pPr>
              <w:spacing w:before="0" w:after="0"/>
              <w:ind w:right="72"/>
              <w:jc w:val="center"/>
              <w:rPr>
                <w:szCs w:val="20"/>
              </w:rPr>
            </w:pPr>
          </w:p>
        </w:tc>
      </w:tr>
    </w:tbl>
    <w:p w14:paraId="7542274F" w14:textId="07691181" w:rsidR="004A641A" w:rsidRDefault="004A641A" w:rsidP="004A641A">
      <w:pPr>
        <w:pStyle w:val="Heading2"/>
        <w:ind w:hanging="756"/>
      </w:pPr>
      <w:bookmarkStart w:id="23" w:name="_Toc423252041"/>
      <w:r>
        <w:t>Internal Structure</w:t>
      </w:r>
      <w:r w:rsidR="00F43109">
        <w:t xml:space="preserve">: </w:t>
      </w:r>
      <w:r w:rsidR="007B5F53">
        <w:t>Geocent Program M</w:t>
      </w:r>
      <w:r w:rsidR="00F43109">
        <w:t>anagem</w:t>
      </w:r>
      <w:r w:rsidR="007B5F53">
        <w:t>ent S</w:t>
      </w:r>
      <w:r w:rsidR="00F43109">
        <w:t>tructure</w:t>
      </w:r>
      <w:bookmarkEnd w:id="23"/>
      <w:r w:rsidR="00F43109">
        <w:t xml:space="preserve"> </w:t>
      </w:r>
    </w:p>
    <w:p w14:paraId="75422750" w14:textId="42E78A5C" w:rsidR="004A641A" w:rsidRDefault="007B5F53" w:rsidP="004A641A">
      <w:r>
        <w:fldChar w:fldCharType="begin"/>
      </w:r>
      <w:r>
        <w:instrText xml:space="preserve"> REF _Ref423088714 \h </w:instrText>
      </w:r>
      <w:r>
        <w:fldChar w:fldCharType="separate"/>
      </w:r>
      <w:r>
        <w:t xml:space="preserve">Figure </w:t>
      </w:r>
      <w:r>
        <w:rPr>
          <w:noProof/>
        </w:rPr>
        <w:t>1</w:t>
      </w:r>
      <w:r>
        <w:fldChar w:fldCharType="end"/>
      </w:r>
      <w:r w:rsidR="004A641A">
        <w:t xml:space="preserve">illustrates the </w:t>
      </w:r>
      <w:r w:rsidR="00395F21">
        <w:rPr>
          <w:rFonts w:ascii="Arial" w:hAnsi="Arial" w:cs="Arial"/>
          <w:b/>
        </w:rPr>
        <w:t>18f ADS Prototype</w:t>
      </w:r>
      <w:r w:rsidR="004A641A">
        <w:t xml:space="preserve"> program </w:t>
      </w:r>
      <w:r w:rsidR="00040A3A">
        <w:t>management structure</w:t>
      </w:r>
      <w:r w:rsidR="004A641A">
        <w:t xml:space="preserve"> for </w:t>
      </w:r>
      <w:r w:rsidR="00762545">
        <w:t>the</w:t>
      </w:r>
      <w:r w:rsidR="001D0CE6">
        <w:t xml:space="preserve"> effort.</w:t>
      </w:r>
      <w:r w:rsidR="00040A3A">
        <w:t xml:space="preserve"> This figure also represents the program’s relation to the </w:t>
      </w:r>
      <w:r w:rsidR="00395F21">
        <w:t xml:space="preserve">Geocent </w:t>
      </w:r>
      <w:r w:rsidR="00040A3A">
        <w:t>organization.</w:t>
      </w:r>
    </w:p>
    <w:p w14:paraId="7542276B" w14:textId="2073CABF" w:rsidR="004A641A" w:rsidRDefault="00303A30" w:rsidP="00D42499">
      <w:pPr>
        <w:pStyle w:val="StyleCaptionCentered"/>
      </w:pPr>
      <w:r w:rsidRPr="00303A30">
        <w:rPr>
          <w:noProof/>
        </w:rPr>
        <w:drawing>
          <wp:inline distT="0" distB="0" distL="0" distR="0" wp14:anchorId="1535D5E9" wp14:editId="5037898D">
            <wp:extent cx="6140450" cy="4669777"/>
            <wp:effectExtent l="0" t="19050" r="0"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B73868E" w14:textId="063F407E" w:rsidR="007B5F53" w:rsidRDefault="007B5F53" w:rsidP="007B5F53">
      <w:pPr>
        <w:pStyle w:val="StyleCaptionCentered"/>
      </w:pPr>
      <w:bookmarkStart w:id="24" w:name="_Ref423088714"/>
      <w:bookmarkStart w:id="25" w:name="_Toc423251347"/>
      <w:r>
        <w:t xml:space="preserve">Figure </w:t>
      </w:r>
      <w:fldSimple w:instr=" SEQ Figure \* ARABIC ">
        <w:r w:rsidR="00863C7A">
          <w:rPr>
            <w:noProof/>
          </w:rPr>
          <w:t>1</w:t>
        </w:r>
      </w:fldSimple>
      <w:bookmarkEnd w:id="24"/>
      <w:r>
        <w:t>: Program Management Structure</w:t>
      </w:r>
      <w:bookmarkEnd w:id="25"/>
    </w:p>
    <w:p w14:paraId="302A01EF" w14:textId="77777777" w:rsidR="007B5F53" w:rsidRDefault="007B5F53" w:rsidP="00D42499">
      <w:pPr>
        <w:pStyle w:val="StyleCaptionCentered"/>
      </w:pPr>
    </w:p>
    <w:p w14:paraId="7542276C" w14:textId="52F52179" w:rsidR="004A641A" w:rsidRDefault="004A641A" w:rsidP="008031D0">
      <w:pPr>
        <w:pStyle w:val="Heading2"/>
        <w:ind w:left="763" w:hanging="763"/>
      </w:pPr>
      <w:bookmarkStart w:id="26" w:name="_Toc423252042"/>
      <w:r>
        <w:lastRenderedPageBreak/>
        <w:t>Roles</w:t>
      </w:r>
      <w:r w:rsidR="00040A3A">
        <w:t xml:space="preserve"> and R</w:t>
      </w:r>
      <w:r>
        <w:t>esponsibilities</w:t>
      </w:r>
      <w:bookmarkEnd w:id="26"/>
      <w:r w:rsidR="00926926">
        <w:t xml:space="preserve"> </w:t>
      </w:r>
    </w:p>
    <w:p w14:paraId="5819ADFF" w14:textId="25BAD165" w:rsidR="00D42499" w:rsidRDefault="0039319D" w:rsidP="00D42499">
      <w:r>
        <w:fldChar w:fldCharType="begin"/>
      </w:r>
      <w:r>
        <w:instrText xml:space="preserve"> REF _Ref422862428 \h </w:instrText>
      </w:r>
      <w:r>
        <w:fldChar w:fldCharType="separate"/>
      </w:r>
      <w:r w:rsidRPr="00163164">
        <w:t xml:space="preserve">Table </w:t>
      </w:r>
      <w:r>
        <w:rPr>
          <w:noProof/>
        </w:rPr>
        <w:t>4</w:t>
      </w:r>
      <w:r>
        <w:fldChar w:fldCharType="end"/>
      </w:r>
      <w:r>
        <w:t xml:space="preserve"> details the roles, labor categories, and personnel </w:t>
      </w:r>
      <w:r w:rsidR="007B5F53">
        <w:t>targeted to support</w:t>
      </w:r>
      <w:r>
        <w:t xml:space="preserve"> the Drug IQ project.</w:t>
      </w:r>
    </w:p>
    <w:p w14:paraId="7542276E" w14:textId="7CEAD5D1" w:rsidR="00EF756B" w:rsidRPr="00163164" w:rsidRDefault="00163164" w:rsidP="00D42499">
      <w:pPr>
        <w:pStyle w:val="StyleCaptionCentered"/>
        <w:rPr>
          <w:color w:val="FF0000"/>
          <w:u w:val="single"/>
        </w:rPr>
      </w:pPr>
      <w:bookmarkStart w:id="27" w:name="_Ref422862428"/>
      <w:bookmarkStart w:id="28" w:name="_Toc423251312"/>
      <w:r w:rsidRPr="00163164">
        <w:t xml:space="preserve">Table </w:t>
      </w:r>
      <w:fldSimple w:instr=" SEQ Table \* ARABIC ">
        <w:r w:rsidR="001414C9">
          <w:rPr>
            <w:noProof/>
          </w:rPr>
          <w:t>4</w:t>
        </w:r>
      </w:fldSimple>
      <w:bookmarkEnd w:id="27"/>
      <w:r>
        <w:t>: Drug IQ Roles</w:t>
      </w:r>
      <w:r w:rsidR="00D42499">
        <w:t>, Labor Categories, and Personnel</w:t>
      </w:r>
      <w:bookmarkEnd w:id="28"/>
    </w:p>
    <w:tbl>
      <w:tblPr>
        <w:tblW w:w="90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10"/>
        <w:gridCol w:w="3600"/>
        <w:gridCol w:w="1980"/>
        <w:gridCol w:w="1800"/>
      </w:tblGrid>
      <w:tr w:rsidR="002317A5" w14:paraId="1ABFD36C" w14:textId="77777777" w:rsidTr="007B5F53">
        <w:trPr>
          <w:trHeight w:val="429"/>
          <w:tblHeader/>
        </w:trPr>
        <w:tc>
          <w:tcPr>
            <w:tcW w:w="9090" w:type="dxa"/>
            <w:gridSpan w:val="4"/>
            <w:shd w:val="clear" w:color="auto" w:fill="D9D9D9"/>
          </w:tcPr>
          <w:p w14:paraId="05F4C896" w14:textId="33F395FC" w:rsidR="002317A5" w:rsidRPr="00876C6F" w:rsidRDefault="007B5F53" w:rsidP="007B5F53">
            <w:pPr>
              <w:ind w:right="162"/>
              <w:jc w:val="center"/>
              <w:rPr>
                <w:rFonts w:ascii="Arial" w:hAnsi="Arial" w:cs="Arial"/>
                <w:b/>
                <w:sz w:val="20"/>
                <w:szCs w:val="20"/>
              </w:rPr>
            </w:pPr>
            <w:r>
              <w:rPr>
                <w:rFonts w:ascii="Arial" w:hAnsi="Arial" w:cs="Arial"/>
                <w:b/>
                <w:sz w:val="20"/>
                <w:szCs w:val="20"/>
              </w:rPr>
              <w:t xml:space="preserve">Drug IQ </w:t>
            </w:r>
            <w:r w:rsidR="002317A5">
              <w:rPr>
                <w:rFonts w:ascii="Arial" w:hAnsi="Arial" w:cs="Arial"/>
                <w:b/>
                <w:sz w:val="20"/>
                <w:szCs w:val="20"/>
              </w:rPr>
              <w:t>Pro</w:t>
            </w:r>
            <w:r>
              <w:rPr>
                <w:rFonts w:ascii="Arial" w:hAnsi="Arial" w:cs="Arial"/>
                <w:b/>
                <w:sz w:val="20"/>
                <w:szCs w:val="20"/>
              </w:rPr>
              <w:t>ject</w:t>
            </w:r>
            <w:r w:rsidR="002317A5">
              <w:rPr>
                <w:rFonts w:ascii="Arial" w:hAnsi="Arial" w:cs="Arial"/>
                <w:b/>
                <w:sz w:val="20"/>
                <w:szCs w:val="20"/>
              </w:rPr>
              <w:t xml:space="preserve"> Roles</w:t>
            </w:r>
          </w:p>
        </w:tc>
      </w:tr>
      <w:tr w:rsidR="002317A5" w14:paraId="75422774" w14:textId="77777777" w:rsidTr="008031D0">
        <w:trPr>
          <w:tblHeader/>
        </w:trPr>
        <w:tc>
          <w:tcPr>
            <w:tcW w:w="1710" w:type="dxa"/>
            <w:shd w:val="clear" w:color="auto" w:fill="D9D9D9"/>
          </w:tcPr>
          <w:p w14:paraId="75422771" w14:textId="77777777" w:rsidR="002317A5" w:rsidRPr="00876C6F" w:rsidRDefault="002317A5" w:rsidP="00040A3A">
            <w:pPr>
              <w:spacing w:before="0" w:after="0"/>
              <w:ind w:right="720"/>
              <w:jc w:val="center"/>
              <w:rPr>
                <w:rFonts w:ascii="Arial" w:hAnsi="Arial" w:cs="Arial"/>
                <w:b/>
                <w:sz w:val="20"/>
                <w:szCs w:val="20"/>
              </w:rPr>
            </w:pPr>
            <w:r w:rsidRPr="00876C6F">
              <w:rPr>
                <w:rFonts w:ascii="Arial" w:hAnsi="Arial" w:cs="Arial"/>
                <w:b/>
                <w:sz w:val="20"/>
                <w:szCs w:val="20"/>
              </w:rPr>
              <w:t>Role</w:t>
            </w:r>
          </w:p>
        </w:tc>
        <w:tc>
          <w:tcPr>
            <w:tcW w:w="3600" w:type="dxa"/>
            <w:shd w:val="clear" w:color="auto" w:fill="D9D9D9"/>
          </w:tcPr>
          <w:p w14:paraId="75422772" w14:textId="77777777" w:rsidR="002317A5" w:rsidRPr="00876C6F" w:rsidRDefault="002317A5" w:rsidP="00040A3A">
            <w:pPr>
              <w:spacing w:before="0" w:after="0"/>
              <w:ind w:right="65"/>
              <w:jc w:val="center"/>
              <w:rPr>
                <w:rFonts w:ascii="Arial" w:hAnsi="Arial" w:cs="Arial"/>
                <w:b/>
                <w:sz w:val="20"/>
                <w:szCs w:val="20"/>
              </w:rPr>
            </w:pPr>
            <w:r w:rsidRPr="00876C6F">
              <w:rPr>
                <w:rFonts w:ascii="Arial" w:hAnsi="Arial" w:cs="Arial"/>
                <w:b/>
                <w:sz w:val="20"/>
                <w:szCs w:val="20"/>
              </w:rPr>
              <w:t>Responsibilities</w:t>
            </w:r>
            <w:r>
              <w:rPr>
                <w:rFonts w:ascii="Arial" w:hAnsi="Arial" w:cs="Arial"/>
                <w:b/>
                <w:sz w:val="20"/>
                <w:szCs w:val="20"/>
              </w:rPr>
              <w:t>, Required Knowledge/Skills</w:t>
            </w:r>
          </w:p>
        </w:tc>
        <w:tc>
          <w:tcPr>
            <w:tcW w:w="1980" w:type="dxa"/>
            <w:shd w:val="clear" w:color="auto" w:fill="D9D9D9"/>
          </w:tcPr>
          <w:p w14:paraId="20C6B419" w14:textId="2D9E7987" w:rsidR="002317A5" w:rsidRPr="00876C6F" w:rsidRDefault="002317A5" w:rsidP="00040A3A">
            <w:pPr>
              <w:spacing w:before="0" w:after="0"/>
              <w:ind w:right="162"/>
              <w:jc w:val="center"/>
              <w:rPr>
                <w:rFonts w:ascii="Arial" w:hAnsi="Arial" w:cs="Arial"/>
                <w:b/>
                <w:sz w:val="20"/>
                <w:szCs w:val="20"/>
              </w:rPr>
            </w:pPr>
            <w:r>
              <w:rPr>
                <w:rFonts w:ascii="Arial" w:hAnsi="Arial" w:cs="Arial"/>
                <w:b/>
                <w:sz w:val="20"/>
                <w:szCs w:val="20"/>
              </w:rPr>
              <w:t>Labor Category</w:t>
            </w:r>
          </w:p>
        </w:tc>
        <w:tc>
          <w:tcPr>
            <w:tcW w:w="1800" w:type="dxa"/>
            <w:shd w:val="clear" w:color="auto" w:fill="D9D9D9"/>
          </w:tcPr>
          <w:p w14:paraId="75422773" w14:textId="5E9BF9B0" w:rsidR="002317A5" w:rsidRPr="00876C6F" w:rsidRDefault="002317A5" w:rsidP="00040A3A">
            <w:pPr>
              <w:spacing w:before="0" w:after="0"/>
              <w:ind w:right="162"/>
              <w:jc w:val="center"/>
              <w:rPr>
                <w:rFonts w:ascii="Arial" w:hAnsi="Arial" w:cs="Arial"/>
                <w:b/>
                <w:sz w:val="20"/>
                <w:szCs w:val="20"/>
              </w:rPr>
            </w:pPr>
            <w:r w:rsidRPr="00876C6F">
              <w:rPr>
                <w:rFonts w:ascii="Arial" w:hAnsi="Arial" w:cs="Arial"/>
                <w:b/>
                <w:sz w:val="20"/>
                <w:szCs w:val="20"/>
              </w:rPr>
              <w:t>Person</w:t>
            </w:r>
          </w:p>
        </w:tc>
      </w:tr>
      <w:tr w:rsidR="002317A5" w14:paraId="75422780" w14:textId="77777777" w:rsidTr="008031D0">
        <w:tc>
          <w:tcPr>
            <w:tcW w:w="1710" w:type="dxa"/>
          </w:tcPr>
          <w:p w14:paraId="75422779" w14:textId="5E19DD5E" w:rsidR="002317A5" w:rsidRPr="007B5F53" w:rsidRDefault="002317A5" w:rsidP="002317A5">
            <w:pPr>
              <w:spacing w:before="0" w:after="0"/>
              <w:ind w:right="72"/>
              <w:rPr>
                <w:rFonts w:ascii="Arial" w:hAnsi="Arial" w:cs="Arial"/>
                <w:sz w:val="20"/>
                <w:szCs w:val="20"/>
              </w:rPr>
            </w:pPr>
            <w:r w:rsidRPr="007B5F53">
              <w:rPr>
                <w:rFonts w:ascii="Arial" w:hAnsi="Arial" w:cs="Arial"/>
                <w:sz w:val="20"/>
                <w:szCs w:val="20"/>
              </w:rPr>
              <w:t>Product Owner</w:t>
            </w:r>
          </w:p>
        </w:tc>
        <w:tc>
          <w:tcPr>
            <w:tcW w:w="3600" w:type="dxa"/>
          </w:tcPr>
          <w:p w14:paraId="7542277E" w14:textId="5BF3A0CC" w:rsidR="002317A5" w:rsidRPr="00876C6F" w:rsidRDefault="002317A5"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1FDD105C" w14:textId="0A9225F7"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Product Manager</w:t>
            </w:r>
          </w:p>
        </w:tc>
        <w:tc>
          <w:tcPr>
            <w:tcW w:w="1800" w:type="dxa"/>
          </w:tcPr>
          <w:p w14:paraId="7542277F" w14:textId="01F7F0C9" w:rsidR="002317A5" w:rsidRPr="00876C6F" w:rsidRDefault="002317A5" w:rsidP="008706E7">
            <w:pPr>
              <w:spacing w:before="0" w:after="0"/>
              <w:ind w:right="162"/>
              <w:jc w:val="center"/>
              <w:rPr>
                <w:rFonts w:ascii="Arial" w:hAnsi="Arial" w:cs="Arial"/>
                <w:sz w:val="20"/>
                <w:szCs w:val="20"/>
              </w:rPr>
            </w:pPr>
            <w:r>
              <w:rPr>
                <w:rFonts w:ascii="Arial" w:hAnsi="Arial" w:cs="Arial"/>
                <w:sz w:val="20"/>
                <w:szCs w:val="20"/>
              </w:rPr>
              <w:t>Keith Alphonso</w:t>
            </w:r>
          </w:p>
        </w:tc>
      </w:tr>
      <w:tr w:rsidR="002317A5" w14:paraId="75422786" w14:textId="77777777" w:rsidTr="008031D0">
        <w:tc>
          <w:tcPr>
            <w:tcW w:w="1710" w:type="dxa"/>
          </w:tcPr>
          <w:p w14:paraId="75422781" w14:textId="52124664" w:rsidR="002317A5" w:rsidRPr="007B5F53" w:rsidRDefault="002317A5" w:rsidP="009F5EA7">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rPr>
              <w:t>Project Lead</w:t>
            </w:r>
          </w:p>
        </w:tc>
        <w:tc>
          <w:tcPr>
            <w:tcW w:w="3600" w:type="dxa"/>
          </w:tcPr>
          <w:p w14:paraId="75422784" w14:textId="2DC5F592" w:rsidR="002317A5" w:rsidRPr="002360DC" w:rsidRDefault="002317A5"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p>
        </w:tc>
        <w:tc>
          <w:tcPr>
            <w:tcW w:w="1980" w:type="dxa"/>
          </w:tcPr>
          <w:p w14:paraId="0DD6E25E" w14:textId="23C725A9"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Technical Archtiect</w:t>
            </w:r>
          </w:p>
        </w:tc>
        <w:tc>
          <w:tcPr>
            <w:tcW w:w="1800" w:type="dxa"/>
          </w:tcPr>
          <w:p w14:paraId="75422785" w14:textId="7EC95BE2"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Jared Ladner</w:t>
            </w:r>
          </w:p>
        </w:tc>
      </w:tr>
      <w:tr w:rsidR="002317A5" w14:paraId="7542278C" w14:textId="77777777" w:rsidTr="008031D0">
        <w:tc>
          <w:tcPr>
            <w:tcW w:w="1710" w:type="dxa"/>
          </w:tcPr>
          <w:p w14:paraId="75422788" w14:textId="3E28F539" w:rsidR="002317A5" w:rsidRPr="007B5F53" w:rsidRDefault="002317A5" w:rsidP="002317A5">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rPr>
              <w:t>Scrum Master</w:t>
            </w:r>
          </w:p>
        </w:tc>
        <w:tc>
          <w:tcPr>
            <w:tcW w:w="3600" w:type="dxa"/>
          </w:tcPr>
          <w:p w14:paraId="7542278A" w14:textId="043F2931" w:rsidR="002317A5" w:rsidRPr="00876C6F" w:rsidRDefault="002317A5"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0FD3F0F4" w14:textId="29FC8F53"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Agile Coach</w:t>
            </w:r>
          </w:p>
        </w:tc>
        <w:tc>
          <w:tcPr>
            <w:tcW w:w="1800" w:type="dxa"/>
          </w:tcPr>
          <w:p w14:paraId="7542278B" w14:textId="07B6EDF8"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Roberta Hazelbaker</w:t>
            </w:r>
          </w:p>
        </w:tc>
      </w:tr>
      <w:tr w:rsidR="007B5F53" w14:paraId="220A9764" w14:textId="77777777" w:rsidTr="008031D0">
        <w:tc>
          <w:tcPr>
            <w:tcW w:w="1710" w:type="dxa"/>
          </w:tcPr>
          <w:p w14:paraId="5B111D81" w14:textId="0E76385B" w:rsidR="007B5F53" w:rsidRPr="007B5F53" w:rsidRDefault="007B5F53" w:rsidP="007B5F53">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lang w:val="fr-FR"/>
              </w:rPr>
              <w:t>UX Lead</w:t>
            </w:r>
          </w:p>
        </w:tc>
        <w:tc>
          <w:tcPr>
            <w:tcW w:w="3600" w:type="dxa"/>
          </w:tcPr>
          <w:p w14:paraId="3AA5B9A7" w14:textId="685CAF48" w:rsidR="007B5F53" w:rsidRDefault="007B5F53"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02D002B4" w14:textId="46BD4E26"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Visual Designer</w:t>
            </w:r>
          </w:p>
        </w:tc>
        <w:tc>
          <w:tcPr>
            <w:tcW w:w="1800" w:type="dxa"/>
          </w:tcPr>
          <w:p w14:paraId="01046E5D" w14:textId="676BDE58" w:rsidR="007B5F53" w:rsidRDefault="007B5F53" w:rsidP="007B5F53">
            <w:pPr>
              <w:spacing w:before="0" w:after="0"/>
              <w:ind w:right="162"/>
              <w:jc w:val="center"/>
              <w:rPr>
                <w:rFonts w:ascii="Arial" w:hAnsi="Arial" w:cs="Arial"/>
                <w:sz w:val="20"/>
                <w:szCs w:val="20"/>
              </w:rPr>
            </w:pPr>
            <w:r>
              <w:rPr>
                <w:rFonts w:ascii="Arial" w:hAnsi="Arial" w:cs="Arial"/>
                <w:sz w:val="20"/>
                <w:szCs w:val="20"/>
              </w:rPr>
              <w:t>Vance Lowe</w:t>
            </w:r>
          </w:p>
        </w:tc>
      </w:tr>
      <w:tr w:rsidR="007B5F53" w14:paraId="75422790" w14:textId="77777777" w:rsidTr="008031D0">
        <w:tc>
          <w:tcPr>
            <w:tcW w:w="1710" w:type="dxa"/>
          </w:tcPr>
          <w:p w14:paraId="7542278D" w14:textId="08268557" w:rsidR="007B5F53" w:rsidRPr="007B5F53" w:rsidRDefault="007B5F53" w:rsidP="007B5F53">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lang w:val="fr-FR"/>
              </w:rPr>
              <w:t>Developers</w:t>
            </w:r>
          </w:p>
        </w:tc>
        <w:tc>
          <w:tcPr>
            <w:tcW w:w="3600" w:type="dxa"/>
          </w:tcPr>
          <w:p w14:paraId="7542278E" w14:textId="48D60829" w:rsidR="007B5F53" w:rsidRPr="00876C6F" w:rsidRDefault="007B5F53"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4297E9B5" w14:textId="5603F784"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Frontend Web Developers</w:t>
            </w:r>
          </w:p>
        </w:tc>
        <w:tc>
          <w:tcPr>
            <w:tcW w:w="1800" w:type="dxa"/>
          </w:tcPr>
          <w:p w14:paraId="713B6EFF" w14:textId="77777777" w:rsidR="007B5F53" w:rsidRDefault="007B5F53" w:rsidP="007B5F53">
            <w:pPr>
              <w:spacing w:before="0" w:after="0"/>
              <w:ind w:right="162"/>
              <w:jc w:val="center"/>
              <w:rPr>
                <w:rFonts w:ascii="Arial" w:hAnsi="Arial" w:cs="Arial"/>
                <w:sz w:val="20"/>
                <w:szCs w:val="20"/>
              </w:rPr>
            </w:pPr>
            <w:r>
              <w:rPr>
                <w:rFonts w:ascii="Arial" w:hAnsi="Arial" w:cs="Arial"/>
                <w:sz w:val="20"/>
                <w:szCs w:val="20"/>
              </w:rPr>
              <w:t>Randy Nolan Aaron Whitney</w:t>
            </w:r>
          </w:p>
          <w:p w14:paraId="7542278F" w14:textId="101E29FF" w:rsidR="007B5F53" w:rsidRPr="00876C6F" w:rsidRDefault="007B5F53" w:rsidP="007B5F53">
            <w:pPr>
              <w:spacing w:before="0" w:after="0"/>
              <w:ind w:right="162"/>
              <w:jc w:val="center"/>
              <w:rPr>
                <w:rFonts w:ascii="Arial" w:hAnsi="Arial" w:cs="Arial"/>
                <w:sz w:val="20"/>
                <w:szCs w:val="20"/>
                <w:lang w:val="fr-FR"/>
              </w:rPr>
            </w:pPr>
            <w:r>
              <w:rPr>
                <w:rFonts w:ascii="Arial" w:hAnsi="Arial" w:cs="Arial"/>
                <w:sz w:val="20"/>
                <w:szCs w:val="20"/>
              </w:rPr>
              <w:t>Josh Penton</w:t>
            </w:r>
          </w:p>
        </w:tc>
      </w:tr>
      <w:tr w:rsidR="007B5F53" w14:paraId="75422795" w14:textId="77777777" w:rsidTr="008031D0">
        <w:tc>
          <w:tcPr>
            <w:tcW w:w="1710" w:type="dxa"/>
          </w:tcPr>
          <w:p w14:paraId="75422791" w14:textId="24AFD365" w:rsidR="007B5F53" w:rsidRPr="007B5F53" w:rsidRDefault="007B5F53" w:rsidP="007B5F53">
            <w:pPr>
              <w:spacing w:before="0" w:after="0"/>
              <w:ind w:right="72"/>
              <w:rPr>
                <w:rFonts w:ascii="Arial" w:hAnsi="Arial" w:cs="Arial"/>
                <w:sz w:val="20"/>
                <w:szCs w:val="20"/>
                <w:lang w:val="fr-FR"/>
              </w:rPr>
            </w:pPr>
            <w:r w:rsidRPr="007B5F53">
              <w:rPr>
                <w:rFonts w:ascii="Arial" w:hAnsi="Arial" w:cs="Arial"/>
                <w:sz w:val="20"/>
                <w:szCs w:val="20"/>
                <w:lang w:val="fr-FR"/>
              </w:rPr>
              <w:t>DevOPS Lead</w:t>
            </w:r>
          </w:p>
        </w:tc>
        <w:tc>
          <w:tcPr>
            <w:tcW w:w="3600" w:type="dxa"/>
          </w:tcPr>
          <w:p w14:paraId="75422793" w14:textId="5DC6489E" w:rsidR="007B5F53" w:rsidRPr="00876C6F" w:rsidRDefault="007B5F53"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2EB64138" w14:textId="5006C5BE"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DevOPS Eng</w:t>
            </w:r>
          </w:p>
        </w:tc>
        <w:tc>
          <w:tcPr>
            <w:tcW w:w="1800" w:type="dxa"/>
          </w:tcPr>
          <w:p w14:paraId="75422794" w14:textId="58ED9D3E" w:rsidR="007B5F53" w:rsidRPr="00876C6F" w:rsidRDefault="007B5F53" w:rsidP="007B5F53">
            <w:pPr>
              <w:spacing w:before="0" w:after="0"/>
              <w:ind w:right="162"/>
              <w:jc w:val="center"/>
              <w:rPr>
                <w:rFonts w:ascii="Arial" w:hAnsi="Arial" w:cs="Arial"/>
                <w:sz w:val="20"/>
                <w:szCs w:val="20"/>
                <w:lang w:val="fr-FR"/>
              </w:rPr>
            </w:pPr>
            <w:r>
              <w:rPr>
                <w:rFonts w:ascii="Arial" w:hAnsi="Arial" w:cs="Arial"/>
                <w:sz w:val="20"/>
                <w:szCs w:val="20"/>
              </w:rPr>
              <w:t>Tyler Sanders</w:t>
            </w:r>
          </w:p>
        </w:tc>
      </w:tr>
      <w:tr w:rsidR="007B5F53" w14:paraId="707CCA73" w14:textId="77777777" w:rsidTr="008031D0">
        <w:tc>
          <w:tcPr>
            <w:tcW w:w="1710" w:type="dxa"/>
          </w:tcPr>
          <w:p w14:paraId="19300703" w14:textId="359DC1B9" w:rsidR="007B5F53" w:rsidRPr="007B5F53" w:rsidRDefault="007B5F53" w:rsidP="007B5F53">
            <w:pPr>
              <w:spacing w:before="0" w:after="0"/>
              <w:ind w:right="72"/>
              <w:rPr>
                <w:rFonts w:ascii="Arial" w:hAnsi="Arial" w:cs="Arial"/>
                <w:sz w:val="20"/>
                <w:szCs w:val="20"/>
                <w:lang w:val="fr-FR"/>
              </w:rPr>
            </w:pPr>
            <w:r w:rsidRPr="007B5F53">
              <w:rPr>
                <w:rFonts w:ascii="Arial" w:hAnsi="Arial" w:cs="Arial"/>
                <w:sz w:val="20"/>
                <w:szCs w:val="20"/>
              </w:rPr>
              <w:t>QA Lead</w:t>
            </w:r>
          </w:p>
        </w:tc>
        <w:tc>
          <w:tcPr>
            <w:tcW w:w="3600" w:type="dxa"/>
          </w:tcPr>
          <w:p w14:paraId="6289CBCA" w14:textId="001DAE84" w:rsidR="007B5F53" w:rsidRPr="00876C6F" w:rsidRDefault="007B5F53"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52A270EB" w14:textId="0DBCA0B9"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rPr>
              <w:t>Delivery Manager</w:t>
            </w:r>
          </w:p>
        </w:tc>
        <w:tc>
          <w:tcPr>
            <w:tcW w:w="1800" w:type="dxa"/>
          </w:tcPr>
          <w:p w14:paraId="5B5BEC15" w14:textId="186E977A" w:rsidR="007B5F53" w:rsidRDefault="007B5F53" w:rsidP="007B5F53">
            <w:pPr>
              <w:spacing w:before="0" w:after="0"/>
              <w:ind w:right="162"/>
              <w:jc w:val="center"/>
              <w:rPr>
                <w:rFonts w:ascii="Arial" w:hAnsi="Arial" w:cs="Arial"/>
                <w:sz w:val="20"/>
                <w:szCs w:val="20"/>
              </w:rPr>
            </w:pPr>
            <w:r>
              <w:rPr>
                <w:rFonts w:ascii="Arial" w:hAnsi="Arial" w:cs="Arial"/>
                <w:sz w:val="20"/>
                <w:szCs w:val="20"/>
              </w:rPr>
              <w:t>Brian Priest</w:t>
            </w:r>
          </w:p>
        </w:tc>
      </w:tr>
    </w:tbl>
    <w:p w14:paraId="75422796" w14:textId="77777777" w:rsidR="002B7DE4" w:rsidRDefault="002B7DE4" w:rsidP="002B7DE4">
      <w:pPr>
        <w:pStyle w:val="Heading1"/>
        <w:numPr>
          <w:ilvl w:val="0"/>
          <w:numId w:val="2"/>
        </w:numPr>
      </w:pPr>
      <w:bookmarkStart w:id="29" w:name="_Ref151362487"/>
      <w:r>
        <w:br w:type="page"/>
      </w:r>
      <w:bookmarkStart w:id="30" w:name="_Toc423252043"/>
      <w:r>
        <w:lastRenderedPageBreak/>
        <w:t>Managerial Plans</w:t>
      </w:r>
      <w:bookmarkEnd w:id="30"/>
    </w:p>
    <w:p w14:paraId="75422797" w14:textId="77777777" w:rsidR="004A641A" w:rsidRDefault="004A641A" w:rsidP="004A641A">
      <w:pPr>
        <w:pStyle w:val="Heading2"/>
        <w:ind w:hanging="756"/>
      </w:pPr>
      <w:bookmarkStart w:id="31" w:name="_Toc423252044"/>
      <w:bookmarkEnd w:id="29"/>
      <w:r>
        <w:t>Start-Up Plan</w:t>
      </w:r>
      <w:bookmarkEnd w:id="31"/>
    </w:p>
    <w:p w14:paraId="63760D0D" w14:textId="6F6536F7" w:rsidR="0039319D" w:rsidRPr="0039319D" w:rsidRDefault="0039319D" w:rsidP="0039319D">
      <w:r>
        <w:t xml:space="preserve">The start-up plan </w:t>
      </w:r>
      <w:r w:rsidR="007B5F53">
        <w:t>will constitute</w:t>
      </w:r>
      <w:r>
        <w:t xml:space="preserve"> Sprint 0. It </w:t>
      </w:r>
      <w:r w:rsidR="007B5F53">
        <w:t>will begin</w:t>
      </w:r>
      <w:r>
        <w:t xml:space="preserve"> with a Kick-off </w:t>
      </w:r>
      <w:r w:rsidR="007B5F53">
        <w:t xml:space="preserve">meeting </w:t>
      </w:r>
      <w:r>
        <w:t>to outline the details of the project requirements set by GSA 18f, the project vision</w:t>
      </w:r>
      <w:r w:rsidR="007B5F53">
        <w:t xml:space="preserve">, project </w:t>
      </w:r>
      <w:r>
        <w:t>goals</w:t>
      </w:r>
      <w:r w:rsidR="007B5F53">
        <w:t>, Sprint iterations, Epics and Features and Definition of Done</w:t>
      </w:r>
      <w:r>
        <w:t xml:space="preserve"> </w:t>
      </w:r>
      <w:r w:rsidR="007B5F53">
        <w:t>will be</w:t>
      </w:r>
      <w:r>
        <w:t xml:space="preserve"> set. </w:t>
      </w:r>
      <w:r w:rsidR="00423181">
        <w:t xml:space="preserve">Sprint 0 </w:t>
      </w:r>
      <w:r w:rsidR="007B5F53">
        <w:t>is considered</w:t>
      </w:r>
      <w:r w:rsidR="00423181">
        <w:t xml:space="preserve"> the Capture Sprint, </w:t>
      </w:r>
      <w:r w:rsidR="007B5F53">
        <w:t xml:space="preserve">which includes </w:t>
      </w:r>
      <w:r w:rsidR="00423181">
        <w:t>review</w:t>
      </w:r>
      <w:r w:rsidR="007B5F53">
        <w:t xml:space="preserve">ing materials and </w:t>
      </w:r>
      <w:r w:rsidR="00423181">
        <w:t>establishin</w:t>
      </w:r>
      <w:r w:rsidR="007B5F53">
        <w:t xml:space="preserve">g the environment, </w:t>
      </w:r>
      <w:r w:rsidR="00423181">
        <w:t>infrastructure, Continuous Integration (CI), Configuration Management (CM), Testing plans</w:t>
      </w:r>
      <w:r w:rsidR="007B5F53">
        <w:t xml:space="preserve">, and </w:t>
      </w:r>
      <w:r w:rsidR="00423181">
        <w:t xml:space="preserve">Scrum schedules. </w:t>
      </w:r>
      <w:r>
        <w:t>The following actions were addressed and implemented:</w:t>
      </w:r>
    </w:p>
    <w:p w14:paraId="21D2D7DA" w14:textId="0DDAAC8B" w:rsidR="004E4FF7" w:rsidRDefault="004E4FF7" w:rsidP="0039319D">
      <w:pPr>
        <w:pStyle w:val="ListBullet3"/>
        <w:spacing w:after="60" w:line="240" w:lineRule="auto"/>
      </w:pPr>
      <w:r>
        <w:t>Establish Communications</w:t>
      </w:r>
    </w:p>
    <w:p w14:paraId="06D3FE97" w14:textId="15A9FE0C" w:rsidR="004E4FF7" w:rsidRDefault="004E4FF7" w:rsidP="0039319D">
      <w:pPr>
        <w:pStyle w:val="ListBullet2"/>
        <w:spacing w:before="60" w:after="60"/>
      </w:pPr>
      <w:r>
        <w:t>Set up GitHub repo</w:t>
      </w:r>
    </w:p>
    <w:p w14:paraId="191A0121" w14:textId="1BB0EFC3" w:rsidR="004E4FF7" w:rsidRDefault="004E4FF7" w:rsidP="0039319D">
      <w:pPr>
        <w:pStyle w:val="ListBullet2"/>
      </w:pPr>
      <w:r>
        <w:t>Set up Skype channel</w:t>
      </w:r>
    </w:p>
    <w:p w14:paraId="3583C889" w14:textId="626C9014" w:rsidR="004E4FF7" w:rsidRDefault="004E4FF7" w:rsidP="0039319D">
      <w:pPr>
        <w:pStyle w:val="ListBullet2"/>
      </w:pPr>
      <w:r>
        <w:t>Set up ScrumDo</w:t>
      </w:r>
    </w:p>
    <w:p w14:paraId="6DEAC3F5" w14:textId="771C7B2D" w:rsidR="004E4FF7" w:rsidRDefault="004E4FF7" w:rsidP="0039319D">
      <w:pPr>
        <w:pStyle w:val="ListBullet2"/>
      </w:pPr>
      <w:r>
        <w:t>Set up intranet doc</w:t>
      </w:r>
      <w:r w:rsidR="00A0026D">
        <w:t>ument</w:t>
      </w:r>
      <w:r>
        <w:t xml:space="preserve"> site</w:t>
      </w:r>
    </w:p>
    <w:p w14:paraId="2978ACC1" w14:textId="56BEB499" w:rsidR="004E4FF7" w:rsidRDefault="00FA7B75" w:rsidP="0039319D">
      <w:pPr>
        <w:pStyle w:val="ListBullet3"/>
        <w:spacing w:after="60" w:line="240" w:lineRule="auto"/>
      </w:pPr>
      <w:r>
        <w:t>Initiate project</w:t>
      </w:r>
      <w:r w:rsidR="00423181">
        <w:t>: Sprint 0</w:t>
      </w:r>
    </w:p>
    <w:p w14:paraId="3998E284" w14:textId="680215D0" w:rsidR="004E4FF7" w:rsidRDefault="004E4FF7" w:rsidP="0039319D">
      <w:pPr>
        <w:pStyle w:val="ListBullet2"/>
        <w:spacing w:before="60" w:after="60"/>
      </w:pPr>
      <w:r>
        <w:t xml:space="preserve">Concept </w:t>
      </w:r>
    </w:p>
    <w:p w14:paraId="02C0F894" w14:textId="53634EBF" w:rsidR="004E4FF7" w:rsidRPr="0039319D" w:rsidRDefault="004E4FF7" w:rsidP="0039319D">
      <w:pPr>
        <w:pStyle w:val="ListBullet4"/>
      </w:pPr>
      <w:r w:rsidRPr="0039319D">
        <w:t>Review OpenFDA data and define concept for application</w:t>
      </w:r>
    </w:p>
    <w:p w14:paraId="4D410B82" w14:textId="1C09BCFD" w:rsidR="004E4FF7" w:rsidRPr="0039319D" w:rsidRDefault="004E4FF7" w:rsidP="0039319D">
      <w:pPr>
        <w:pStyle w:val="ListBullet4"/>
      </w:pPr>
      <w:r w:rsidRPr="0039319D">
        <w:t>Conduct brainstorming meeting</w:t>
      </w:r>
    </w:p>
    <w:p w14:paraId="108ED03A" w14:textId="51D6EA94" w:rsidR="004E4FF7" w:rsidRPr="0039319D" w:rsidRDefault="004E4FF7" w:rsidP="0039319D">
      <w:pPr>
        <w:pStyle w:val="ListBullet4"/>
      </w:pPr>
      <w:r w:rsidRPr="0039319D">
        <w:t>Develop Vision Document</w:t>
      </w:r>
    </w:p>
    <w:p w14:paraId="3CA3E989" w14:textId="6D232E91" w:rsidR="004E4FF7" w:rsidRDefault="004E4FF7" w:rsidP="0039319D">
      <w:pPr>
        <w:pStyle w:val="ListBullet2"/>
        <w:spacing w:before="60" w:after="60"/>
      </w:pPr>
      <w:r>
        <w:t>Dev</w:t>
      </w:r>
      <w:r w:rsidR="00423181">
        <w:t>elopment</w:t>
      </w:r>
      <w:r>
        <w:t xml:space="preserve"> </w:t>
      </w:r>
    </w:p>
    <w:p w14:paraId="77430C60" w14:textId="48313C21" w:rsidR="004E4FF7" w:rsidRDefault="004E4FF7" w:rsidP="0039319D">
      <w:pPr>
        <w:pStyle w:val="ListBullet4"/>
      </w:pPr>
      <w:r>
        <w:t>Study OpenFDA APIs and architecture requirements</w:t>
      </w:r>
    </w:p>
    <w:p w14:paraId="1AE7C304" w14:textId="23DCA95D" w:rsidR="004E4FF7" w:rsidRDefault="004E4FF7" w:rsidP="0039319D">
      <w:pPr>
        <w:pStyle w:val="ListBullet4"/>
      </w:pPr>
      <w:r>
        <w:t>Develop initial architecture design</w:t>
      </w:r>
    </w:p>
    <w:p w14:paraId="3CF221BB" w14:textId="3004E757" w:rsidR="004E4FF7" w:rsidRDefault="004E4FF7" w:rsidP="0039319D">
      <w:pPr>
        <w:pStyle w:val="ListBullet4"/>
      </w:pPr>
      <w:r>
        <w:t>Develop Architecture Document</w:t>
      </w:r>
    </w:p>
    <w:p w14:paraId="46806790" w14:textId="6191085D" w:rsidR="004E4FF7" w:rsidRDefault="004E4FF7" w:rsidP="0039319D">
      <w:pPr>
        <w:pStyle w:val="ListBullet2"/>
        <w:spacing w:before="60" w:after="60"/>
      </w:pPr>
      <w:r>
        <w:t xml:space="preserve">Infrastructure / DevOps </w:t>
      </w:r>
    </w:p>
    <w:p w14:paraId="4711E78A" w14:textId="738E184A" w:rsidR="004E4FF7" w:rsidRDefault="004E4FF7" w:rsidP="0039319D">
      <w:pPr>
        <w:pStyle w:val="ListBullet4"/>
      </w:pPr>
      <w:r>
        <w:t>Build out standard Geocent CI environmnent</w:t>
      </w:r>
    </w:p>
    <w:p w14:paraId="472BB75E" w14:textId="732664EA" w:rsidR="004E4FF7" w:rsidRDefault="004E4FF7" w:rsidP="0039319D">
      <w:pPr>
        <w:pStyle w:val="ListBullet4"/>
      </w:pPr>
      <w:r>
        <w:t>Develop CI description document</w:t>
      </w:r>
    </w:p>
    <w:p w14:paraId="18E779FE" w14:textId="1AAE6D84" w:rsidR="00FA7B75" w:rsidRDefault="00D5231F" w:rsidP="0039319D">
      <w:pPr>
        <w:pStyle w:val="ListBullet2"/>
        <w:spacing w:before="60" w:after="60"/>
      </w:pPr>
      <w:r>
        <w:t xml:space="preserve">Develop PMP / Rules of the </w:t>
      </w:r>
      <w:r w:rsidR="00423181">
        <w:t>R</w:t>
      </w:r>
      <w:r>
        <w:t>oad</w:t>
      </w:r>
    </w:p>
    <w:p w14:paraId="26E4007D" w14:textId="0891866F" w:rsidR="00D5231F" w:rsidRDefault="00A0026D" w:rsidP="0039319D">
      <w:pPr>
        <w:pStyle w:val="ListBullet4"/>
      </w:pPr>
      <w:r>
        <w:t xml:space="preserve">Identify </w:t>
      </w:r>
      <w:r w:rsidR="00D5231F">
        <w:t>Branching Strategy</w:t>
      </w:r>
    </w:p>
    <w:p w14:paraId="3786E619" w14:textId="51DF0E4A" w:rsidR="00D5231F" w:rsidRDefault="00A0026D" w:rsidP="0039319D">
      <w:pPr>
        <w:pStyle w:val="ListBullet4"/>
        <w:spacing w:after="60" w:line="240" w:lineRule="auto"/>
      </w:pPr>
      <w:r>
        <w:t xml:space="preserve">Establish </w:t>
      </w:r>
      <w:r w:rsidR="00D5231F">
        <w:t xml:space="preserve">Definition of </w:t>
      </w:r>
      <w:r w:rsidR="00423181">
        <w:t>D</w:t>
      </w:r>
      <w:r w:rsidR="00D5231F">
        <w:t>one</w:t>
      </w:r>
    </w:p>
    <w:p w14:paraId="5D8C2509" w14:textId="10D4EFF5" w:rsidR="00D5231F" w:rsidRPr="0039319D" w:rsidRDefault="00D5231F" w:rsidP="0039319D">
      <w:pPr>
        <w:pStyle w:val="ListBullet5"/>
      </w:pPr>
      <w:r w:rsidRPr="0039319D">
        <w:t>Test coverage requirements</w:t>
      </w:r>
    </w:p>
    <w:p w14:paraId="6475A8AD" w14:textId="75340F09" w:rsidR="00D5231F" w:rsidRPr="0039319D" w:rsidRDefault="00D5231F" w:rsidP="0039319D">
      <w:pPr>
        <w:pStyle w:val="ListBullet5"/>
      </w:pPr>
      <w:r w:rsidRPr="0039319D">
        <w:t>Check</w:t>
      </w:r>
      <w:r w:rsidR="00A0026D">
        <w:t>-</w:t>
      </w:r>
      <w:r w:rsidRPr="0039319D">
        <w:t>in processes</w:t>
      </w:r>
    </w:p>
    <w:p w14:paraId="54064E30" w14:textId="3F39DF11" w:rsidR="00D5231F" w:rsidRPr="0039319D" w:rsidRDefault="00D5231F" w:rsidP="0039319D">
      <w:pPr>
        <w:pStyle w:val="ListBullet5"/>
      </w:pPr>
      <w:r w:rsidRPr="0039319D">
        <w:t>Code review requirements</w:t>
      </w:r>
    </w:p>
    <w:p w14:paraId="7E96AF37" w14:textId="6931CA86" w:rsidR="00D5231F" w:rsidRDefault="00A0026D" w:rsidP="00423181">
      <w:pPr>
        <w:pStyle w:val="ListBullet4"/>
      </w:pPr>
      <w:r>
        <w:t xml:space="preserve">Establish </w:t>
      </w:r>
      <w:r w:rsidR="00D5231F">
        <w:t>Deployment process / C</w:t>
      </w:r>
      <w:r w:rsidR="00423181">
        <w:t>onfiguration Management (C</w:t>
      </w:r>
      <w:r w:rsidR="00D5231F">
        <w:t>M</w:t>
      </w:r>
      <w:r w:rsidR="00423181">
        <w:t>)</w:t>
      </w:r>
    </w:p>
    <w:p w14:paraId="4CF7D007" w14:textId="36335311" w:rsidR="00D5231F" w:rsidRDefault="00A0026D" w:rsidP="00423181">
      <w:pPr>
        <w:pStyle w:val="ListBullet4"/>
        <w:spacing w:after="60" w:line="240" w:lineRule="auto"/>
      </w:pPr>
      <w:r>
        <w:t xml:space="preserve">Organize </w:t>
      </w:r>
      <w:r w:rsidR="00D5231F">
        <w:t xml:space="preserve">Scrum </w:t>
      </w:r>
      <w:r w:rsidR="00423181">
        <w:t>Plan</w:t>
      </w:r>
    </w:p>
    <w:p w14:paraId="59F482F8" w14:textId="6C25FE16" w:rsidR="00D5231F" w:rsidRDefault="00D5231F" w:rsidP="00423181">
      <w:pPr>
        <w:pStyle w:val="ListBullet5"/>
      </w:pPr>
      <w:r>
        <w:t xml:space="preserve">Daily </w:t>
      </w:r>
      <w:r w:rsidR="00423181">
        <w:t>Standups</w:t>
      </w:r>
    </w:p>
    <w:p w14:paraId="0D7F5774" w14:textId="07556E04" w:rsidR="00D5231F" w:rsidRDefault="00D5231F" w:rsidP="00423181">
      <w:pPr>
        <w:pStyle w:val="ListBullet5"/>
      </w:pPr>
      <w:r>
        <w:t>Sprint duration / schedule</w:t>
      </w:r>
    </w:p>
    <w:p w14:paraId="736A51E9" w14:textId="50D55C44" w:rsidR="00D5231F" w:rsidRDefault="00D5231F" w:rsidP="00423181">
      <w:pPr>
        <w:pStyle w:val="ListBullet5"/>
      </w:pPr>
      <w:r>
        <w:t>Backlog grooming schedule</w:t>
      </w:r>
    </w:p>
    <w:p w14:paraId="75422798" w14:textId="55D1AB9B" w:rsidR="00974A89" w:rsidRPr="00B06E5A" w:rsidRDefault="00974A89" w:rsidP="00974A89">
      <w:pPr>
        <w:pStyle w:val="Heading3"/>
        <w:rPr>
          <w:sz w:val="28"/>
          <w:szCs w:val="28"/>
        </w:rPr>
      </w:pPr>
      <w:bookmarkStart w:id="32" w:name="_Toc423252045"/>
      <w:r w:rsidRPr="00B06E5A">
        <w:rPr>
          <w:sz w:val="28"/>
          <w:szCs w:val="28"/>
        </w:rPr>
        <w:lastRenderedPageBreak/>
        <w:t>Establish Resources</w:t>
      </w:r>
      <w:bookmarkEnd w:id="32"/>
    </w:p>
    <w:p w14:paraId="75422799" w14:textId="77777777" w:rsidR="00974A89" w:rsidRPr="00B06E5A" w:rsidRDefault="00B06E5A" w:rsidP="00B065C1">
      <w:pPr>
        <w:pStyle w:val="StyleHeading4FOT4Arial"/>
      </w:pPr>
      <w:r>
        <w:t xml:space="preserve"> </w:t>
      </w:r>
      <w:r w:rsidR="00974A89" w:rsidRPr="00B06E5A">
        <w:t>Staffing</w:t>
      </w:r>
    </w:p>
    <w:p w14:paraId="7542279A" w14:textId="3D845FF7" w:rsidR="002F2D4E" w:rsidRDefault="00423181" w:rsidP="00423181">
      <w:r>
        <w:t xml:space="preserve">The staffing plan for Drug IQ </w:t>
      </w:r>
      <w:r w:rsidR="006E1163">
        <w:t xml:space="preserve">will ahere to the details </w:t>
      </w:r>
      <w:r>
        <w:t xml:space="preserve">in </w:t>
      </w:r>
      <w:r>
        <w:fldChar w:fldCharType="begin"/>
      </w:r>
      <w:r>
        <w:instrText xml:space="preserve"> REF _Ref422862428 \h </w:instrText>
      </w:r>
      <w:r>
        <w:fldChar w:fldCharType="separate"/>
      </w:r>
      <w:r w:rsidRPr="00163164">
        <w:t xml:space="preserve">Table </w:t>
      </w:r>
      <w:r>
        <w:rPr>
          <w:noProof/>
        </w:rPr>
        <w:t>4</w:t>
      </w:r>
      <w:r>
        <w:fldChar w:fldCharType="end"/>
      </w:r>
      <w:r>
        <w:t xml:space="preserve"> and Attachment A Labor Category Descriptions.pdf. </w:t>
      </w:r>
    </w:p>
    <w:p w14:paraId="754227AB" w14:textId="77777777" w:rsidR="00EE69AD" w:rsidRDefault="00B06E5A" w:rsidP="00B065C1">
      <w:pPr>
        <w:pStyle w:val="StyleHeading4FOT4Arial"/>
      </w:pPr>
      <w:r>
        <w:t xml:space="preserve"> </w:t>
      </w:r>
      <w:r w:rsidR="00EE69AD" w:rsidRPr="00B06E5A">
        <w:t>Training</w:t>
      </w:r>
    </w:p>
    <w:p w14:paraId="754227AC" w14:textId="6A068B97" w:rsidR="00CC3E04" w:rsidRDefault="00423181" w:rsidP="00CC3E04">
      <w:r>
        <w:fldChar w:fldCharType="begin"/>
      </w:r>
      <w:r>
        <w:instrText xml:space="preserve"> REF _Ref422863606 \h </w:instrText>
      </w:r>
      <w:r>
        <w:fldChar w:fldCharType="separate"/>
      </w:r>
      <w:r>
        <w:t xml:space="preserve">Table </w:t>
      </w:r>
      <w:r>
        <w:rPr>
          <w:noProof/>
        </w:rPr>
        <w:t>5</w:t>
      </w:r>
      <w:r>
        <w:fldChar w:fldCharType="end"/>
      </w:r>
      <w:r w:rsidR="00EC667B">
        <w:t xml:space="preserve"> details the</w:t>
      </w:r>
      <w:r w:rsidR="00CC3E04">
        <w:t xml:space="preserve"> training </w:t>
      </w:r>
      <w:r w:rsidR="00EC667B">
        <w:t xml:space="preserve">that </w:t>
      </w:r>
      <w:r w:rsidR="00CC3E04">
        <w:t xml:space="preserve">has been identified as necessary for execution of </w:t>
      </w:r>
      <w:r w:rsidR="00EC667B">
        <w:t xml:space="preserve">the Drug IQ </w:t>
      </w:r>
      <w:r w:rsidR="00CC3E04">
        <w:t>project.</w:t>
      </w:r>
    </w:p>
    <w:p w14:paraId="793F5F4E" w14:textId="187ACE08" w:rsidR="00423181" w:rsidRPr="00CC3E04" w:rsidRDefault="00423181" w:rsidP="00423181">
      <w:pPr>
        <w:pStyle w:val="Caption"/>
      </w:pPr>
      <w:bookmarkStart w:id="33" w:name="_Ref422863606"/>
      <w:bookmarkStart w:id="34" w:name="_Toc423251313"/>
      <w:r>
        <w:t xml:space="preserve">Table </w:t>
      </w:r>
      <w:fldSimple w:instr=" SEQ Table \* ARABIC ">
        <w:r w:rsidR="001414C9">
          <w:rPr>
            <w:noProof/>
          </w:rPr>
          <w:t>5</w:t>
        </w:r>
      </w:fldSimple>
      <w:bookmarkEnd w:id="33"/>
      <w:r>
        <w:t>: Training Course Description</w:t>
      </w:r>
      <w:bookmarkEnd w:id="34"/>
    </w:p>
    <w:tbl>
      <w:tblPr>
        <w:tblStyle w:val="TableGrid"/>
        <w:tblW w:w="0" w:type="auto"/>
        <w:tblInd w:w="468" w:type="dxa"/>
        <w:tblLook w:val="04A0" w:firstRow="1" w:lastRow="0" w:firstColumn="1" w:lastColumn="0" w:noHBand="0" w:noVBand="1"/>
      </w:tblPr>
      <w:tblGrid>
        <w:gridCol w:w="1139"/>
        <w:gridCol w:w="5760"/>
        <w:gridCol w:w="1831"/>
      </w:tblGrid>
      <w:tr w:rsidR="00CC3E04" w:rsidRPr="00CC3E04" w14:paraId="754227B0" w14:textId="77777777" w:rsidTr="004E1276">
        <w:tc>
          <w:tcPr>
            <w:tcW w:w="1139" w:type="dxa"/>
            <w:shd w:val="clear" w:color="auto" w:fill="A6A6A6" w:themeFill="background1" w:themeFillShade="A6"/>
          </w:tcPr>
          <w:p w14:paraId="754227AD" w14:textId="77777777" w:rsidR="00CC3E04" w:rsidRPr="00A0026D" w:rsidRDefault="00CC3E04" w:rsidP="00A0026D">
            <w:pPr>
              <w:jc w:val="center"/>
              <w:rPr>
                <w:rFonts w:ascii="Arial" w:hAnsi="Arial" w:cs="Arial"/>
                <w:b/>
                <w:sz w:val="20"/>
                <w:szCs w:val="20"/>
              </w:rPr>
            </w:pPr>
            <w:r w:rsidRPr="00A0026D">
              <w:rPr>
                <w:rFonts w:ascii="Arial" w:hAnsi="Arial" w:cs="Arial"/>
                <w:b/>
                <w:sz w:val="20"/>
                <w:szCs w:val="20"/>
              </w:rPr>
              <w:t>Training</w:t>
            </w:r>
          </w:p>
        </w:tc>
        <w:tc>
          <w:tcPr>
            <w:tcW w:w="5760" w:type="dxa"/>
            <w:shd w:val="clear" w:color="auto" w:fill="A6A6A6" w:themeFill="background1" w:themeFillShade="A6"/>
          </w:tcPr>
          <w:p w14:paraId="754227AE" w14:textId="77777777" w:rsidR="00CC3E04" w:rsidRPr="00A0026D" w:rsidRDefault="00CC3E04" w:rsidP="00A0026D">
            <w:pPr>
              <w:jc w:val="center"/>
              <w:rPr>
                <w:rFonts w:ascii="Arial" w:hAnsi="Arial" w:cs="Arial"/>
                <w:b/>
                <w:sz w:val="20"/>
                <w:szCs w:val="20"/>
              </w:rPr>
            </w:pPr>
            <w:r w:rsidRPr="00A0026D">
              <w:rPr>
                <w:rFonts w:ascii="Arial" w:hAnsi="Arial" w:cs="Arial"/>
                <w:b/>
                <w:sz w:val="20"/>
                <w:szCs w:val="20"/>
              </w:rPr>
              <w:t>Description</w:t>
            </w:r>
          </w:p>
        </w:tc>
        <w:tc>
          <w:tcPr>
            <w:tcW w:w="1831" w:type="dxa"/>
            <w:shd w:val="clear" w:color="auto" w:fill="A6A6A6" w:themeFill="background1" w:themeFillShade="A6"/>
          </w:tcPr>
          <w:p w14:paraId="754227AF" w14:textId="77777777" w:rsidR="00CC3E04" w:rsidRPr="00A0026D" w:rsidRDefault="00F87CB7" w:rsidP="00A0026D">
            <w:pPr>
              <w:jc w:val="center"/>
              <w:rPr>
                <w:rFonts w:ascii="Arial" w:hAnsi="Arial" w:cs="Arial"/>
                <w:b/>
                <w:sz w:val="20"/>
                <w:szCs w:val="20"/>
              </w:rPr>
            </w:pPr>
            <w:r w:rsidRPr="00A0026D">
              <w:rPr>
                <w:rFonts w:ascii="Arial" w:hAnsi="Arial" w:cs="Arial"/>
                <w:b/>
                <w:sz w:val="20"/>
                <w:szCs w:val="20"/>
              </w:rPr>
              <w:t>Formal/Informal</w:t>
            </w:r>
          </w:p>
        </w:tc>
      </w:tr>
      <w:tr w:rsidR="00CC3E04" w:rsidRPr="00CC3E04" w14:paraId="754227B4" w14:textId="77777777" w:rsidTr="004E1276">
        <w:tc>
          <w:tcPr>
            <w:tcW w:w="1139" w:type="dxa"/>
          </w:tcPr>
          <w:p w14:paraId="754227B1" w14:textId="5DDE26B0" w:rsidR="00CC3E04" w:rsidRPr="00CC3E04" w:rsidRDefault="00A142F3" w:rsidP="00D51D1C">
            <w:pPr>
              <w:rPr>
                <w:rFonts w:ascii="Arial" w:hAnsi="Arial" w:cs="Arial"/>
                <w:sz w:val="20"/>
                <w:szCs w:val="20"/>
              </w:rPr>
            </w:pPr>
            <w:r>
              <w:rPr>
                <w:rFonts w:ascii="Arial" w:hAnsi="Arial" w:cs="Arial"/>
                <w:sz w:val="20"/>
                <w:szCs w:val="20"/>
              </w:rPr>
              <w:t>AngularJS</w:t>
            </w:r>
          </w:p>
        </w:tc>
        <w:tc>
          <w:tcPr>
            <w:tcW w:w="5760" w:type="dxa"/>
          </w:tcPr>
          <w:p w14:paraId="754227B2" w14:textId="628EBA86" w:rsidR="00CC3E04" w:rsidRPr="00CC3E04" w:rsidRDefault="00CC3E04" w:rsidP="00A142F3">
            <w:pPr>
              <w:rPr>
                <w:rFonts w:ascii="Arial" w:hAnsi="Arial" w:cs="Arial"/>
                <w:sz w:val="20"/>
                <w:szCs w:val="20"/>
              </w:rPr>
            </w:pPr>
            <w:r>
              <w:rPr>
                <w:rFonts w:ascii="Arial" w:hAnsi="Arial" w:cs="Arial"/>
                <w:sz w:val="20"/>
                <w:szCs w:val="20"/>
              </w:rPr>
              <w:t xml:space="preserve">Training will be provided to all </w:t>
            </w:r>
            <w:r w:rsidR="00A142F3">
              <w:rPr>
                <w:rFonts w:ascii="Arial" w:hAnsi="Arial" w:cs="Arial"/>
                <w:sz w:val="20"/>
                <w:szCs w:val="20"/>
              </w:rPr>
              <w:t>developer resources by the Frontend Designer</w:t>
            </w:r>
          </w:p>
        </w:tc>
        <w:tc>
          <w:tcPr>
            <w:tcW w:w="1831" w:type="dxa"/>
          </w:tcPr>
          <w:p w14:paraId="754227B3" w14:textId="77777777" w:rsidR="00CC3E04" w:rsidRPr="00CC3E04" w:rsidRDefault="00F87CB7" w:rsidP="00D51D1C">
            <w:pPr>
              <w:rPr>
                <w:rFonts w:ascii="Arial" w:hAnsi="Arial" w:cs="Arial"/>
                <w:sz w:val="20"/>
                <w:szCs w:val="20"/>
              </w:rPr>
            </w:pPr>
            <w:r>
              <w:rPr>
                <w:rFonts w:ascii="Arial" w:hAnsi="Arial" w:cs="Arial"/>
                <w:sz w:val="20"/>
                <w:szCs w:val="20"/>
              </w:rPr>
              <w:t>Informal</w:t>
            </w:r>
          </w:p>
        </w:tc>
      </w:tr>
      <w:tr w:rsidR="00A142F3" w:rsidRPr="00CC3E04" w14:paraId="754227B8" w14:textId="77777777" w:rsidTr="004E1276">
        <w:tc>
          <w:tcPr>
            <w:tcW w:w="1139" w:type="dxa"/>
          </w:tcPr>
          <w:p w14:paraId="754227B5" w14:textId="1F61829D" w:rsidR="00A142F3" w:rsidRPr="00CC3E04" w:rsidRDefault="00A142F3" w:rsidP="00D51D1C">
            <w:pPr>
              <w:rPr>
                <w:rFonts w:ascii="Arial" w:hAnsi="Arial" w:cs="Arial"/>
                <w:sz w:val="20"/>
                <w:szCs w:val="20"/>
              </w:rPr>
            </w:pPr>
            <w:r>
              <w:rPr>
                <w:rFonts w:ascii="Arial" w:hAnsi="Arial" w:cs="Arial"/>
                <w:sz w:val="20"/>
                <w:szCs w:val="20"/>
              </w:rPr>
              <w:t>Docker</w:t>
            </w:r>
          </w:p>
        </w:tc>
        <w:tc>
          <w:tcPr>
            <w:tcW w:w="5760" w:type="dxa"/>
          </w:tcPr>
          <w:p w14:paraId="754227B6" w14:textId="270F66EC" w:rsidR="00A142F3" w:rsidRPr="00A142F3" w:rsidRDefault="00A142F3" w:rsidP="00A142F3">
            <w:pPr>
              <w:rPr>
                <w:rFonts w:ascii="Arial" w:hAnsi="Arial" w:cs="Arial"/>
                <w:b/>
                <w:sz w:val="20"/>
                <w:szCs w:val="20"/>
              </w:rPr>
            </w:pPr>
            <w:r>
              <w:rPr>
                <w:rFonts w:ascii="Arial" w:hAnsi="Arial" w:cs="Arial"/>
                <w:sz w:val="20"/>
                <w:szCs w:val="20"/>
              </w:rPr>
              <w:t>Training will be provided to all developer resources by the DevOps Eng</w:t>
            </w:r>
          </w:p>
        </w:tc>
        <w:tc>
          <w:tcPr>
            <w:tcW w:w="1831" w:type="dxa"/>
          </w:tcPr>
          <w:p w14:paraId="754227B7" w14:textId="4726DE4A" w:rsidR="00A142F3" w:rsidRPr="00A142F3" w:rsidRDefault="00A142F3" w:rsidP="00D51D1C">
            <w:pPr>
              <w:rPr>
                <w:rFonts w:ascii="Arial" w:hAnsi="Arial" w:cs="Arial"/>
                <w:b/>
                <w:sz w:val="20"/>
                <w:szCs w:val="20"/>
              </w:rPr>
            </w:pPr>
            <w:r>
              <w:rPr>
                <w:rFonts w:ascii="Arial" w:hAnsi="Arial" w:cs="Arial"/>
                <w:sz w:val="20"/>
                <w:szCs w:val="20"/>
              </w:rPr>
              <w:t>Informal</w:t>
            </w:r>
          </w:p>
        </w:tc>
      </w:tr>
    </w:tbl>
    <w:p w14:paraId="754227BA" w14:textId="77777777" w:rsidR="00AD2369" w:rsidRPr="00B06E5A" w:rsidRDefault="00B06E5A" w:rsidP="00B065C1">
      <w:pPr>
        <w:pStyle w:val="StyleHeading4FOT4Arial"/>
      </w:pPr>
      <w:bookmarkStart w:id="35" w:name="_Toc55700861"/>
      <w:bookmarkStart w:id="36" w:name="_Toc394798745"/>
      <w:bookmarkStart w:id="37" w:name="_Toc394799561"/>
      <w:bookmarkStart w:id="38" w:name="_Toc394890834"/>
      <w:r>
        <w:t xml:space="preserve"> </w:t>
      </w:r>
      <w:r w:rsidR="00AD2369" w:rsidRPr="00B06E5A">
        <w:t>Facilities</w:t>
      </w:r>
      <w:bookmarkEnd w:id="35"/>
    </w:p>
    <w:p w14:paraId="754227BC" w14:textId="266A77E7" w:rsidR="00F87CB7" w:rsidRPr="00EC667B" w:rsidRDefault="00C800BF" w:rsidP="00AD2369">
      <w:r w:rsidRPr="00B06E5A">
        <w:t xml:space="preserve">The </w:t>
      </w:r>
      <w:r w:rsidR="00AD2369" w:rsidRPr="00B06E5A">
        <w:t xml:space="preserve">primary </w:t>
      </w:r>
      <w:r w:rsidRPr="00B06E5A">
        <w:t>work faci</w:t>
      </w:r>
      <w:r w:rsidR="00A0026D">
        <w:t>lity for this effort will be</w:t>
      </w:r>
      <w:r w:rsidRPr="00B06E5A">
        <w:t xml:space="preserve"> </w:t>
      </w:r>
      <w:r w:rsidR="00A0026D">
        <w:t>Geocent facilities</w:t>
      </w:r>
      <w:r w:rsidR="00A142F3">
        <w:t xml:space="preserve"> in New Orleans</w:t>
      </w:r>
      <w:r w:rsidR="00EC667B">
        <w:t xml:space="preserve"> and Baton Rouge</w:t>
      </w:r>
      <w:r w:rsidR="00A142F3">
        <w:t xml:space="preserve">, </w:t>
      </w:r>
      <w:r w:rsidR="00EC667B">
        <w:t xml:space="preserve">LA; </w:t>
      </w:r>
      <w:r w:rsidR="00A142F3">
        <w:t>Stennis Space Center,</w:t>
      </w:r>
      <w:r w:rsidR="00EC667B">
        <w:t xml:space="preserve"> MS;</w:t>
      </w:r>
      <w:r w:rsidR="00A142F3">
        <w:t xml:space="preserve"> </w:t>
      </w:r>
      <w:r w:rsidR="00EC667B">
        <w:t xml:space="preserve">and </w:t>
      </w:r>
      <w:r w:rsidR="00A142F3">
        <w:t>Charleston</w:t>
      </w:r>
      <w:r w:rsidR="00EC667B">
        <w:t>,</w:t>
      </w:r>
      <w:r w:rsidR="00A142F3">
        <w:t xml:space="preserve"> SC.</w:t>
      </w:r>
      <w:r w:rsidRPr="00B06E5A">
        <w:t xml:space="preserve">  </w:t>
      </w:r>
    </w:p>
    <w:p w14:paraId="754227BD" w14:textId="23EAB80B" w:rsidR="003F628F" w:rsidRPr="00B06E5A" w:rsidRDefault="00EC667B" w:rsidP="00B065C1">
      <w:pPr>
        <w:pStyle w:val="StyleHeading4FOT4Arial"/>
      </w:pPr>
      <w:r>
        <w:t xml:space="preserve"> </w:t>
      </w:r>
      <w:r w:rsidR="003F628F" w:rsidRPr="00B06E5A">
        <w:t>Subcontractors</w:t>
      </w:r>
    </w:p>
    <w:p w14:paraId="754227BE" w14:textId="422B32B4" w:rsidR="003F628F" w:rsidRPr="00B06E5A" w:rsidRDefault="00EC667B" w:rsidP="00EC667B">
      <w:r>
        <w:t xml:space="preserve">Subcontractors </w:t>
      </w:r>
      <w:r w:rsidR="00A0026D">
        <w:t>will</w:t>
      </w:r>
      <w:r>
        <w:t xml:space="preserve"> not</w:t>
      </w:r>
      <w:r w:rsidR="00A0026D">
        <w:t xml:space="preserve"> be</w:t>
      </w:r>
      <w:r>
        <w:t xml:space="preserve"> used on this project.</w:t>
      </w:r>
    </w:p>
    <w:bookmarkEnd w:id="36"/>
    <w:bookmarkEnd w:id="37"/>
    <w:bookmarkEnd w:id="38"/>
    <w:p w14:paraId="754227C0" w14:textId="0D4DD9E7" w:rsidR="00F43109" w:rsidRDefault="00EC667B" w:rsidP="00B065C1">
      <w:pPr>
        <w:pStyle w:val="StyleHeading4FOT4Arial"/>
      </w:pPr>
      <w:r>
        <w:t xml:space="preserve"> </w:t>
      </w:r>
      <w:r w:rsidR="00AD2369" w:rsidRPr="00B06E5A">
        <w:t>Tools</w:t>
      </w:r>
      <w:r w:rsidR="00F43109" w:rsidRPr="00B06E5A">
        <w:t xml:space="preserve"> </w:t>
      </w:r>
    </w:p>
    <w:p w14:paraId="2B319C52" w14:textId="6D86A732" w:rsidR="00A142F3" w:rsidRPr="00A142F3" w:rsidRDefault="00EC667B" w:rsidP="00A142F3">
      <w:r>
        <w:t xml:space="preserve">The tools and technologies </w:t>
      </w:r>
      <w:r w:rsidR="00A0026D">
        <w:t>that will s</w:t>
      </w:r>
      <w:r>
        <w:t xml:space="preserve">upport the development of Drug IQ are listed in the </w:t>
      </w:r>
      <w:r w:rsidR="00A142F3">
        <w:t xml:space="preserve"> README.md </w:t>
      </w:r>
      <w:r>
        <w:t xml:space="preserve">file located at the </w:t>
      </w:r>
      <w:hyperlink r:id="rId45" w:history="1">
        <w:r w:rsidR="00A0026D" w:rsidRPr="00CF69E2">
          <w:rPr>
            <w:rStyle w:val="Hyperlink"/>
          </w:rPr>
          <w:t>https://github.com/Geocent/18f-prototype</w:t>
        </w:r>
      </w:hyperlink>
      <w:r w:rsidR="00A142F3">
        <w:tab/>
      </w:r>
      <w:r>
        <w:t>.</w:t>
      </w:r>
    </w:p>
    <w:p w14:paraId="754227E1" w14:textId="77777777" w:rsidR="00176B99" w:rsidRDefault="00CC3E04" w:rsidP="00B065C1">
      <w:pPr>
        <w:pStyle w:val="Heading4"/>
      </w:pPr>
      <w:bookmarkStart w:id="39" w:name="_Toc394798647"/>
      <w:bookmarkStart w:id="40" w:name="_Toc394799463"/>
      <w:bookmarkStart w:id="41" w:name="_Toc394890736"/>
      <w:bookmarkStart w:id="42" w:name="_Toc401456042"/>
      <w:bookmarkStart w:id="43" w:name="_Toc55700800"/>
      <w:r>
        <w:t>Hardware Resources</w:t>
      </w:r>
    </w:p>
    <w:p w14:paraId="30D9E42E" w14:textId="38BFEFA2" w:rsidR="00A0026D" w:rsidRDefault="00A0026D" w:rsidP="00A0026D">
      <w:r>
        <w:fldChar w:fldCharType="begin"/>
      </w:r>
      <w:r>
        <w:instrText xml:space="preserve"> REF _Ref423089768 \h </w:instrText>
      </w:r>
      <w:r>
        <w:fldChar w:fldCharType="separate"/>
      </w:r>
      <w:r>
        <w:t xml:space="preserve">Table </w:t>
      </w:r>
      <w:r>
        <w:rPr>
          <w:noProof/>
        </w:rPr>
        <w:t>6</w:t>
      </w:r>
      <w:r>
        <w:fldChar w:fldCharType="end"/>
      </w:r>
      <w:r>
        <w:t xml:space="preserve"> details the hardware resources that will be needed to support the Drug IQ project.</w:t>
      </w:r>
    </w:p>
    <w:p w14:paraId="7B3E28A2" w14:textId="0ADA6022" w:rsidR="00A0026D" w:rsidRPr="00A0026D" w:rsidRDefault="00A0026D" w:rsidP="00A0026D">
      <w:pPr>
        <w:pStyle w:val="Caption"/>
      </w:pPr>
      <w:bookmarkStart w:id="44" w:name="_Ref423089768"/>
      <w:bookmarkStart w:id="45" w:name="_Toc423251314"/>
      <w:r>
        <w:t xml:space="preserve">Table </w:t>
      </w:r>
      <w:fldSimple w:instr=" SEQ Table \* ARABIC ">
        <w:r w:rsidR="001414C9">
          <w:rPr>
            <w:noProof/>
          </w:rPr>
          <w:t>6</w:t>
        </w:r>
      </w:fldSimple>
      <w:bookmarkEnd w:id="44"/>
      <w:r>
        <w:t>: Hardware Resources</w:t>
      </w:r>
      <w:bookmarkEnd w:id="45"/>
    </w:p>
    <w:tbl>
      <w:tblPr>
        <w:tblW w:w="7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3960"/>
        <w:gridCol w:w="630"/>
      </w:tblGrid>
      <w:tr w:rsidR="00D953FE" w:rsidRPr="00756495" w14:paraId="754227E5" w14:textId="77777777" w:rsidTr="004E1276">
        <w:trPr>
          <w:cantSplit/>
          <w:tblHeader/>
          <w:jc w:val="center"/>
        </w:trPr>
        <w:tc>
          <w:tcPr>
            <w:tcW w:w="2518" w:type="dxa"/>
            <w:shd w:val="clear" w:color="auto" w:fill="D9D9D9"/>
          </w:tcPr>
          <w:p w14:paraId="754227E2" w14:textId="77777777" w:rsidR="00D953FE" w:rsidRPr="00756495" w:rsidRDefault="00D953FE" w:rsidP="004E1276">
            <w:pPr>
              <w:spacing w:before="0" w:after="0"/>
              <w:rPr>
                <w:rFonts w:ascii="Arial" w:hAnsi="Arial" w:cs="Arial"/>
                <w:b/>
                <w:sz w:val="20"/>
                <w:szCs w:val="20"/>
              </w:rPr>
            </w:pPr>
            <w:r w:rsidRPr="00756495">
              <w:rPr>
                <w:rFonts w:ascii="Arial" w:hAnsi="Arial" w:cs="Arial"/>
                <w:b/>
                <w:sz w:val="20"/>
                <w:szCs w:val="20"/>
              </w:rPr>
              <w:t>Product</w:t>
            </w:r>
          </w:p>
        </w:tc>
        <w:tc>
          <w:tcPr>
            <w:tcW w:w="3960" w:type="dxa"/>
            <w:shd w:val="clear" w:color="auto" w:fill="D9D9D9"/>
          </w:tcPr>
          <w:p w14:paraId="754227E3" w14:textId="77777777" w:rsidR="00D953FE" w:rsidRPr="00756495" w:rsidRDefault="00D953FE" w:rsidP="004E1276">
            <w:pPr>
              <w:spacing w:before="0" w:after="0"/>
              <w:rPr>
                <w:rFonts w:ascii="Arial" w:hAnsi="Arial" w:cs="Arial"/>
                <w:b/>
                <w:sz w:val="20"/>
                <w:szCs w:val="20"/>
              </w:rPr>
            </w:pPr>
            <w:r>
              <w:rPr>
                <w:rFonts w:ascii="Arial" w:hAnsi="Arial" w:cs="Arial"/>
                <w:b/>
                <w:sz w:val="20"/>
                <w:szCs w:val="20"/>
              </w:rPr>
              <w:t>Specifications</w:t>
            </w:r>
          </w:p>
        </w:tc>
        <w:tc>
          <w:tcPr>
            <w:tcW w:w="630" w:type="dxa"/>
            <w:shd w:val="clear" w:color="auto" w:fill="D9D9D9"/>
          </w:tcPr>
          <w:p w14:paraId="754227E4" w14:textId="77777777" w:rsidR="00D953FE" w:rsidRDefault="00D953FE" w:rsidP="004E1276">
            <w:pPr>
              <w:spacing w:before="0" w:after="0"/>
              <w:rPr>
                <w:rFonts w:ascii="Arial" w:hAnsi="Arial" w:cs="Arial"/>
                <w:b/>
                <w:sz w:val="20"/>
                <w:szCs w:val="20"/>
              </w:rPr>
            </w:pPr>
            <w:r>
              <w:rPr>
                <w:rFonts w:ascii="Arial" w:hAnsi="Arial" w:cs="Arial"/>
                <w:b/>
                <w:sz w:val="20"/>
                <w:szCs w:val="20"/>
              </w:rPr>
              <w:t>Qty</w:t>
            </w:r>
          </w:p>
        </w:tc>
      </w:tr>
      <w:tr w:rsidR="00D953FE" w:rsidRPr="006B1FB0" w14:paraId="754227E9" w14:textId="77777777" w:rsidTr="004E1276">
        <w:trPr>
          <w:jc w:val="center"/>
        </w:trPr>
        <w:tc>
          <w:tcPr>
            <w:tcW w:w="2518" w:type="dxa"/>
          </w:tcPr>
          <w:p w14:paraId="754227E6" w14:textId="597DC787" w:rsidR="00D953FE" w:rsidRPr="00756495" w:rsidRDefault="00A142F3" w:rsidP="004E1276">
            <w:pPr>
              <w:spacing w:before="0" w:after="0"/>
              <w:rPr>
                <w:rFonts w:ascii="Arial" w:hAnsi="Arial" w:cs="Arial"/>
                <w:sz w:val="20"/>
                <w:szCs w:val="20"/>
              </w:rPr>
            </w:pPr>
            <w:r>
              <w:rPr>
                <w:rFonts w:ascii="Arial" w:hAnsi="Arial" w:cs="Arial"/>
                <w:sz w:val="20"/>
                <w:szCs w:val="20"/>
              </w:rPr>
              <w:t xml:space="preserve"> Dev </w:t>
            </w:r>
            <w:r w:rsidR="00D953FE">
              <w:rPr>
                <w:rFonts w:ascii="Arial" w:hAnsi="Arial" w:cs="Arial"/>
                <w:sz w:val="20"/>
                <w:szCs w:val="20"/>
              </w:rPr>
              <w:t>Laptops</w:t>
            </w:r>
          </w:p>
        </w:tc>
        <w:tc>
          <w:tcPr>
            <w:tcW w:w="3960" w:type="dxa"/>
          </w:tcPr>
          <w:p w14:paraId="754227E7" w14:textId="334F023B" w:rsidR="00D953FE" w:rsidRPr="00756495" w:rsidRDefault="00A142F3" w:rsidP="004E1276">
            <w:pPr>
              <w:spacing w:before="0" w:after="0"/>
              <w:rPr>
                <w:rFonts w:ascii="Arial" w:hAnsi="Arial" w:cs="Arial"/>
                <w:sz w:val="20"/>
                <w:szCs w:val="20"/>
              </w:rPr>
            </w:pPr>
            <w:r>
              <w:rPr>
                <w:rFonts w:ascii="Arial" w:hAnsi="Arial" w:cs="Arial"/>
                <w:sz w:val="20"/>
                <w:szCs w:val="20"/>
              </w:rPr>
              <w:t>Mac Book Pro</w:t>
            </w:r>
          </w:p>
        </w:tc>
        <w:tc>
          <w:tcPr>
            <w:tcW w:w="630" w:type="dxa"/>
          </w:tcPr>
          <w:p w14:paraId="754227E8" w14:textId="5649EB14" w:rsidR="00D953FE" w:rsidRPr="00756495" w:rsidRDefault="00904AED" w:rsidP="004E1276">
            <w:pPr>
              <w:spacing w:before="0" w:after="0"/>
              <w:rPr>
                <w:rFonts w:ascii="Arial" w:hAnsi="Arial" w:cs="Arial"/>
                <w:sz w:val="20"/>
                <w:szCs w:val="20"/>
              </w:rPr>
            </w:pPr>
            <w:r>
              <w:rPr>
                <w:rFonts w:ascii="Arial" w:hAnsi="Arial" w:cs="Arial"/>
                <w:sz w:val="20"/>
                <w:szCs w:val="20"/>
              </w:rPr>
              <w:t>8</w:t>
            </w:r>
          </w:p>
        </w:tc>
      </w:tr>
      <w:tr w:rsidR="00904AED" w:rsidRPr="006B1FB0" w14:paraId="3BB7FD14" w14:textId="77777777" w:rsidTr="004E1276">
        <w:trPr>
          <w:jc w:val="center"/>
        </w:trPr>
        <w:tc>
          <w:tcPr>
            <w:tcW w:w="2518" w:type="dxa"/>
          </w:tcPr>
          <w:p w14:paraId="4CA9D7BE" w14:textId="1C74B166" w:rsidR="00904AED" w:rsidRDefault="00904AED" w:rsidP="004E1276">
            <w:pPr>
              <w:spacing w:before="0" w:after="0"/>
              <w:rPr>
                <w:rFonts w:ascii="Arial" w:hAnsi="Arial" w:cs="Arial"/>
                <w:sz w:val="20"/>
                <w:szCs w:val="20"/>
              </w:rPr>
            </w:pPr>
            <w:r>
              <w:rPr>
                <w:rFonts w:ascii="Arial" w:hAnsi="Arial" w:cs="Arial"/>
                <w:sz w:val="20"/>
                <w:szCs w:val="20"/>
              </w:rPr>
              <w:t>Other Laptop</w:t>
            </w:r>
          </w:p>
        </w:tc>
        <w:tc>
          <w:tcPr>
            <w:tcW w:w="3960" w:type="dxa"/>
          </w:tcPr>
          <w:p w14:paraId="2AC6652C" w14:textId="43C65452" w:rsidR="00904AED" w:rsidRDefault="00904AED" w:rsidP="004E1276">
            <w:pPr>
              <w:spacing w:before="0" w:after="0"/>
              <w:rPr>
                <w:rFonts w:ascii="Arial" w:hAnsi="Arial" w:cs="Arial"/>
                <w:sz w:val="20"/>
                <w:szCs w:val="20"/>
              </w:rPr>
            </w:pPr>
            <w:r>
              <w:rPr>
                <w:rFonts w:ascii="Arial" w:hAnsi="Arial" w:cs="Arial"/>
                <w:sz w:val="20"/>
                <w:szCs w:val="20"/>
              </w:rPr>
              <w:t>Dell</w:t>
            </w:r>
          </w:p>
        </w:tc>
        <w:tc>
          <w:tcPr>
            <w:tcW w:w="630" w:type="dxa"/>
          </w:tcPr>
          <w:p w14:paraId="182417F6" w14:textId="2A9DA575" w:rsidR="00904AED" w:rsidRDefault="00904AED" w:rsidP="004E1276">
            <w:pPr>
              <w:spacing w:before="0" w:after="0"/>
              <w:rPr>
                <w:rFonts w:ascii="Arial" w:hAnsi="Arial" w:cs="Arial"/>
                <w:sz w:val="20"/>
                <w:szCs w:val="20"/>
              </w:rPr>
            </w:pPr>
            <w:r>
              <w:rPr>
                <w:rFonts w:ascii="Arial" w:hAnsi="Arial" w:cs="Arial"/>
                <w:sz w:val="20"/>
                <w:szCs w:val="20"/>
              </w:rPr>
              <w:t>1</w:t>
            </w:r>
          </w:p>
        </w:tc>
      </w:tr>
      <w:tr w:rsidR="00D953FE" w:rsidRPr="006B1FB0" w14:paraId="754227ED" w14:textId="77777777" w:rsidTr="004E1276">
        <w:trPr>
          <w:jc w:val="center"/>
        </w:trPr>
        <w:tc>
          <w:tcPr>
            <w:tcW w:w="2518" w:type="dxa"/>
          </w:tcPr>
          <w:p w14:paraId="754227EA" w14:textId="02858848" w:rsidR="00D953FE" w:rsidRPr="00756495" w:rsidRDefault="00A142F3" w:rsidP="004E1276">
            <w:pPr>
              <w:spacing w:before="0" w:after="0"/>
              <w:rPr>
                <w:rFonts w:ascii="Arial" w:hAnsi="Arial" w:cs="Arial"/>
                <w:sz w:val="20"/>
                <w:szCs w:val="20"/>
              </w:rPr>
            </w:pPr>
            <w:r>
              <w:rPr>
                <w:rFonts w:ascii="Arial" w:hAnsi="Arial" w:cs="Arial"/>
                <w:sz w:val="20"/>
                <w:szCs w:val="20"/>
              </w:rPr>
              <w:t>AWS</w:t>
            </w:r>
          </w:p>
        </w:tc>
        <w:tc>
          <w:tcPr>
            <w:tcW w:w="3960" w:type="dxa"/>
          </w:tcPr>
          <w:p w14:paraId="6EC72ED9" w14:textId="77777777" w:rsidR="00D953FE" w:rsidRDefault="00A142F3" w:rsidP="004E1276">
            <w:pPr>
              <w:spacing w:before="0" w:after="0"/>
              <w:rPr>
                <w:rFonts w:ascii="Arial" w:hAnsi="Arial" w:cs="Arial"/>
                <w:sz w:val="20"/>
                <w:szCs w:val="20"/>
              </w:rPr>
            </w:pPr>
            <w:r>
              <w:rPr>
                <w:rFonts w:ascii="Arial" w:hAnsi="Arial" w:cs="Arial"/>
                <w:sz w:val="20"/>
                <w:szCs w:val="20"/>
              </w:rPr>
              <w:t>3 Mid Servers: CI, Dev, and Prod</w:t>
            </w:r>
          </w:p>
          <w:p w14:paraId="61391930" w14:textId="77777777" w:rsidR="002B3C5D" w:rsidRDefault="002B3C5D" w:rsidP="004E1276">
            <w:pPr>
              <w:spacing w:before="0" w:after="0"/>
              <w:rPr>
                <w:rFonts w:ascii="Arial" w:hAnsi="Arial" w:cs="Arial"/>
                <w:sz w:val="20"/>
                <w:szCs w:val="20"/>
              </w:rPr>
            </w:pPr>
            <w:r>
              <w:rPr>
                <w:rFonts w:ascii="Arial" w:hAnsi="Arial" w:cs="Arial"/>
                <w:sz w:val="20"/>
                <w:szCs w:val="20"/>
              </w:rPr>
              <w:t>‘ads.geocent.com’</w:t>
            </w:r>
          </w:p>
          <w:p w14:paraId="75ADDE95" w14:textId="77777777" w:rsidR="002B3C5D" w:rsidRDefault="002B3C5D" w:rsidP="004E1276">
            <w:pPr>
              <w:spacing w:before="0" w:after="0"/>
              <w:rPr>
                <w:rFonts w:ascii="Arial" w:hAnsi="Arial" w:cs="Arial"/>
                <w:sz w:val="20"/>
                <w:szCs w:val="20"/>
              </w:rPr>
            </w:pPr>
            <w:r>
              <w:rPr>
                <w:rFonts w:ascii="Arial" w:hAnsi="Arial" w:cs="Arial"/>
                <w:sz w:val="20"/>
                <w:szCs w:val="20"/>
              </w:rPr>
              <w:t>ads-dev.geocent.com</w:t>
            </w:r>
          </w:p>
          <w:p w14:paraId="754227EB" w14:textId="3C214726" w:rsidR="002B3C5D" w:rsidRPr="00756495" w:rsidRDefault="002B3C5D" w:rsidP="004E1276">
            <w:pPr>
              <w:spacing w:before="0" w:after="0"/>
              <w:rPr>
                <w:rFonts w:ascii="Arial" w:hAnsi="Arial" w:cs="Arial"/>
                <w:sz w:val="20"/>
                <w:szCs w:val="20"/>
              </w:rPr>
            </w:pPr>
            <w:r>
              <w:rPr>
                <w:rFonts w:ascii="Arial" w:hAnsi="Arial" w:cs="Arial"/>
                <w:sz w:val="20"/>
                <w:szCs w:val="20"/>
              </w:rPr>
              <w:t>ads-ci.geocent.com</w:t>
            </w:r>
          </w:p>
        </w:tc>
        <w:tc>
          <w:tcPr>
            <w:tcW w:w="630" w:type="dxa"/>
          </w:tcPr>
          <w:p w14:paraId="754227EC" w14:textId="0BED9A37" w:rsidR="00D953FE" w:rsidRPr="00756495" w:rsidRDefault="00A142F3" w:rsidP="004E1276">
            <w:pPr>
              <w:spacing w:before="0" w:after="0"/>
              <w:rPr>
                <w:rFonts w:ascii="Arial" w:hAnsi="Arial" w:cs="Arial"/>
                <w:sz w:val="20"/>
                <w:szCs w:val="20"/>
              </w:rPr>
            </w:pPr>
            <w:r>
              <w:rPr>
                <w:rFonts w:ascii="Arial" w:hAnsi="Arial" w:cs="Arial"/>
                <w:sz w:val="20"/>
                <w:szCs w:val="20"/>
              </w:rPr>
              <w:t>3</w:t>
            </w:r>
          </w:p>
        </w:tc>
      </w:tr>
      <w:tr w:rsidR="00D953FE" w:rsidRPr="006B1FB0" w14:paraId="754227F1" w14:textId="77777777" w:rsidTr="004E1276">
        <w:trPr>
          <w:jc w:val="center"/>
        </w:trPr>
        <w:tc>
          <w:tcPr>
            <w:tcW w:w="2518" w:type="dxa"/>
          </w:tcPr>
          <w:p w14:paraId="754227EE" w14:textId="24418A07" w:rsidR="00D953FE" w:rsidRPr="00756495" w:rsidRDefault="00D5231F" w:rsidP="004E1276">
            <w:pPr>
              <w:spacing w:before="0" w:after="0"/>
              <w:rPr>
                <w:rFonts w:ascii="Arial" w:hAnsi="Arial" w:cs="Arial"/>
                <w:sz w:val="20"/>
                <w:szCs w:val="20"/>
              </w:rPr>
            </w:pPr>
            <w:r>
              <w:rPr>
                <w:rFonts w:ascii="Arial" w:hAnsi="Arial" w:cs="Arial"/>
                <w:sz w:val="20"/>
                <w:szCs w:val="20"/>
              </w:rPr>
              <w:t>ScrumDo</w:t>
            </w:r>
          </w:p>
        </w:tc>
        <w:tc>
          <w:tcPr>
            <w:tcW w:w="3960" w:type="dxa"/>
          </w:tcPr>
          <w:p w14:paraId="754227EF" w14:textId="0158E28C" w:rsidR="00D953FE" w:rsidRPr="00756495" w:rsidRDefault="00D5231F" w:rsidP="004E1276">
            <w:pPr>
              <w:spacing w:before="0" w:after="0"/>
              <w:rPr>
                <w:rFonts w:ascii="Arial" w:hAnsi="Arial" w:cs="Arial"/>
                <w:sz w:val="20"/>
                <w:szCs w:val="20"/>
              </w:rPr>
            </w:pPr>
            <w:r>
              <w:rPr>
                <w:rFonts w:ascii="Arial" w:hAnsi="Arial" w:cs="Arial"/>
                <w:sz w:val="20"/>
                <w:szCs w:val="20"/>
              </w:rPr>
              <w:t>Geocent licensed</w:t>
            </w:r>
          </w:p>
        </w:tc>
        <w:tc>
          <w:tcPr>
            <w:tcW w:w="630" w:type="dxa"/>
          </w:tcPr>
          <w:p w14:paraId="754227F0" w14:textId="49F7CA95" w:rsidR="00D953FE" w:rsidRPr="00756495" w:rsidRDefault="00D5231F" w:rsidP="004E1276">
            <w:pPr>
              <w:spacing w:before="0" w:after="0"/>
              <w:rPr>
                <w:rFonts w:ascii="Arial" w:hAnsi="Arial" w:cs="Arial"/>
                <w:sz w:val="20"/>
                <w:szCs w:val="20"/>
              </w:rPr>
            </w:pPr>
            <w:r>
              <w:rPr>
                <w:rFonts w:ascii="Arial" w:hAnsi="Arial" w:cs="Arial"/>
                <w:sz w:val="20"/>
                <w:szCs w:val="20"/>
              </w:rPr>
              <w:t>7</w:t>
            </w:r>
          </w:p>
        </w:tc>
      </w:tr>
      <w:tr w:rsidR="00D5231F" w:rsidRPr="006B1FB0" w14:paraId="640A66D6" w14:textId="77777777" w:rsidTr="004E1276">
        <w:trPr>
          <w:jc w:val="center"/>
        </w:trPr>
        <w:tc>
          <w:tcPr>
            <w:tcW w:w="2518" w:type="dxa"/>
          </w:tcPr>
          <w:p w14:paraId="29E7FD40" w14:textId="7E181813" w:rsidR="00D5231F" w:rsidRDefault="00D5231F" w:rsidP="004E1276">
            <w:pPr>
              <w:spacing w:before="0" w:after="0"/>
              <w:rPr>
                <w:rFonts w:ascii="Arial" w:hAnsi="Arial" w:cs="Arial"/>
                <w:sz w:val="20"/>
                <w:szCs w:val="20"/>
              </w:rPr>
            </w:pPr>
            <w:r>
              <w:rPr>
                <w:rFonts w:ascii="Arial" w:hAnsi="Arial" w:cs="Arial"/>
                <w:sz w:val="20"/>
                <w:szCs w:val="20"/>
              </w:rPr>
              <w:t>GitHub</w:t>
            </w:r>
          </w:p>
        </w:tc>
        <w:tc>
          <w:tcPr>
            <w:tcW w:w="3960" w:type="dxa"/>
          </w:tcPr>
          <w:p w14:paraId="43EB5AD7" w14:textId="7D608629" w:rsidR="00D5231F" w:rsidRDefault="00D5231F" w:rsidP="004E1276">
            <w:pPr>
              <w:spacing w:before="0" w:after="0"/>
              <w:rPr>
                <w:rFonts w:ascii="Arial" w:hAnsi="Arial" w:cs="Arial"/>
                <w:sz w:val="20"/>
                <w:szCs w:val="20"/>
              </w:rPr>
            </w:pPr>
            <w:r>
              <w:rPr>
                <w:rFonts w:ascii="Arial" w:hAnsi="Arial" w:cs="Arial"/>
                <w:sz w:val="20"/>
                <w:szCs w:val="20"/>
              </w:rPr>
              <w:t>Open License</w:t>
            </w:r>
          </w:p>
        </w:tc>
        <w:tc>
          <w:tcPr>
            <w:tcW w:w="630" w:type="dxa"/>
          </w:tcPr>
          <w:p w14:paraId="3708B4BC" w14:textId="7B07DD6F" w:rsidR="00D5231F" w:rsidRDefault="00D5231F" w:rsidP="004E1276">
            <w:pPr>
              <w:spacing w:before="0" w:after="0"/>
              <w:rPr>
                <w:rFonts w:ascii="Arial" w:hAnsi="Arial" w:cs="Arial"/>
                <w:sz w:val="20"/>
                <w:szCs w:val="20"/>
              </w:rPr>
            </w:pPr>
            <w:r>
              <w:rPr>
                <w:rFonts w:ascii="Arial" w:hAnsi="Arial" w:cs="Arial"/>
                <w:sz w:val="20"/>
                <w:szCs w:val="20"/>
              </w:rPr>
              <w:t>7</w:t>
            </w:r>
          </w:p>
        </w:tc>
      </w:tr>
    </w:tbl>
    <w:p w14:paraId="754227F2" w14:textId="77777777" w:rsidR="00160CEE" w:rsidRDefault="00160CEE" w:rsidP="00176B99"/>
    <w:p w14:paraId="754227F4" w14:textId="579568B1" w:rsidR="004A641A" w:rsidRDefault="00E443F8" w:rsidP="00834FF8">
      <w:pPr>
        <w:pStyle w:val="Heading2"/>
        <w:ind w:hanging="756"/>
      </w:pPr>
      <w:bookmarkStart w:id="46" w:name="_Toc423252046"/>
      <w:bookmarkEnd w:id="39"/>
      <w:bookmarkEnd w:id="40"/>
      <w:bookmarkEnd w:id="41"/>
      <w:bookmarkEnd w:id="42"/>
      <w:bookmarkEnd w:id="43"/>
      <w:r>
        <w:lastRenderedPageBreak/>
        <w:t>Execution</w:t>
      </w:r>
      <w:r w:rsidR="004A641A">
        <w:t xml:space="preserve"> Plan</w:t>
      </w:r>
      <w:bookmarkEnd w:id="46"/>
    </w:p>
    <w:p w14:paraId="754227F8" w14:textId="21A59B4D" w:rsidR="00840468" w:rsidRDefault="004630EE" w:rsidP="00EA4D59">
      <w:r>
        <w:t>The execution plan to support Drug IQ will follow S</w:t>
      </w:r>
      <w:r w:rsidR="00A142F3">
        <w:t>crum methodology.</w:t>
      </w:r>
    </w:p>
    <w:p w14:paraId="1344FFA4" w14:textId="77777777" w:rsidR="002B3C5D" w:rsidRDefault="002B3C5D" w:rsidP="00315FA4">
      <w:pPr>
        <w:pStyle w:val="Heading3"/>
      </w:pPr>
      <w:bookmarkStart w:id="47" w:name="_Toc423252047"/>
      <w:r>
        <w:t>Manage Code</w:t>
      </w:r>
      <w:bookmarkEnd w:id="47"/>
      <w:r>
        <w:t xml:space="preserve"> </w:t>
      </w:r>
    </w:p>
    <w:p w14:paraId="0F0FA68C" w14:textId="2091A6BF" w:rsidR="006E1163" w:rsidRDefault="004630EE" w:rsidP="006E1163">
      <w:pPr>
        <w:rPr>
          <w:rFonts w:ascii="Lucida Grande" w:hAnsi="Lucida Grande"/>
        </w:rPr>
      </w:pPr>
      <w:r>
        <w:t>All c</w:t>
      </w:r>
      <w:r w:rsidR="002B3C5D">
        <w:t xml:space="preserve">ode will be managed in </w:t>
      </w:r>
      <w:r>
        <w:t>GitHub Repository (</w:t>
      </w:r>
      <w:hyperlink r:id="rId46" w:history="1">
        <w:r w:rsidR="002B3C5D" w:rsidRPr="002B3C5D">
          <w:rPr>
            <w:rStyle w:val="Hyperlink"/>
          </w:rPr>
          <w:t>GitHub Repo</w:t>
        </w:r>
      </w:hyperlink>
      <w:r>
        <w:rPr>
          <w:rStyle w:val="Hyperlink"/>
        </w:rPr>
        <w:t>)</w:t>
      </w:r>
      <w:r w:rsidR="002B3C5D">
        <w:t>.</w:t>
      </w:r>
      <w:r w:rsidR="006E1163">
        <w:t xml:space="preserve"> To manage code, Geocent will utilize the branching strategy model documented by Vincent Driessen (</w:t>
      </w:r>
      <w:hyperlink r:id="rId47" w:history="1">
        <w:r w:rsidR="006E1163" w:rsidRPr="00740BBF">
          <w:rPr>
            <w:rStyle w:val="Hyperlink"/>
            <w:rFonts w:ascii="Lucida Grande" w:hAnsi="Lucida Grande"/>
          </w:rPr>
          <w:t>http://nvie.com/posts/a-successful-git-branching-model/</w:t>
        </w:r>
      </w:hyperlink>
      <w:r w:rsidR="006E1163">
        <w:rPr>
          <w:rFonts w:ascii="Lucida Grande" w:hAnsi="Lucida Grande"/>
        </w:rPr>
        <w:t>). The branching strategy will consist of</w:t>
      </w:r>
    </w:p>
    <w:p w14:paraId="667508EC" w14:textId="77777777" w:rsidR="006E1163" w:rsidRDefault="006E1163" w:rsidP="006E1163">
      <w:pPr>
        <w:pStyle w:val="ListBullet3"/>
        <w:spacing w:after="60" w:line="240" w:lineRule="auto"/>
      </w:pPr>
      <w:r>
        <w:t>Main Branch</w:t>
      </w:r>
    </w:p>
    <w:p w14:paraId="32E42B30" w14:textId="77777777" w:rsidR="006E1163" w:rsidRDefault="006E1163" w:rsidP="006E1163">
      <w:pPr>
        <w:pStyle w:val="ListBullet3"/>
        <w:spacing w:after="60" w:line="240" w:lineRule="auto"/>
      </w:pPr>
      <w:r>
        <w:t>Supporting Branch</w:t>
      </w:r>
    </w:p>
    <w:p w14:paraId="7659A807" w14:textId="77777777" w:rsidR="006E1163" w:rsidRDefault="006E1163" w:rsidP="006E1163">
      <w:pPr>
        <w:pStyle w:val="ListBullet3"/>
        <w:spacing w:after="60" w:line="240" w:lineRule="auto"/>
      </w:pPr>
      <w:r>
        <w:t>Feature Branch</w:t>
      </w:r>
    </w:p>
    <w:p w14:paraId="688FFB58" w14:textId="77777777" w:rsidR="006E1163" w:rsidRDefault="006E1163" w:rsidP="006E1163">
      <w:pPr>
        <w:pStyle w:val="ListBullet3"/>
        <w:spacing w:after="60" w:line="240" w:lineRule="auto"/>
      </w:pPr>
      <w:r>
        <w:t>Release Branch</w:t>
      </w:r>
    </w:p>
    <w:p w14:paraId="76AA40E6" w14:textId="77777777" w:rsidR="006E1163" w:rsidRDefault="006E1163" w:rsidP="006E1163">
      <w:pPr>
        <w:pStyle w:val="ListBullet3"/>
        <w:spacing w:after="60" w:line="240" w:lineRule="auto"/>
      </w:pPr>
      <w:r>
        <w:t>Hotfix Branch</w:t>
      </w:r>
    </w:p>
    <w:p w14:paraId="7C88A0E7" w14:textId="6DF90843" w:rsidR="006E1163" w:rsidRPr="004630EE" w:rsidRDefault="006E1163" w:rsidP="006E1163">
      <w:r>
        <w:t xml:space="preserve">Geocent has employed Mr. Driessen’s branching startegies with much success. These branching strategies will be implemented to support Drug IQ. </w:t>
      </w:r>
    </w:p>
    <w:p w14:paraId="0EE9A162" w14:textId="01795341" w:rsidR="00297CB9" w:rsidRPr="006E1163" w:rsidRDefault="00831972" w:rsidP="00B065C1">
      <w:pPr>
        <w:pStyle w:val="Heading4"/>
        <w:rPr>
          <w:rStyle w:val="Strong"/>
          <w:b/>
          <w:bCs/>
        </w:rPr>
      </w:pPr>
      <w:r w:rsidRPr="006E1163">
        <w:rPr>
          <w:rStyle w:val="Strong"/>
          <w:b/>
          <w:bCs/>
        </w:rPr>
        <w:t>Main Branch</w:t>
      </w:r>
    </w:p>
    <w:p w14:paraId="55434DF6" w14:textId="735F33DD" w:rsidR="00297CB9" w:rsidRDefault="003763E1" w:rsidP="00297CB9">
      <w:r>
        <w:rPr>
          <w:rFonts w:ascii="Monaco" w:hAnsi="Monaco" w:cs="Courier"/>
          <w:noProof/>
          <w:color w:val="333333"/>
          <w:spacing w:val="-5"/>
          <w:sz w:val="20"/>
          <w:szCs w:val="20"/>
        </w:rPr>
        <w:drawing>
          <wp:anchor distT="0" distB="0" distL="114300" distR="114300" simplePos="0" relativeHeight="251635200" behindDoc="0" locked="0" layoutInCell="1" allowOverlap="1" wp14:anchorId="692AD910" wp14:editId="7126CF49">
            <wp:simplePos x="0" y="0"/>
            <wp:positionH relativeFrom="column">
              <wp:posOffset>3505200</wp:posOffset>
            </wp:positionH>
            <wp:positionV relativeFrom="paragraph">
              <wp:posOffset>311150</wp:posOffset>
            </wp:positionV>
            <wp:extent cx="2303145" cy="3468370"/>
            <wp:effectExtent l="0" t="0" r="190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03145" cy="346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4180E">
        <w:t>The c</w:t>
      </w:r>
      <w:r w:rsidR="00297CB9">
        <w:t>entral repo</w:t>
      </w:r>
      <w:r w:rsidR="0094180E">
        <w:t xml:space="preserve">sitory will contain </w:t>
      </w:r>
      <w:r w:rsidR="00297CB9">
        <w:t>two main branches:</w:t>
      </w:r>
    </w:p>
    <w:p w14:paraId="1212C411" w14:textId="77777777" w:rsidR="00297CB9" w:rsidRPr="00297CB9" w:rsidRDefault="00297CB9" w:rsidP="0094180E">
      <w:pPr>
        <w:pStyle w:val="ListBullet3"/>
        <w:spacing w:after="60" w:line="240" w:lineRule="auto"/>
      </w:pPr>
      <w:r w:rsidRPr="00297CB9">
        <w:t>master</w:t>
      </w:r>
    </w:p>
    <w:p w14:paraId="74F870A7" w14:textId="2E1B0CF4" w:rsidR="00297CB9" w:rsidRDefault="00297CB9" w:rsidP="0094180E">
      <w:pPr>
        <w:pStyle w:val="ListBullet3"/>
        <w:spacing w:after="60" w:line="240" w:lineRule="auto"/>
      </w:pPr>
      <w:r w:rsidRPr="00297CB9">
        <w:t>integration</w:t>
      </w:r>
    </w:p>
    <w:p w14:paraId="0DD2204E" w14:textId="552EE698" w:rsidR="0094180E" w:rsidRDefault="0094180E" w:rsidP="0094180E">
      <w:r>
        <w:t>Both branches will have infinite lifetime conditions</w:t>
      </w:r>
      <w:r w:rsidR="007C03F8">
        <w:t xml:space="preserve"> (</w:t>
      </w:r>
      <w:r w:rsidR="007C03F8">
        <w:fldChar w:fldCharType="begin"/>
      </w:r>
      <w:r w:rsidR="007C03F8">
        <w:instrText xml:space="preserve"> REF _Ref423091893 \h </w:instrText>
      </w:r>
      <w:r w:rsidR="007C03F8">
        <w:fldChar w:fldCharType="separate"/>
      </w:r>
      <w:r w:rsidR="007C03F8">
        <w:t xml:space="preserve">Figure </w:t>
      </w:r>
      <w:r w:rsidR="007C03F8">
        <w:rPr>
          <w:noProof/>
        </w:rPr>
        <w:t>2</w:t>
      </w:r>
      <w:r w:rsidR="007C03F8">
        <w:fldChar w:fldCharType="end"/>
      </w:r>
      <w:r w:rsidR="007C03F8">
        <w:t>)</w:t>
      </w:r>
      <w:r>
        <w:t>.</w:t>
      </w:r>
    </w:p>
    <w:p w14:paraId="6BE21A84" w14:textId="5C9446A5" w:rsidR="00297CB9" w:rsidRDefault="00297CB9" w:rsidP="00297CB9">
      <w:r>
        <w:t xml:space="preserve">The master branch at origin should be familiar to every Git user. Parallel to the </w:t>
      </w:r>
      <w:r w:rsidRPr="00297CB9">
        <w:rPr>
          <w:rFonts w:ascii="Monaco" w:hAnsi="Monaco" w:cs="Courier"/>
          <w:color w:val="333333"/>
          <w:spacing w:val="-5"/>
          <w:sz w:val="20"/>
          <w:szCs w:val="20"/>
        </w:rPr>
        <w:t>master</w:t>
      </w:r>
      <w:r>
        <w:t xml:space="preserve"> branch, another branch exists called </w:t>
      </w:r>
      <w:r>
        <w:rPr>
          <w:rFonts w:ascii="Monaco" w:hAnsi="Monaco" w:cs="Courier"/>
          <w:color w:val="333333"/>
          <w:spacing w:val="-5"/>
          <w:sz w:val="20"/>
          <w:szCs w:val="20"/>
        </w:rPr>
        <w:t>integration</w:t>
      </w:r>
      <w:r w:rsidR="000F2FAA">
        <w:t>.</w:t>
      </w:r>
    </w:p>
    <w:p w14:paraId="5980F801" w14:textId="02FF5C7F" w:rsidR="00297CB9" w:rsidRDefault="00297CB9" w:rsidP="00297CB9">
      <w:r>
        <w:t xml:space="preserve">We consider </w:t>
      </w:r>
      <w:r w:rsidRPr="00297CB9">
        <w:rPr>
          <w:rFonts w:ascii="Monaco" w:hAnsi="Monaco" w:cs="Courier"/>
          <w:color w:val="333333"/>
          <w:spacing w:val="-5"/>
          <w:sz w:val="20"/>
          <w:szCs w:val="20"/>
        </w:rPr>
        <w:t>origin/master</w:t>
      </w:r>
      <w:r>
        <w:t xml:space="preserve"> to be the main branch where the source code of HEAD always ref</w:t>
      </w:r>
      <w:r w:rsidR="000F2FAA">
        <w:t>lects a production-ready state.</w:t>
      </w:r>
    </w:p>
    <w:p w14:paraId="63676635" w14:textId="47EC031C" w:rsidR="00297CB9" w:rsidRDefault="00297CB9" w:rsidP="00297CB9">
      <w:r>
        <w:t>We consider origin/</w:t>
      </w:r>
      <w:r w:rsidR="000F2FAA">
        <w:rPr>
          <w:rFonts w:ascii="Monaco" w:hAnsi="Monaco" w:cs="Courier"/>
          <w:color w:val="333333"/>
          <w:spacing w:val="-5"/>
          <w:sz w:val="20"/>
          <w:szCs w:val="20"/>
        </w:rPr>
        <w:t>integration</w:t>
      </w:r>
      <w:r w:rsidR="000F2FAA">
        <w:t xml:space="preserve"> </w:t>
      </w:r>
      <w:r>
        <w:t>to be the main branch where the source code of HEAD always reflects a state with the latest delivered development changes for the next release. Some would call this the “integration branch</w:t>
      </w:r>
      <w:r w:rsidR="0094180E">
        <w:t>.”</w:t>
      </w:r>
      <w:r>
        <w:t xml:space="preserve"> This is where </w:t>
      </w:r>
      <w:r w:rsidR="0094180E">
        <w:t xml:space="preserve">the code for </w:t>
      </w:r>
      <w:r>
        <w:t>automatic</w:t>
      </w:r>
      <w:r w:rsidR="00502E74">
        <w:t xml:space="preserve"> nightly builds are </w:t>
      </w:r>
      <w:r w:rsidR="0094180E">
        <w:t>stored</w:t>
      </w:r>
      <w:r w:rsidR="00502E74">
        <w:t>.</w:t>
      </w:r>
    </w:p>
    <w:p w14:paraId="049C1B20" w14:textId="1AD3D2EA" w:rsidR="00297CB9" w:rsidRDefault="0094180E" w:rsidP="00297CB9">
      <w:r>
        <w:rPr>
          <w:noProof/>
        </w:rPr>
        <mc:AlternateContent>
          <mc:Choice Requires="wps">
            <w:drawing>
              <wp:anchor distT="0" distB="0" distL="114300" distR="114300" simplePos="0" relativeHeight="251619840" behindDoc="0" locked="0" layoutInCell="1" allowOverlap="1" wp14:anchorId="3101552D" wp14:editId="0D4A4429">
                <wp:simplePos x="0" y="0"/>
                <wp:positionH relativeFrom="column">
                  <wp:posOffset>3625850</wp:posOffset>
                </wp:positionH>
                <wp:positionV relativeFrom="paragraph">
                  <wp:posOffset>177800</wp:posOffset>
                </wp:positionV>
                <wp:extent cx="2406650" cy="635"/>
                <wp:effectExtent l="0" t="0" r="0" b="6350"/>
                <wp:wrapSquare wrapText="bothSides"/>
                <wp:docPr id="4" name="Text Box 4"/>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a:effectLst/>
                      </wps:spPr>
                      <wps:txbx>
                        <w:txbxContent>
                          <w:p w14:paraId="55DB96B4" w14:textId="74DC24D9" w:rsidR="00F00EE8" w:rsidRPr="003825D9" w:rsidRDefault="00F00EE8" w:rsidP="0094180E">
                            <w:pPr>
                              <w:pStyle w:val="Caption"/>
                              <w:rPr>
                                <w:rFonts w:ascii="Times New Roman" w:hAnsi="Times New Roman"/>
                                <w:noProof/>
                                <w:sz w:val="24"/>
                                <w:szCs w:val="24"/>
                              </w:rPr>
                            </w:pPr>
                            <w:bookmarkStart w:id="48" w:name="_Ref423091893"/>
                            <w:bookmarkStart w:id="49" w:name="_Toc423095589"/>
                            <w:bookmarkStart w:id="50" w:name="_Toc423095594"/>
                            <w:bookmarkStart w:id="51" w:name="_Toc423251348"/>
                            <w:r>
                              <w:t xml:space="preserve">Figure </w:t>
                            </w:r>
                            <w:fldSimple w:instr=" SEQ Figure \* ARABIC ">
                              <w:r>
                                <w:rPr>
                                  <w:noProof/>
                                </w:rPr>
                                <w:t>2</w:t>
                              </w:r>
                            </w:fldSimple>
                            <w:bookmarkEnd w:id="48"/>
                            <w:r>
                              <w:t>: Master/Integration Branch</w:t>
                            </w:r>
                            <w:bookmarkEnd w:id="49"/>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01552D" id="_x0000_t202" coordsize="21600,21600" o:spt="202" path="m,l,21600r21600,l21600,xe">
                <v:stroke joinstyle="miter"/>
                <v:path gradientshapeok="t" o:connecttype="rect"/>
              </v:shapetype>
              <v:shape id="Text Box 4" o:spid="_x0000_s1026" type="#_x0000_t202" style="position:absolute;margin-left:285.5pt;margin-top:14pt;width:189.5pt;height:.05pt;z-index:25161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" stroked="f">
                <v:textbox style="mso-fit-shape-to-text:t" inset="0,0,0,0">
                  <w:txbxContent>
                    <w:p w14:paraId="55DB96B4" w14:textId="74DC24D9" w:rsidR="00F00EE8" w:rsidRPr="003825D9" w:rsidRDefault="00F00EE8" w:rsidP="0094180E">
                      <w:pPr>
                        <w:pStyle w:val="Caption"/>
                        <w:rPr>
                          <w:rFonts w:ascii="Times New Roman" w:hAnsi="Times New Roman"/>
                          <w:noProof/>
                          <w:sz w:val="24"/>
                          <w:szCs w:val="24"/>
                        </w:rPr>
                      </w:pPr>
                      <w:bookmarkStart w:id="52" w:name="_Ref423091893"/>
                      <w:bookmarkStart w:id="53" w:name="_Toc423095589"/>
                      <w:bookmarkStart w:id="54" w:name="_Toc423095594"/>
                      <w:bookmarkStart w:id="55" w:name="_Toc423251348"/>
                      <w:r>
                        <w:t xml:space="preserve">Figure </w:t>
                      </w:r>
                      <w:fldSimple w:instr=" SEQ Figure \* ARABIC ">
                        <w:r>
                          <w:rPr>
                            <w:noProof/>
                          </w:rPr>
                          <w:t>2</w:t>
                        </w:r>
                      </w:fldSimple>
                      <w:bookmarkEnd w:id="52"/>
                      <w:r>
                        <w:t>: Master/Integration Branch</w:t>
                      </w:r>
                      <w:bookmarkEnd w:id="53"/>
                      <w:bookmarkEnd w:id="54"/>
                      <w:bookmarkEnd w:id="55"/>
                    </w:p>
                  </w:txbxContent>
                </v:textbox>
                <w10:wrap type="square"/>
              </v:shape>
            </w:pict>
          </mc:Fallback>
        </mc:AlternateContent>
      </w:r>
      <w:r w:rsidR="00297CB9">
        <w:t xml:space="preserve">When the source code in the </w:t>
      </w:r>
      <w:r w:rsidR="000F2FAA">
        <w:rPr>
          <w:rFonts w:ascii="Monaco" w:hAnsi="Monaco" w:cs="Courier"/>
          <w:color w:val="333333"/>
          <w:spacing w:val="-5"/>
          <w:sz w:val="20"/>
          <w:szCs w:val="20"/>
        </w:rPr>
        <w:t>integration</w:t>
      </w:r>
      <w:r w:rsidR="000F2FAA">
        <w:t xml:space="preserve"> </w:t>
      </w:r>
      <w:r w:rsidR="00297CB9">
        <w:t xml:space="preserve">branch reaches a stable point and is ready to be released, all of the changes should be merged back into master and tagged with a release number. </w:t>
      </w:r>
    </w:p>
    <w:p w14:paraId="73C95F1B" w14:textId="0832AAEC" w:rsidR="00297CB9" w:rsidRDefault="00297CB9" w:rsidP="00297CB9">
      <w:r>
        <w:lastRenderedPageBreak/>
        <w:t xml:space="preserve">Therefore, each time when changes are merged back into master, </w:t>
      </w:r>
      <w:r w:rsidR="0094180E">
        <w:t>it is considered a</w:t>
      </w:r>
      <w:r>
        <w:t xml:space="preserve"> new production release. </w:t>
      </w:r>
      <w:r w:rsidR="0094180E">
        <w:t>At this point we would</w:t>
      </w:r>
      <w:r>
        <w:t xml:space="preserve"> use a Git hook script to automatically build and roll-out </w:t>
      </w:r>
      <w:r w:rsidR="0094180E">
        <w:t xml:space="preserve">Drug IQ </w:t>
      </w:r>
      <w:r>
        <w:t xml:space="preserve">to production servers everytime there </w:t>
      </w:r>
      <w:r w:rsidR="0094180E">
        <w:t>is</w:t>
      </w:r>
      <w:r>
        <w:t xml:space="preserve"> a commit on master.</w:t>
      </w:r>
    </w:p>
    <w:p w14:paraId="6D61F68A" w14:textId="02D86FA5" w:rsidR="00297CB9" w:rsidRPr="006E1163" w:rsidRDefault="00831972" w:rsidP="00B065C1">
      <w:pPr>
        <w:pStyle w:val="Heading4"/>
        <w:rPr>
          <w:rStyle w:val="Strong"/>
          <w:b/>
          <w:bCs/>
        </w:rPr>
      </w:pPr>
      <w:r w:rsidRPr="006E1163">
        <w:rPr>
          <w:rStyle w:val="Strong"/>
          <w:b/>
          <w:bCs/>
        </w:rPr>
        <w:t>Supporting B</w:t>
      </w:r>
      <w:r w:rsidR="00297CB9" w:rsidRPr="006E1163">
        <w:rPr>
          <w:rStyle w:val="Strong"/>
          <w:b/>
          <w:bCs/>
        </w:rPr>
        <w:t xml:space="preserve">ranch </w:t>
      </w:r>
    </w:p>
    <w:p w14:paraId="353EEA94" w14:textId="7887783A" w:rsidR="00297CB9" w:rsidRDefault="00297CB9" w:rsidP="00297CB9">
      <w:r>
        <w:t xml:space="preserve">Next to the main branches </w:t>
      </w:r>
      <w:r w:rsidRPr="000F2FAA">
        <w:rPr>
          <w:rFonts w:ascii="Monaco" w:hAnsi="Monaco" w:cs="Courier"/>
          <w:color w:val="333333"/>
          <w:spacing w:val="-5"/>
          <w:sz w:val="20"/>
          <w:szCs w:val="20"/>
        </w:rPr>
        <w:t>master</w:t>
      </w:r>
      <w:r>
        <w:t xml:space="preserve"> and </w:t>
      </w:r>
      <w:r w:rsidR="000F2FAA">
        <w:rPr>
          <w:rFonts w:ascii="Monaco" w:hAnsi="Monaco" w:cs="Courier"/>
          <w:color w:val="333333"/>
          <w:spacing w:val="-5"/>
          <w:sz w:val="20"/>
          <w:szCs w:val="20"/>
        </w:rPr>
        <w:t>integration</w:t>
      </w:r>
      <w:r w:rsidR="00831972">
        <w:t>, our development model will use</w:t>
      </w:r>
      <w:r>
        <w:t xml:space="preserve"> a variety of supporting branches</w:t>
      </w:r>
      <w:r w:rsidR="00831972">
        <w:t>. Supporting branches will be employed</w:t>
      </w:r>
      <w:r>
        <w:t xml:space="preserve"> to aid </w:t>
      </w:r>
      <w:r w:rsidR="00831972">
        <w:t xml:space="preserve">with </w:t>
      </w:r>
      <w:r>
        <w:t xml:space="preserve">parallel development between team members, </w:t>
      </w:r>
      <w:r w:rsidR="00831972">
        <w:t xml:space="preserve">for </w:t>
      </w:r>
      <w:r>
        <w:t>ease</w:t>
      </w:r>
      <w:r w:rsidR="00831972">
        <w:t xml:space="preserve"> in</w:t>
      </w:r>
      <w:r>
        <w:t xml:space="preserve"> tracking of features, </w:t>
      </w:r>
      <w:r w:rsidR="00831972">
        <w:t xml:space="preserve">to </w:t>
      </w:r>
      <w:r>
        <w:t>prepare for production releases</w:t>
      </w:r>
      <w:r w:rsidR="00831972">
        <w:t xml:space="preserve">, and to assist </w:t>
      </w:r>
      <w:r>
        <w:t>quickly</w:t>
      </w:r>
      <w:r w:rsidR="00831972">
        <w:t xml:space="preserve"> with</w:t>
      </w:r>
      <w:r>
        <w:t xml:space="preserve"> fixing live production problems. Unlike the main branches, these branches have a limited life time, </w:t>
      </w:r>
      <w:r w:rsidR="00831972">
        <w:t>because once they are not longer needed they will be removed.</w:t>
      </w:r>
    </w:p>
    <w:p w14:paraId="7F7A0336" w14:textId="56D523F4" w:rsidR="00297CB9" w:rsidRDefault="00297CB9" w:rsidP="00297CB9">
      <w:r>
        <w:t>The different ty</w:t>
      </w:r>
      <w:r w:rsidR="00502E74">
        <w:t xml:space="preserve">pes of branches we </w:t>
      </w:r>
      <w:r w:rsidR="00831972">
        <w:t xml:space="preserve">plan to </w:t>
      </w:r>
      <w:r w:rsidR="00502E74">
        <w:t>use are:</w:t>
      </w:r>
    </w:p>
    <w:p w14:paraId="06DA33FE" w14:textId="3C626F5B" w:rsidR="00297CB9" w:rsidRDefault="00831972" w:rsidP="00831972">
      <w:pPr>
        <w:pStyle w:val="ListBullet3"/>
        <w:spacing w:after="60" w:line="240" w:lineRule="auto"/>
      </w:pPr>
      <w:r>
        <w:t>Feature B</w:t>
      </w:r>
      <w:r w:rsidR="00297CB9">
        <w:t>ranches</w:t>
      </w:r>
    </w:p>
    <w:p w14:paraId="7C095709" w14:textId="4A190937" w:rsidR="00297CB9" w:rsidRDefault="00831972" w:rsidP="00831972">
      <w:pPr>
        <w:pStyle w:val="ListBullet3"/>
        <w:spacing w:after="60" w:line="240" w:lineRule="auto"/>
      </w:pPr>
      <w:r>
        <w:t>Release B</w:t>
      </w:r>
      <w:r w:rsidR="00297CB9">
        <w:t>ranches</w:t>
      </w:r>
    </w:p>
    <w:p w14:paraId="0D5CE437" w14:textId="74AF08E5" w:rsidR="00297CB9" w:rsidRDefault="00831972" w:rsidP="00831972">
      <w:pPr>
        <w:pStyle w:val="ListBullet3"/>
        <w:spacing w:after="60" w:line="240" w:lineRule="auto"/>
      </w:pPr>
      <w:r>
        <w:t>Hotfix B</w:t>
      </w:r>
      <w:r w:rsidR="00297CB9">
        <w:t>ranches</w:t>
      </w:r>
    </w:p>
    <w:p w14:paraId="3DEAD258" w14:textId="2E8C6356" w:rsidR="00297CB9" w:rsidRDefault="00297CB9" w:rsidP="00297CB9">
      <w:r>
        <w:t xml:space="preserve">Each of these branches have a specific purpose </w:t>
      </w:r>
      <w:r w:rsidR="00831972">
        <w:t xml:space="preserve">in terms of being the originating branch and the merge targets. We plan to adher to the </w:t>
      </w:r>
      <w:r>
        <w:t xml:space="preserve">strict rules </w:t>
      </w:r>
      <w:r w:rsidR="00831972">
        <w:t>governing these branches</w:t>
      </w:r>
      <w:r>
        <w:t xml:space="preserve">. </w:t>
      </w:r>
    </w:p>
    <w:p w14:paraId="15645E33" w14:textId="5ACBA4FB" w:rsidR="00297CB9" w:rsidRPr="006E1163" w:rsidRDefault="004E1276" w:rsidP="00B065C1">
      <w:pPr>
        <w:pStyle w:val="Heading4"/>
      </w:pPr>
      <w:r w:rsidRPr="006E1163">
        <w:drawing>
          <wp:anchor distT="0" distB="0" distL="114300" distR="114300" simplePos="0" relativeHeight="251654656" behindDoc="0" locked="0" layoutInCell="1" allowOverlap="1" wp14:anchorId="0F0BB90B" wp14:editId="5ED84283">
            <wp:simplePos x="0" y="0"/>
            <wp:positionH relativeFrom="column">
              <wp:posOffset>4216400</wp:posOffset>
            </wp:positionH>
            <wp:positionV relativeFrom="paragraph">
              <wp:posOffset>25400</wp:posOffset>
            </wp:positionV>
            <wp:extent cx="1635760" cy="4171950"/>
            <wp:effectExtent l="0" t="0" r="254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35760" cy="417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972" w:rsidRPr="006E1163">
        <w:rPr>
          <w:rStyle w:val="Strong"/>
          <w:b/>
          <w:bCs/>
        </w:rPr>
        <w:t>Feature B</w:t>
      </w:r>
      <w:r w:rsidR="00297CB9" w:rsidRPr="006E1163">
        <w:rPr>
          <w:rStyle w:val="Strong"/>
          <w:b/>
          <w:bCs/>
        </w:rPr>
        <w:t xml:space="preserve">ranches </w:t>
      </w:r>
    </w:p>
    <w:p w14:paraId="467E9621" w14:textId="1A1FE9AD" w:rsidR="00297CB9" w:rsidRDefault="00831972" w:rsidP="00297CB9">
      <w:r>
        <w:t xml:space="preserve">Feature branches </w:t>
      </w:r>
      <w:r w:rsidR="007C03F8">
        <w:t>(</w:t>
      </w:r>
      <w:r w:rsidR="007C03F8">
        <w:fldChar w:fldCharType="begin"/>
      </w:r>
      <w:r w:rsidR="007C03F8">
        <w:instrText xml:space="preserve"> REF _Ref423091945 \h </w:instrText>
      </w:r>
      <w:r w:rsidR="007C03F8">
        <w:fldChar w:fldCharType="separate"/>
      </w:r>
      <w:r w:rsidR="007C03F8">
        <w:t xml:space="preserve">Figure </w:t>
      </w:r>
      <w:r w:rsidR="007C03F8">
        <w:rPr>
          <w:noProof/>
        </w:rPr>
        <w:t>3</w:t>
      </w:r>
      <w:r w:rsidR="007C03F8">
        <w:fldChar w:fldCharType="end"/>
      </w:r>
      <w:r w:rsidR="007C03F8">
        <w:t xml:space="preserve">) </w:t>
      </w:r>
      <w:r>
        <w:t xml:space="preserve">can </w:t>
      </w:r>
      <w:r w:rsidR="00297CB9">
        <w:t>branch off from:</w:t>
      </w:r>
    </w:p>
    <w:p w14:paraId="01525465" w14:textId="1E1321B9" w:rsidR="00297CB9" w:rsidRDefault="000F2FAA" w:rsidP="00297CB9">
      <w:r>
        <w:rPr>
          <w:rFonts w:ascii="Monaco" w:hAnsi="Monaco" w:cs="Courier"/>
          <w:color w:val="333333"/>
          <w:spacing w:val="-5"/>
          <w:sz w:val="20"/>
          <w:szCs w:val="20"/>
        </w:rPr>
        <w:t>integration</w:t>
      </w:r>
    </w:p>
    <w:p w14:paraId="4E7C6974" w14:textId="58A527A6" w:rsidR="00297CB9" w:rsidRDefault="00831972" w:rsidP="00297CB9">
      <w:r>
        <w:t xml:space="preserve">but, must eventually be </w:t>
      </w:r>
      <w:r w:rsidR="00297CB9">
        <w:t>merge</w:t>
      </w:r>
      <w:r>
        <w:t>d</w:t>
      </w:r>
      <w:r w:rsidR="00297CB9">
        <w:t xml:space="preserve"> back into:</w:t>
      </w:r>
    </w:p>
    <w:p w14:paraId="35F44055" w14:textId="02AE0E54" w:rsidR="000F2FAA" w:rsidRDefault="000F2FAA" w:rsidP="00297CB9">
      <w:r>
        <w:rPr>
          <w:rFonts w:ascii="Monaco" w:hAnsi="Monaco" w:cs="Courier"/>
          <w:color w:val="333333"/>
          <w:spacing w:val="-5"/>
          <w:sz w:val="20"/>
          <w:szCs w:val="20"/>
        </w:rPr>
        <w:t>integration</w:t>
      </w:r>
      <w:r>
        <w:t xml:space="preserve"> </w:t>
      </w:r>
    </w:p>
    <w:p w14:paraId="7D054C04" w14:textId="24D8712B" w:rsidR="00297CB9" w:rsidRDefault="00831972" w:rsidP="00831972">
      <w:r>
        <w:rPr>
          <w:rStyle w:val="Strong"/>
          <w:b w:val="0"/>
        </w:rPr>
        <w:t xml:space="preserve">In support of Drug IQ, we will use  </w:t>
      </w:r>
      <w:r>
        <w:rPr>
          <w:rFonts w:ascii="Monaco" w:hAnsi="Monaco" w:cs="Courier"/>
          <w:color w:val="333333"/>
          <w:spacing w:val="-5"/>
          <w:sz w:val="20"/>
          <w:szCs w:val="20"/>
        </w:rPr>
        <w:t xml:space="preserve">feature </w:t>
      </w:r>
      <w:r>
        <w:rPr>
          <w:rStyle w:val="Strong"/>
          <w:b w:val="0"/>
        </w:rPr>
        <w:t>as the naming convention for Feature branches</w:t>
      </w:r>
      <w:r w:rsidR="007C03F8">
        <w:rPr>
          <w:rStyle w:val="Strong"/>
          <w:b w:val="0"/>
        </w:rPr>
        <w:t>.</w:t>
      </w:r>
    </w:p>
    <w:p w14:paraId="3812A0EF" w14:textId="5280F0A5" w:rsidR="00297CB9" w:rsidRDefault="00297CB9" w:rsidP="00297CB9">
      <w:r>
        <w:t xml:space="preserve">Feature branches </w:t>
      </w:r>
      <w:r w:rsidR="007C03F8">
        <w:t>are also referred to as</w:t>
      </w:r>
      <w:r>
        <w:t xml:space="preserve"> topic branches</w:t>
      </w:r>
      <w:r w:rsidR="007C03F8">
        <w:t>, These will be used</w:t>
      </w:r>
      <w:r>
        <w:t xml:space="preserve"> to develop new features for the </w:t>
      </w:r>
      <w:r w:rsidR="007C03F8">
        <w:t>current or</w:t>
      </w:r>
      <w:r>
        <w:t xml:space="preserve"> future release. When starting development of a feature, the target release </w:t>
      </w:r>
      <w:r w:rsidR="007C03F8">
        <w:t xml:space="preserve">for the feature may not be known. </w:t>
      </w:r>
      <w:r>
        <w:t>The essence of a feature branch is that it exists as long as the feature is in development</w:t>
      </w:r>
      <w:r w:rsidR="007C03F8">
        <w:t xml:space="preserve">. Eventually it will be merge bck inot the development or discarded, if deemed unnecessary to the final product. </w:t>
      </w:r>
      <w:r>
        <w:t>Feature branches typically exist in devel</w:t>
      </w:r>
      <w:r w:rsidR="00502E74">
        <w:t>oper repo</w:t>
      </w:r>
      <w:r w:rsidR="007C03F8">
        <w:t>sitorie</w:t>
      </w:r>
      <w:r w:rsidR="00502E74">
        <w:t>s only</w:t>
      </w:r>
      <w:r w:rsidR="007C03F8">
        <w:t xml:space="preserve">. Collaboration can occur on a feature; however it is never found in the </w:t>
      </w:r>
      <w:r w:rsidR="00502E74">
        <w:t>origin.</w:t>
      </w:r>
    </w:p>
    <w:p w14:paraId="3DB4B7DB" w14:textId="1DF91A04" w:rsidR="00297CB9" w:rsidRPr="000F2FAA" w:rsidRDefault="007C03F8" w:rsidP="00436B9E">
      <w:pPr>
        <w:rPr>
          <w:rStyle w:val="Strong"/>
        </w:rPr>
      </w:pPr>
      <w:r>
        <w:rPr>
          <w:rStyle w:val="Strong"/>
        </w:rPr>
        <w:t>Creating a Feature B</w:t>
      </w:r>
      <w:r w:rsidR="00297CB9" w:rsidRPr="000F2FAA">
        <w:rPr>
          <w:rStyle w:val="Strong"/>
        </w:rPr>
        <w:t>ranch</w:t>
      </w:r>
    </w:p>
    <w:p w14:paraId="58FE2DE4" w14:textId="0ADE4557" w:rsidR="00297CB9" w:rsidRDefault="00297CB9" w:rsidP="00297CB9">
      <w:r>
        <w:t xml:space="preserve">When starting work on a new feature, branch off from the </w:t>
      </w:r>
      <w:r w:rsidR="000F2FAA">
        <w:rPr>
          <w:rFonts w:ascii="Monaco" w:hAnsi="Monaco" w:cs="Courier"/>
          <w:color w:val="333333"/>
          <w:spacing w:val="-5"/>
          <w:sz w:val="20"/>
          <w:szCs w:val="20"/>
        </w:rPr>
        <w:t>integration</w:t>
      </w:r>
      <w:r w:rsidR="000F2FAA">
        <w:t xml:space="preserve"> </w:t>
      </w:r>
      <w:r>
        <w:t>branch</w:t>
      </w:r>
      <w:r w:rsidR="007C03F8">
        <w:t xml:space="preserve"> using:</w:t>
      </w:r>
    </w:p>
    <w:p w14:paraId="14658DE1" w14:textId="20E6DAB8" w:rsidR="000F2FAA" w:rsidRPr="000F2FAA" w:rsidRDefault="004E1276"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Pr>
          <w:noProof/>
        </w:rPr>
        <mc:AlternateContent>
          <mc:Choice Requires="wps">
            <w:drawing>
              <wp:anchor distT="0" distB="0" distL="114300" distR="114300" simplePos="0" relativeHeight="251691520" behindDoc="0" locked="0" layoutInCell="1" allowOverlap="1" wp14:anchorId="4CC6501F" wp14:editId="3A554F31">
                <wp:simplePos x="0" y="0"/>
                <wp:positionH relativeFrom="column">
                  <wp:posOffset>4298950</wp:posOffset>
                </wp:positionH>
                <wp:positionV relativeFrom="paragraph">
                  <wp:posOffset>5715</wp:posOffset>
                </wp:positionV>
                <wp:extent cx="1536700" cy="635"/>
                <wp:effectExtent l="0" t="0" r="6350" b="6350"/>
                <wp:wrapSquare wrapText="bothSides"/>
                <wp:docPr id="6" name="Text Box 6"/>
                <wp:cNvGraphicFramePr/>
                <a:graphic xmlns:a="http://schemas.openxmlformats.org/drawingml/2006/main">
                  <a:graphicData uri="http://schemas.microsoft.com/office/word/2010/wordprocessingShape">
                    <wps:wsp>
                      <wps:cNvSpPr txBox="1"/>
                      <wps:spPr>
                        <a:xfrm>
                          <a:off x="0" y="0"/>
                          <a:ext cx="1536700" cy="635"/>
                        </a:xfrm>
                        <a:prstGeom prst="rect">
                          <a:avLst/>
                        </a:prstGeom>
                        <a:solidFill>
                          <a:prstClr val="white"/>
                        </a:solidFill>
                        <a:ln>
                          <a:noFill/>
                        </a:ln>
                        <a:effectLst/>
                      </wps:spPr>
                      <wps:txbx>
                        <w:txbxContent>
                          <w:p w14:paraId="57E36216" w14:textId="7E87E214" w:rsidR="00F00EE8" w:rsidRPr="002D574C" w:rsidRDefault="00F00EE8" w:rsidP="007C03F8">
                            <w:pPr>
                              <w:pStyle w:val="Caption"/>
                              <w:rPr>
                                <w:rFonts w:ascii="Monaco" w:hAnsi="Monaco" w:cs="Courier"/>
                                <w:noProof/>
                                <w:color w:val="888888"/>
                                <w:szCs w:val="26"/>
                              </w:rPr>
                            </w:pPr>
                            <w:bookmarkStart w:id="56" w:name="_Ref423091945"/>
                            <w:bookmarkStart w:id="57" w:name="_Toc423095590"/>
                            <w:bookmarkStart w:id="58" w:name="_Toc423095595"/>
                            <w:bookmarkStart w:id="59" w:name="_Toc423251349"/>
                            <w:r>
                              <w:t xml:space="preserve">Figure </w:t>
                            </w:r>
                            <w:fldSimple w:instr=" SEQ Figure \* ARABIC ">
                              <w:r>
                                <w:rPr>
                                  <w:noProof/>
                                </w:rPr>
                                <w:t>3</w:t>
                              </w:r>
                            </w:fldSimple>
                            <w:bookmarkEnd w:id="56"/>
                            <w:r>
                              <w:t>: Feature Branch</w:t>
                            </w:r>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6501F" id="Text Box 6" o:spid="_x0000_s1027" type="#_x0000_t202" style="position:absolute;margin-left:338.5pt;margin-top:.45pt;width:121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" stroked="f">
                <v:textbox style="mso-fit-shape-to-text:t" inset="0,0,0,0">
                  <w:txbxContent>
                    <w:p w14:paraId="57E36216" w14:textId="7E87E214" w:rsidR="00F00EE8" w:rsidRPr="002D574C" w:rsidRDefault="00F00EE8" w:rsidP="007C03F8">
                      <w:pPr>
                        <w:pStyle w:val="Caption"/>
                        <w:rPr>
                          <w:rFonts w:ascii="Monaco" w:hAnsi="Monaco" w:cs="Courier"/>
                          <w:noProof/>
                          <w:color w:val="888888"/>
                          <w:szCs w:val="26"/>
                        </w:rPr>
                      </w:pPr>
                      <w:bookmarkStart w:id="60" w:name="_Ref423091945"/>
                      <w:bookmarkStart w:id="61" w:name="_Toc423095590"/>
                      <w:bookmarkStart w:id="62" w:name="_Toc423095595"/>
                      <w:bookmarkStart w:id="63" w:name="_Toc423251349"/>
                      <w:r>
                        <w:t xml:space="preserve">Figure </w:t>
                      </w:r>
                      <w:fldSimple w:instr=" SEQ Figure \* ARABIC ">
                        <w:r>
                          <w:rPr>
                            <w:noProof/>
                          </w:rPr>
                          <w:t>3</w:t>
                        </w:r>
                      </w:fldSimple>
                      <w:bookmarkEnd w:id="60"/>
                      <w:r>
                        <w:t>: Feature Branch</w:t>
                      </w:r>
                      <w:bookmarkEnd w:id="61"/>
                      <w:bookmarkEnd w:id="62"/>
                      <w:bookmarkEnd w:id="63"/>
                    </w:p>
                  </w:txbxContent>
                </v:textbox>
                <w10:wrap type="square"/>
              </v:shape>
            </w:pict>
          </mc:Fallback>
        </mc:AlternateContent>
      </w:r>
      <w:r w:rsidR="000F2FAA" w:rsidRPr="000F2FAA">
        <w:rPr>
          <w:rFonts w:ascii="Monaco" w:hAnsi="Monaco" w:cs="Courier"/>
          <w:color w:val="555555"/>
          <w:sz w:val="20"/>
          <w:szCs w:val="26"/>
        </w:rPr>
        <w:t>$</w:t>
      </w:r>
      <w:r w:rsidR="000F2FAA" w:rsidRPr="000F2FAA">
        <w:rPr>
          <w:rFonts w:ascii="Monaco" w:hAnsi="Monaco" w:cs="Courier"/>
          <w:color w:val="333333"/>
          <w:sz w:val="20"/>
          <w:szCs w:val="26"/>
        </w:rPr>
        <w:t xml:space="preserve"> git checkout -b myfeature </w:t>
      </w:r>
      <w:r w:rsidR="000F2FAA">
        <w:rPr>
          <w:rFonts w:ascii="Monaco" w:hAnsi="Monaco" w:cs="Courier"/>
          <w:color w:val="333333"/>
          <w:spacing w:val="-5"/>
          <w:sz w:val="20"/>
          <w:szCs w:val="20"/>
        </w:rPr>
        <w:t>integration</w:t>
      </w:r>
    </w:p>
    <w:p w14:paraId="2A335BCC" w14:textId="59F180CB" w:rsidR="00297CB9"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0F2FAA">
        <w:rPr>
          <w:rFonts w:ascii="Monaco" w:hAnsi="Monaco" w:cs="Courier"/>
          <w:color w:val="888888"/>
          <w:sz w:val="20"/>
          <w:szCs w:val="26"/>
        </w:rPr>
        <w:t>Switched to a new branch "myfeature"</w:t>
      </w:r>
    </w:p>
    <w:p w14:paraId="0C16CAB7" w14:textId="34E06A0B" w:rsidR="007C03F8" w:rsidRDefault="007C03F8" w:rsidP="007C03F8">
      <w:r>
        <w:t xml:space="preserve">This will begin the new feature branch off the main </w:t>
      </w:r>
      <w:r>
        <w:rPr>
          <w:rFonts w:ascii="Monaco" w:hAnsi="Monaco" w:cs="Courier"/>
          <w:color w:val="333333"/>
          <w:spacing w:val="-5"/>
          <w:sz w:val="20"/>
          <w:szCs w:val="20"/>
        </w:rPr>
        <w:t>integration</w:t>
      </w:r>
      <w:r>
        <w:t xml:space="preserve"> branch.</w:t>
      </w:r>
    </w:p>
    <w:p w14:paraId="2FD8D2DF" w14:textId="651C072B" w:rsidR="00297CB9" w:rsidRPr="00502E74" w:rsidRDefault="007C03F8" w:rsidP="00436B9E">
      <w:pPr>
        <w:rPr>
          <w:rStyle w:val="Strong"/>
        </w:rPr>
      </w:pPr>
      <w:r>
        <w:rPr>
          <w:rStyle w:val="Strong"/>
        </w:rPr>
        <w:lastRenderedPageBreak/>
        <w:t>Incorporating a Finished F</w:t>
      </w:r>
      <w:r w:rsidR="00297CB9" w:rsidRPr="00502E74">
        <w:rPr>
          <w:rStyle w:val="Strong"/>
        </w:rPr>
        <w:t xml:space="preserve">eature on </w:t>
      </w:r>
      <w:r>
        <w:rPr>
          <w:rStyle w:val="Strong"/>
        </w:rPr>
        <w:t>I</w:t>
      </w:r>
      <w:r w:rsidR="000F2FAA" w:rsidRPr="00502E74">
        <w:rPr>
          <w:rStyle w:val="Strong"/>
        </w:rPr>
        <w:t>ntegration</w:t>
      </w:r>
    </w:p>
    <w:p w14:paraId="2AF0B7A7" w14:textId="0692CADE" w:rsidR="00297CB9" w:rsidRDefault="00297CB9" w:rsidP="00297CB9">
      <w:r>
        <w:t xml:space="preserve">Finished features </w:t>
      </w:r>
      <w:r w:rsidR="007C03F8">
        <w:t>will</w:t>
      </w:r>
      <w:r>
        <w:t xml:space="preserve"> be merged </w:t>
      </w:r>
      <w:r w:rsidR="007C03F8">
        <w:t xml:space="preserve">back into the </w:t>
      </w:r>
      <w:r w:rsidR="007C03F8">
        <w:rPr>
          <w:rFonts w:ascii="Monaco" w:hAnsi="Monaco" w:cs="Courier"/>
          <w:color w:val="333333"/>
          <w:spacing w:val="-5"/>
          <w:sz w:val="20"/>
          <w:szCs w:val="20"/>
        </w:rPr>
        <w:t>integration</w:t>
      </w:r>
      <w:r w:rsidR="007C03F8">
        <w:t xml:space="preserve"> branch so it can be added to the upcoming release using: </w:t>
      </w:r>
    </w:p>
    <w:p w14:paraId="6FC25A15" w14:textId="7076041D"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checkout </w:t>
      </w:r>
      <w:r w:rsidR="000F2FAA">
        <w:rPr>
          <w:rFonts w:ascii="Monaco" w:hAnsi="Monaco" w:cs="Courier"/>
          <w:color w:val="333333"/>
          <w:spacing w:val="-5"/>
          <w:sz w:val="20"/>
          <w:szCs w:val="20"/>
        </w:rPr>
        <w:t>integration</w:t>
      </w:r>
    </w:p>
    <w:p w14:paraId="0E06BE5C" w14:textId="0D3DADAF"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3C18419"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555555"/>
          <w:sz w:val="20"/>
          <w:szCs w:val="26"/>
        </w:rPr>
      </w:pPr>
      <w:r w:rsidRPr="000F2FAA">
        <w:rPr>
          <w:rFonts w:ascii="Monaco" w:hAnsi="Monaco" w:cs="Courier"/>
          <w:color w:val="333333"/>
          <w:sz w:val="20"/>
          <w:szCs w:val="26"/>
        </w:rPr>
        <w:t>$ git merge --no-ff myfeature</w:t>
      </w:r>
    </w:p>
    <w:p w14:paraId="21F58129"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Updating ea1b82a..05e9557</w:t>
      </w:r>
    </w:p>
    <w:p w14:paraId="6268BFB5"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678F7D56"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git branch -d myfeature</w:t>
      </w:r>
    </w:p>
    <w:p w14:paraId="06C82C61"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branch myfeature (was 05e9557).</w:t>
      </w:r>
    </w:p>
    <w:p w14:paraId="485B3A70" w14:textId="4413098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push origin </w:t>
      </w:r>
      <w:r w:rsidR="000F2FAA">
        <w:rPr>
          <w:rFonts w:ascii="Monaco" w:hAnsi="Monaco" w:cs="Courier"/>
          <w:color w:val="333333"/>
          <w:spacing w:val="-5"/>
          <w:sz w:val="20"/>
          <w:szCs w:val="20"/>
        </w:rPr>
        <w:t>integration</w:t>
      </w:r>
    </w:p>
    <w:p w14:paraId="19729697" w14:textId="4E236F0D" w:rsidR="00297CB9" w:rsidRDefault="00297CB9" w:rsidP="00297CB9">
      <w:r>
        <w:t xml:space="preserve">The </w:t>
      </w:r>
      <w:r w:rsidR="007C03F8" w:rsidRPr="000F2FAA">
        <w:rPr>
          <w:rFonts w:ascii="Monaco" w:hAnsi="Monaco" w:cs="Courier"/>
          <w:color w:val="333333"/>
          <w:sz w:val="20"/>
          <w:szCs w:val="26"/>
        </w:rPr>
        <w:t>--no-ff</w:t>
      </w:r>
      <w:r w:rsidR="007C03F8">
        <w:t xml:space="preserve"> </w:t>
      </w:r>
      <w:r>
        <w:t xml:space="preserve">flag </w:t>
      </w:r>
      <w:r w:rsidR="007C03F8">
        <w:t xml:space="preserve">ensures that </w:t>
      </w:r>
      <w:r>
        <w:t xml:space="preserve">the merge </w:t>
      </w:r>
      <w:r w:rsidR="007C03F8">
        <w:t>will</w:t>
      </w:r>
      <w:r>
        <w:t xml:space="preserve"> always create a new commit object, even if the merge could be performed with a fast-forward. This </w:t>
      </w:r>
      <w:r w:rsidR="007C03F8">
        <w:t>will avoid</w:t>
      </w:r>
      <w:r>
        <w:t xml:space="preserve"> losing information about the historical existence of a feature branch and groups together all commits that together added the feature. </w:t>
      </w:r>
      <w:r w:rsidR="00926293">
        <w:t xml:space="preserve">This is illustrated in </w:t>
      </w:r>
      <w:r w:rsidR="00926293">
        <w:fldChar w:fldCharType="begin"/>
      </w:r>
      <w:r w:rsidR="00926293">
        <w:instrText xml:space="preserve"> REF _Ref423092340 \h </w:instrText>
      </w:r>
      <w:r w:rsidR="00926293">
        <w:fldChar w:fldCharType="separate"/>
      </w:r>
      <w:r w:rsidR="00926293">
        <w:t xml:space="preserve">Figure </w:t>
      </w:r>
      <w:r w:rsidR="00926293">
        <w:rPr>
          <w:noProof/>
        </w:rPr>
        <w:t>4</w:t>
      </w:r>
      <w:r w:rsidR="00926293">
        <w:fldChar w:fldCharType="end"/>
      </w:r>
      <w:r w:rsidR="00926293">
        <w:t>.</w:t>
      </w:r>
    </w:p>
    <w:p w14:paraId="43CF0523" w14:textId="6C7E5BE7" w:rsidR="003763E1" w:rsidRDefault="003763E1" w:rsidP="003763E1">
      <w:pPr>
        <w:jc w:val="center"/>
      </w:pPr>
      <w:r>
        <w:rPr>
          <w:noProof/>
        </w:rPr>
        <w:drawing>
          <wp:inline distT="0" distB="0" distL="0" distR="0" wp14:anchorId="3E06B4AA" wp14:editId="130C36D6">
            <wp:extent cx="3580718" cy="3169626"/>
            <wp:effectExtent l="0" t="0" r="127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81167" cy="3170024"/>
                    </a:xfrm>
                    <a:prstGeom prst="rect">
                      <a:avLst/>
                    </a:prstGeom>
                    <a:noFill/>
                    <a:ln>
                      <a:noFill/>
                    </a:ln>
                  </pic:spPr>
                </pic:pic>
              </a:graphicData>
            </a:graphic>
          </wp:inline>
        </w:drawing>
      </w:r>
    </w:p>
    <w:p w14:paraId="3593810A" w14:textId="60CB839B" w:rsidR="00926293" w:rsidRDefault="00926293" w:rsidP="00926293">
      <w:pPr>
        <w:pStyle w:val="Caption"/>
      </w:pPr>
      <w:bookmarkStart w:id="64" w:name="_Ref423092340"/>
      <w:bookmarkStart w:id="65" w:name="_Toc423251350"/>
      <w:r>
        <w:t xml:space="preserve">Figure </w:t>
      </w:r>
      <w:fldSimple w:instr=" SEQ Figure \* ARABIC ">
        <w:r w:rsidR="00863C7A">
          <w:rPr>
            <w:noProof/>
          </w:rPr>
          <w:t>4</w:t>
        </w:r>
      </w:fldSimple>
      <w:bookmarkEnd w:id="64"/>
      <w:r>
        <w:t>: Feature Branch Incorporated Back to Integration</w:t>
      </w:r>
      <w:bookmarkEnd w:id="65"/>
    </w:p>
    <w:p w14:paraId="783B7CDC" w14:textId="57E4D735" w:rsidR="00297CB9" w:rsidRDefault="00297CB9" w:rsidP="00297CB9">
      <w:r>
        <w:t xml:space="preserve">In the latter case, it is </w:t>
      </w:r>
      <w:r w:rsidR="00926293">
        <w:t xml:space="preserve">difficult </w:t>
      </w:r>
      <w:r>
        <w:t>to see from the Git history which of the commit objects together have implemented a feature</w:t>
      </w:r>
      <w:r w:rsidR="00926293">
        <w:t xml:space="preserve">. The log message would need to be reviewed to understand what occurred. Hence, Geocent, will use the </w:t>
      </w:r>
      <w:r w:rsidR="00926293" w:rsidRPr="000F2FAA">
        <w:rPr>
          <w:rFonts w:ascii="Monaco" w:hAnsi="Monaco" w:cs="Courier"/>
          <w:color w:val="333333"/>
          <w:sz w:val="20"/>
          <w:szCs w:val="26"/>
        </w:rPr>
        <w:t>--no-ff</w:t>
      </w:r>
      <w:r w:rsidR="00926293">
        <w:t xml:space="preserve"> flag to easily document feature branch merging back into the </w:t>
      </w:r>
      <w:r w:rsidR="00926293">
        <w:rPr>
          <w:rFonts w:ascii="Monaco" w:hAnsi="Monaco" w:cs="Courier"/>
          <w:color w:val="333333"/>
          <w:spacing w:val="-5"/>
          <w:sz w:val="20"/>
          <w:szCs w:val="20"/>
        </w:rPr>
        <w:t>integration</w:t>
      </w:r>
      <w:r w:rsidR="00926293">
        <w:t xml:space="preserve"> branch. </w:t>
      </w:r>
    </w:p>
    <w:p w14:paraId="2428421D" w14:textId="77777777" w:rsidR="00297CB9" w:rsidRDefault="00297CB9" w:rsidP="00297CB9"/>
    <w:p w14:paraId="377D18F8" w14:textId="0609C802" w:rsidR="00297CB9" w:rsidRPr="006E1163" w:rsidRDefault="00926293" w:rsidP="00B065C1">
      <w:pPr>
        <w:pStyle w:val="Heading4"/>
        <w:rPr>
          <w:rStyle w:val="Strong"/>
          <w:b/>
          <w:bCs/>
        </w:rPr>
      </w:pPr>
      <w:r w:rsidRPr="006E1163">
        <w:rPr>
          <w:rStyle w:val="Strong"/>
          <w:b/>
          <w:bCs/>
        </w:rPr>
        <w:lastRenderedPageBreak/>
        <w:t>Release B</w:t>
      </w:r>
      <w:r w:rsidR="00297CB9" w:rsidRPr="006E1163">
        <w:rPr>
          <w:rStyle w:val="Strong"/>
          <w:b/>
          <w:bCs/>
        </w:rPr>
        <w:t xml:space="preserve">ranches </w:t>
      </w:r>
    </w:p>
    <w:p w14:paraId="5533B20B" w14:textId="3F064FD6" w:rsidR="00297CB9" w:rsidRDefault="00926293" w:rsidP="00297CB9">
      <w:r>
        <w:t xml:space="preserve">The release branch will </w:t>
      </w:r>
      <w:r w:rsidR="00297CB9">
        <w:t>branch off from:</w:t>
      </w:r>
    </w:p>
    <w:p w14:paraId="3B422291" w14:textId="264B12EA" w:rsidR="00297CB9" w:rsidRDefault="000F2FAA" w:rsidP="00297CB9">
      <w:r>
        <w:rPr>
          <w:rFonts w:ascii="Monaco" w:hAnsi="Monaco" w:cs="Courier"/>
          <w:color w:val="333333"/>
          <w:spacing w:val="-5"/>
          <w:sz w:val="20"/>
          <w:szCs w:val="20"/>
        </w:rPr>
        <w:t>integration</w:t>
      </w:r>
    </w:p>
    <w:p w14:paraId="7334F4F5" w14:textId="534633D2" w:rsidR="00297CB9" w:rsidRDefault="00926293" w:rsidP="00297CB9">
      <w:r>
        <w:t>but m</w:t>
      </w:r>
      <w:r w:rsidR="00297CB9">
        <w:t xml:space="preserve">ust </w:t>
      </w:r>
      <w:r>
        <w:t xml:space="preserve">be </w:t>
      </w:r>
      <w:r w:rsidR="00297CB9">
        <w:t>merge back into:</w:t>
      </w:r>
    </w:p>
    <w:p w14:paraId="51A64481" w14:textId="5CE3E32C" w:rsidR="00297CB9" w:rsidRDefault="000F2FAA" w:rsidP="00297CB9">
      <w:r>
        <w:rPr>
          <w:rFonts w:ascii="Monaco" w:hAnsi="Monaco" w:cs="Courier"/>
          <w:color w:val="333333"/>
          <w:spacing w:val="-5"/>
          <w:sz w:val="20"/>
          <w:szCs w:val="20"/>
        </w:rPr>
        <w:t>integration</w:t>
      </w:r>
      <w:r>
        <w:t xml:space="preserve"> </w:t>
      </w:r>
      <w:r w:rsidR="00297CB9">
        <w:t xml:space="preserve">and </w:t>
      </w:r>
      <w:r w:rsidR="00297CB9" w:rsidRPr="000F2FAA">
        <w:rPr>
          <w:rFonts w:ascii="Monaco" w:hAnsi="Monaco" w:cs="Courier"/>
          <w:color w:val="333333"/>
          <w:spacing w:val="-5"/>
          <w:sz w:val="20"/>
          <w:szCs w:val="20"/>
        </w:rPr>
        <w:t>master</w:t>
      </w:r>
    </w:p>
    <w:p w14:paraId="52FBF59E" w14:textId="2DA1B327" w:rsidR="00297CB9" w:rsidRDefault="00926293" w:rsidP="00297CB9">
      <w:r>
        <w:t>The b</w:t>
      </w:r>
      <w:r w:rsidR="00297CB9">
        <w:t>ranch naming convention</w:t>
      </w:r>
      <w:r>
        <w:t xml:space="preserve"> for release branches is </w:t>
      </w:r>
      <w:r w:rsidR="00297CB9" w:rsidRPr="000F2FAA">
        <w:rPr>
          <w:rFonts w:ascii="Monaco" w:hAnsi="Monaco" w:cs="Courier"/>
          <w:color w:val="333333"/>
          <w:spacing w:val="-5"/>
          <w:sz w:val="20"/>
          <w:szCs w:val="20"/>
        </w:rPr>
        <w:t>release</w:t>
      </w:r>
      <w:r w:rsidR="00297CB9">
        <w:t>-*</w:t>
      </w:r>
      <w:r>
        <w:t>.</w:t>
      </w:r>
    </w:p>
    <w:p w14:paraId="589DEEE7" w14:textId="71DCCC51" w:rsidR="00297CB9" w:rsidRDefault="00297CB9" w:rsidP="00297CB9">
      <w:r>
        <w:t xml:space="preserve">Release branches </w:t>
      </w:r>
      <w:r w:rsidR="00926293">
        <w:t xml:space="preserve">will </w:t>
      </w:r>
      <w:r>
        <w:t xml:space="preserve">support preparation of a new production release. They </w:t>
      </w:r>
      <w:r w:rsidR="00926293">
        <w:t xml:space="preserve">will </w:t>
      </w:r>
      <w:r>
        <w:t xml:space="preserve">allow for last-minute </w:t>
      </w:r>
      <w:r w:rsidR="00926293">
        <w:t xml:space="preserve">updates, </w:t>
      </w:r>
      <w:r>
        <w:t>minor bug fixes</w:t>
      </w:r>
      <w:r w:rsidR="00926293">
        <w:t>,</w:t>
      </w:r>
      <w:r>
        <w:t xml:space="preserve"> and prepar</w:t>
      </w:r>
      <w:r w:rsidR="00926293">
        <w:t>es</w:t>
      </w:r>
      <w:r>
        <w:t xml:space="preserve"> meta-data for </w:t>
      </w:r>
      <w:r w:rsidR="00926293">
        <w:t xml:space="preserve">the </w:t>
      </w:r>
      <w:r>
        <w:t>release</w:t>
      </w:r>
      <w:r w:rsidR="00926293">
        <w:t xml:space="preserve"> in terms of v</w:t>
      </w:r>
      <w:r>
        <w:t xml:space="preserve">ersion number, build dates, </w:t>
      </w:r>
      <w:r w:rsidR="00926293">
        <w:t>and so forth</w:t>
      </w:r>
      <w:r>
        <w:t xml:space="preserve">. By doing all of this work on a release branch, the </w:t>
      </w:r>
      <w:r w:rsidR="000F2FAA">
        <w:rPr>
          <w:rFonts w:ascii="Monaco" w:hAnsi="Monaco" w:cs="Courier"/>
          <w:color w:val="333333"/>
          <w:spacing w:val="-5"/>
          <w:sz w:val="20"/>
          <w:szCs w:val="20"/>
        </w:rPr>
        <w:t>integration</w:t>
      </w:r>
      <w:r w:rsidR="000F2FAA">
        <w:t xml:space="preserve"> </w:t>
      </w:r>
      <w:r>
        <w:t xml:space="preserve">branch </w:t>
      </w:r>
      <w:r w:rsidR="00926293">
        <w:t>will be</w:t>
      </w:r>
      <w:r>
        <w:t xml:space="preserve"> cleared to receive fea</w:t>
      </w:r>
      <w:r w:rsidR="00502E74">
        <w:t>tures for the next release.</w:t>
      </w:r>
    </w:p>
    <w:p w14:paraId="46BF3207" w14:textId="13F5321E" w:rsidR="00297CB9" w:rsidRDefault="00297CB9" w:rsidP="00297CB9">
      <w:r>
        <w:t xml:space="preserve">The key moment to branch off a new release branch from </w:t>
      </w:r>
      <w:r w:rsidR="000F2FAA">
        <w:rPr>
          <w:rFonts w:ascii="Monaco" w:hAnsi="Monaco" w:cs="Courier"/>
          <w:color w:val="333333"/>
          <w:spacing w:val="-5"/>
          <w:sz w:val="20"/>
          <w:szCs w:val="20"/>
        </w:rPr>
        <w:t>integration</w:t>
      </w:r>
      <w:r w:rsidR="000F2FAA">
        <w:t xml:space="preserve"> </w:t>
      </w:r>
      <w:r w:rsidR="00926293">
        <w:t>will be</w:t>
      </w:r>
      <w:r>
        <w:t xml:space="preserve"> when </w:t>
      </w:r>
      <w:r w:rsidR="000F2FAA">
        <w:rPr>
          <w:rFonts w:ascii="Monaco" w:hAnsi="Monaco" w:cs="Courier"/>
          <w:color w:val="333333"/>
          <w:spacing w:val="-5"/>
          <w:sz w:val="20"/>
          <w:szCs w:val="20"/>
        </w:rPr>
        <w:t>integration</w:t>
      </w:r>
      <w:r w:rsidR="000F2FAA">
        <w:t xml:space="preserve"> </w:t>
      </w:r>
      <w:r>
        <w:t xml:space="preserve">reflects the desired state of the new release. </w:t>
      </w:r>
      <w:r w:rsidR="00926293">
        <w:t xml:space="preserve">This means that </w:t>
      </w:r>
      <w:r>
        <w:t xml:space="preserve">all features that are targeted for the release-to-be-built </w:t>
      </w:r>
      <w:r w:rsidR="00926293">
        <w:t xml:space="preserve">are </w:t>
      </w:r>
      <w:r>
        <w:t xml:space="preserve">merged in to </w:t>
      </w:r>
      <w:r w:rsidR="000F2FAA">
        <w:rPr>
          <w:rFonts w:ascii="Monaco" w:hAnsi="Monaco" w:cs="Courier"/>
          <w:color w:val="333333"/>
          <w:spacing w:val="-5"/>
          <w:sz w:val="20"/>
          <w:szCs w:val="20"/>
        </w:rPr>
        <w:t>integration</w:t>
      </w:r>
      <w:r>
        <w:t xml:space="preserve">. </w:t>
      </w:r>
      <w:r w:rsidR="00926293">
        <w:t xml:space="preserve">Future </w:t>
      </w:r>
      <w:r>
        <w:t xml:space="preserve">targeted </w:t>
      </w:r>
      <w:r w:rsidR="00926293">
        <w:t xml:space="preserve">features will not be merged until after the current release branch is branched off. </w:t>
      </w:r>
    </w:p>
    <w:p w14:paraId="2FEF06CB" w14:textId="5D44B73A" w:rsidR="00297CB9" w:rsidRDefault="00C50C57" w:rsidP="00297CB9">
      <w:r>
        <w:t xml:space="preserve">Versioning releases will occur </w:t>
      </w:r>
      <w:r w:rsidR="00297CB9">
        <w:t xml:space="preserve">at the start of a release branch </w:t>
      </w:r>
      <w:r>
        <w:t xml:space="preserve">and will be </w:t>
      </w:r>
      <w:r w:rsidR="00297CB9">
        <w:t>assigned a version number</w:t>
      </w:r>
      <w:r>
        <w:t>. Once</w:t>
      </w:r>
      <w:r w:rsidR="00297CB9">
        <w:t xml:space="preserve"> the </w:t>
      </w:r>
      <w:r w:rsidR="000F2FAA">
        <w:rPr>
          <w:rFonts w:ascii="Monaco" w:hAnsi="Monaco" w:cs="Courier"/>
          <w:color w:val="333333"/>
          <w:spacing w:val="-5"/>
          <w:sz w:val="20"/>
          <w:szCs w:val="20"/>
        </w:rPr>
        <w:t>integration</w:t>
      </w:r>
      <w:r w:rsidR="000F2FAA">
        <w:t xml:space="preserve"> </w:t>
      </w:r>
      <w:r>
        <w:t>branch reflects</w:t>
      </w:r>
      <w:r w:rsidR="00297CB9">
        <w:t xml:space="preserve"> changes for the “next release”, </w:t>
      </w:r>
      <w:r>
        <w:t xml:space="preserve">the version nmber value will be set. </w:t>
      </w:r>
      <w:r w:rsidR="00297CB9">
        <w:t xml:space="preserve">That decision </w:t>
      </w:r>
      <w:r>
        <w:t xml:space="preserve">will be </w:t>
      </w:r>
      <w:r w:rsidR="00297CB9">
        <w:t xml:space="preserve">made on the start of the release branch and </w:t>
      </w:r>
      <w:r>
        <w:t xml:space="preserve">will be </w:t>
      </w:r>
      <w:r w:rsidR="00297CB9">
        <w:t>carried out by the project’s rules on version number bumping.</w:t>
      </w:r>
    </w:p>
    <w:p w14:paraId="7789D1D0" w14:textId="63C7C267" w:rsidR="00297CB9" w:rsidRPr="00502E74" w:rsidRDefault="00C50C57" w:rsidP="00436B9E">
      <w:pPr>
        <w:rPr>
          <w:rStyle w:val="Strong"/>
        </w:rPr>
      </w:pPr>
      <w:r>
        <w:rPr>
          <w:rStyle w:val="Strong"/>
        </w:rPr>
        <w:t>Creating a Release B</w:t>
      </w:r>
      <w:r w:rsidR="00297CB9" w:rsidRPr="00502E74">
        <w:rPr>
          <w:rStyle w:val="Strong"/>
        </w:rPr>
        <w:t>ranch</w:t>
      </w:r>
    </w:p>
    <w:p w14:paraId="0EEF4D6C" w14:textId="29530CD4" w:rsidR="00297CB9" w:rsidRDefault="00297CB9" w:rsidP="00297CB9">
      <w:r>
        <w:t xml:space="preserve">Release branches </w:t>
      </w:r>
      <w:r w:rsidR="00C50C57">
        <w:t>will be</w:t>
      </w:r>
      <w:r>
        <w:t xml:space="preserve"> created from the </w:t>
      </w:r>
      <w:r w:rsidR="000F2FAA">
        <w:rPr>
          <w:rFonts w:ascii="Monaco" w:hAnsi="Monaco" w:cs="Courier"/>
          <w:color w:val="333333"/>
          <w:spacing w:val="-5"/>
          <w:sz w:val="20"/>
          <w:szCs w:val="20"/>
        </w:rPr>
        <w:t>integration</w:t>
      </w:r>
      <w:r w:rsidR="000F2FAA">
        <w:t xml:space="preserve"> </w:t>
      </w:r>
      <w:r>
        <w:t xml:space="preserve">branch. For example, version 1.1.5 is the current production release. The state of </w:t>
      </w:r>
      <w:r w:rsidR="000F2FAA">
        <w:rPr>
          <w:rFonts w:ascii="Monaco" w:hAnsi="Monaco" w:cs="Courier"/>
          <w:color w:val="333333"/>
          <w:spacing w:val="-5"/>
          <w:sz w:val="20"/>
          <w:szCs w:val="20"/>
        </w:rPr>
        <w:t>integration</w:t>
      </w:r>
      <w:r w:rsidR="000F2FAA">
        <w:t xml:space="preserve"> </w:t>
      </w:r>
      <w:r>
        <w:t xml:space="preserve">is ready for the “next release” and we have decided that this will become version </w:t>
      </w:r>
      <w:r w:rsidR="00C50C57">
        <w:t>1.2 (rather than 1.1.6 or 2.0). B</w:t>
      </w:r>
      <w:r>
        <w:t xml:space="preserve">ranch off </w:t>
      </w:r>
      <w:r w:rsidR="00C50C57">
        <w:t xml:space="preserve"> will occur </w:t>
      </w:r>
      <w:r>
        <w:t xml:space="preserve">and the release branch </w:t>
      </w:r>
      <w:r w:rsidR="00C50C57">
        <w:t xml:space="preserve">will have </w:t>
      </w:r>
      <w:r>
        <w:t>a name ref</w:t>
      </w:r>
      <w:r w:rsidR="008F17FB">
        <w:t>lecting the new version numb</w:t>
      </w:r>
      <w:r w:rsidR="00C50C57">
        <w:t>er. This will be accomplished using:</w:t>
      </w:r>
    </w:p>
    <w:p w14:paraId="0D79ED8C" w14:textId="6C2FBB6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sz w:val="20"/>
          <w:szCs w:val="26"/>
        </w:rPr>
      </w:pPr>
      <w:r w:rsidRPr="008F17FB">
        <w:rPr>
          <w:rFonts w:ascii="Monaco" w:hAnsi="Monaco" w:cs="Courier"/>
          <w:sz w:val="20"/>
          <w:szCs w:val="26"/>
        </w:rPr>
        <w:t xml:space="preserve">$ git checkout -b release-1.2 </w:t>
      </w:r>
      <w:r w:rsidR="000F2FAA" w:rsidRPr="008F17FB">
        <w:rPr>
          <w:rFonts w:ascii="Monaco" w:hAnsi="Monaco" w:cs="Courier"/>
          <w:sz w:val="20"/>
          <w:szCs w:val="26"/>
        </w:rPr>
        <w:t>integration</w:t>
      </w:r>
    </w:p>
    <w:p w14:paraId="199AC8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"release-1.2"</w:t>
      </w:r>
    </w:p>
    <w:p w14:paraId="61F7DEC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w:t>
      </w:r>
    </w:p>
    <w:p w14:paraId="7D29466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w:t>
      </w:r>
    </w:p>
    <w:p w14:paraId="337F221B"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w:t>
      </w:r>
    </w:p>
    <w:p w14:paraId="2F4C384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[release-1.2 74d9424] Bumped version number to 1.2</w:t>
      </w:r>
    </w:p>
    <w:p w14:paraId="1A18E1A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4EFF75F8" w14:textId="27B5D383" w:rsidR="00297CB9" w:rsidRDefault="00297CB9" w:rsidP="00297CB9">
      <w:r>
        <w:t>After creating a new branch and switching to it, the version number</w:t>
      </w:r>
      <w:r w:rsidR="00C50C57">
        <w:t xml:space="preserve"> will be bumped</w:t>
      </w:r>
      <w:r>
        <w:t xml:space="preserve">. </w:t>
      </w:r>
      <w:r w:rsidR="00C50C57">
        <w:t>We will use the</w:t>
      </w:r>
      <w:r>
        <w:t xml:space="preserve"> bump-version.sh</w:t>
      </w:r>
      <w:r w:rsidR="00C50C57">
        <w:t xml:space="preserve">, </w:t>
      </w:r>
      <w:r>
        <w:t>a fictional shell script</w:t>
      </w:r>
      <w:r w:rsidR="00C50C57">
        <w:t>,</w:t>
      </w:r>
      <w:r>
        <w:t xml:space="preserve"> that </w:t>
      </w:r>
      <w:r w:rsidR="00C50C57">
        <w:t>will change</w:t>
      </w:r>
      <w:r>
        <w:t xml:space="preserve"> files in the working copy to reflect the new version. </w:t>
      </w:r>
      <w:r w:rsidR="00C50C57">
        <w:t xml:space="preserve">After this, </w:t>
      </w:r>
      <w:r>
        <w:t>the bump</w:t>
      </w:r>
      <w:r w:rsidR="008F17FB">
        <w:t xml:space="preserve">ed version number </w:t>
      </w:r>
      <w:r w:rsidR="00C50C57">
        <w:t xml:space="preserve">will be </w:t>
      </w:r>
      <w:r w:rsidR="008F17FB">
        <w:t>committed.</w:t>
      </w:r>
    </w:p>
    <w:p w14:paraId="395D9D0F" w14:textId="7401F433" w:rsidR="00297CB9" w:rsidRDefault="00297CB9" w:rsidP="00297CB9">
      <w:r>
        <w:t xml:space="preserve">This new branch </w:t>
      </w:r>
      <w:r w:rsidR="00C50C57">
        <w:t>will</w:t>
      </w:r>
      <w:r>
        <w:t xml:space="preserve"> exist there for a while, until the release </w:t>
      </w:r>
      <w:r w:rsidR="00C50C57">
        <w:t>is</w:t>
      </w:r>
      <w:r>
        <w:t xml:space="preserve"> rolled out definitely. During that time, bug fixes </w:t>
      </w:r>
      <w:r w:rsidR="00C50C57">
        <w:t xml:space="preserve">will </w:t>
      </w:r>
      <w:r>
        <w:t xml:space="preserve">be applied in this branch (rather than on the </w:t>
      </w:r>
      <w:r w:rsidR="000F2FAA">
        <w:rPr>
          <w:rFonts w:ascii="Monaco" w:hAnsi="Monaco" w:cs="Courier"/>
          <w:color w:val="333333"/>
          <w:spacing w:val="-5"/>
          <w:sz w:val="20"/>
          <w:szCs w:val="20"/>
        </w:rPr>
        <w:t>integration</w:t>
      </w:r>
      <w:r w:rsidR="000F2FAA">
        <w:t xml:space="preserve"> </w:t>
      </w:r>
      <w:r>
        <w:t xml:space="preserve">branch). Adding </w:t>
      </w:r>
      <w:r>
        <w:lastRenderedPageBreak/>
        <w:t xml:space="preserve">large new features here </w:t>
      </w:r>
      <w:r w:rsidR="00C50C57">
        <w:t xml:space="preserve">will be </w:t>
      </w:r>
      <w:r>
        <w:t xml:space="preserve">strictly prohibited. </w:t>
      </w:r>
      <w:r w:rsidR="00C50C57">
        <w:t xml:space="preserve">Any new features will need to be </w:t>
      </w:r>
      <w:r>
        <w:t xml:space="preserve">merged into </w:t>
      </w:r>
      <w:r w:rsidR="000F2FAA">
        <w:rPr>
          <w:rFonts w:ascii="Monaco" w:hAnsi="Monaco" w:cs="Courier"/>
          <w:color w:val="333333"/>
          <w:spacing w:val="-5"/>
          <w:sz w:val="20"/>
          <w:szCs w:val="20"/>
        </w:rPr>
        <w:t>integration</w:t>
      </w:r>
      <w:r>
        <w:t>, and wait for the next big release.</w:t>
      </w:r>
    </w:p>
    <w:p w14:paraId="79489051" w14:textId="7F84036D" w:rsidR="00297CB9" w:rsidRPr="008F17FB" w:rsidRDefault="0095255D" w:rsidP="00436B9E">
      <w:pPr>
        <w:rPr>
          <w:rStyle w:val="Strong"/>
        </w:rPr>
      </w:pPr>
      <w:r>
        <w:rPr>
          <w:rStyle w:val="Strong"/>
        </w:rPr>
        <w:t>Finishing a Release B</w:t>
      </w:r>
      <w:r w:rsidR="00297CB9" w:rsidRPr="008F17FB">
        <w:rPr>
          <w:rStyle w:val="Strong"/>
        </w:rPr>
        <w:t>ranch</w:t>
      </w:r>
    </w:p>
    <w:p w14:paraId="6FD56D8E" w14:textId="4AA0D662" w:rsidR="00297CB9" w:rsidRDefault="00297CB9" w:rsidP="00297CB9">
      <w:r>
        <w:t xml:space="preserve">When the state of the release branch is ready to become a real release, some actions </w:t>
      </w:r>
      <w:r w:rsidR="0095255D">
        <w:t xml:space="preserve">will </w:t>
      </w:r>
      <w:r>
        <w:t xml:space="preserve">need to be carried out. First, the release branch </w:t>
      </w:r>
      <w:r w:rsidR="0095255D">
        <w:t xml:space="preserve">will be </w:t>
      </w:r>
      <w:r>
        <w:t xml:space="preserve">merged into </w:t>
      </w:r>
      <w:r w:rsidRPr="0095255D">
        <w:rPr>
          <w:rFonts w:ascii="Monaco" w:hAnsi="Monaco"/>
          <w:color w:val="333333"/>
          <w:spacing w:val="-5"/>
          <w:sz w:val="20"/>
        </w:rPr>
        <w:t>master</w:t>
      </w:r>
      <w:r>
        <w:t xml:space="preserve">. Next, that commit on master </w:t>
      </w:r>
      <w:r w:rsidR="0095255D">
        <w:t>will</w:t>
      </w:r>
      <w:r>
        <w:t xml:space="preserve"> be tagged for easy future reference to this historical version. Finally, the changes made on the release branch </w:t>
      </w:r>
      <w:r w:rsidR="0095255D">
        <w:t xml:space="preserve">will </w:t>
      </w:r>
      <w:r>
        <w:t xml:space="preserve">need to be merged back into </w:t>
      </w:r>
      <w:r w:rsidR="000F2FAA">
        <w:rPr>
          <w:rFonts w:ascii="Monaco" w:hAnsi="Monaco" w:cs="Courier"/>
          <w:color w:val="333333"/>
          <w:spacing w:val="-5"/>
          <w:sz w:val="20"/>
          <w:szCs w:val="20"/>
        </w:rPr>
        <w:t>integration</w:t>
      </w:r>
      <w:r>
        <w:t>, so that future releases also contain these bug fixes.</w:t>
      </w:r>
    </w:p>
    <w:p w14:paraId="72CB98F8" w14:textId="174D444C" w:rsidR="00297CB9" w:rsidRDefault="008F17FB" w:rsidP="00297CB9">
      <w:r>
        <w:t>The first two steps in Git</w:t>
      </w:r>
      <w:r w:rsidR="0095255D">
        <w:t xml:space="preserve"> include</w:t>
      </w:r>
      <w:r>
        <w:t>:</w:t>
      </w:r>
    </w:p>
    <w:p w14:paraId="07B8618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478310A6"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0A22938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6B81CE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DED094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988FFD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w:t>
      </w:r>
    </w:p>
    <w:p w14:paraId="1D6D6438" w14:textId="51F8EBB9" w:rsidR="00297CB9" w:rsidRDefault="00297CB9" w:rsidP="00297CB9">
      <w:r>
        <w:t>The release is now done, a</w:t>
      </w:r>
      <w:r w:rsidR="008F17FB">
        <w:t>nd tagged for future reference.</w:t>
      </w:r>
    </w:p>
    <w:p w14:paraId="2C3B5B63" w14:textId="6B23FB25" w:rsidR="00297CB9" w:rsidRDefault="00297CB9" w:rsidP="00297CB9">
      <w:r>
        <w:t xml:space="preserve">To keep the changes made in the release branch, </w:t>
      </w:r>
      <w:r w:rsidR="0095255D">
        <w:t xml:space="preserve">the changes will </w:t>
      </w:r>
      <w:r>
        <w:t xml:space="preserve">need to </w:t>
      </w:r>
      <w:r w:rsidR="0095255D">
        <w:t xml:space="preserve">be </w:t>
      </w:r>
      <w:r>
        <w:t>merge</w:t>
      </w:r>
      <w:r w:rsidR="00863C7A">
        <w:t>d</w:t>
      </w:r>
      <w:r>
        <w:t xml:space="preserve"> back into </w:t>
      </w:r>
      <w:r w:rsidR="000F2FAA">
        <w:rPr>
          <w:rFonts w:ascii="Monaco" w:hAnsi="Monaco" w:cs="Courier"/>
          <w:color w:val="333333"/>
          <w:spacing w:val="-5"/>
          <w:sz w:val="20"/>
          <w:szCs w:val="20"/>
        </w:rPr>
        <w:t>integration</w:t>
      </w:r>
      <w:r w:rsidR="008F17FB">
        <w:t xml:space="preserve"> </w:t>
      </w:r>
      <w:r w:rsidR="0095255D">
        <w:t>using:</w:t>
      </w:r>
    </w:p>
    <w:p w14:paraId="7C2DA2ED" w14:textId="4C2C422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0F2FAA" w:rsidRPr="008F17FB">
        <w:rPr>
          <w:rFonts w:ascii="Monaco" w:hAnsi="Monaco" w:cs="Courier"/>
          <w:color w:val="333333"/>
          <w:sz w:val="20"/>
          <w:szCs w:val="26"/>
        </w:rPr>
        <w:t>integration</w:t>
      </w:r>
    </w:p>
    <w:p w14:paraId="7DD0669D" w14:textId="708B8F42"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EFD937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210E1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3508B54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EFD6A7A" w14:textId="211DADD9" w:rsidR="00297CB9" w:rsidRDefault="00863C7A" w:rsidP="00297CB9">
      <w:r>
        <w:t>At this point, the release branch will be done and will be removed using:</w:t>
      </w:r>
    </w:p>
    <w:p w14:paraId="1AEAA848" w14:textId="78A727D1" w:rsidR="00297CB9" w:rsidRPr="008F17FB" w:rsidRDefault="00F00EE8"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6E1163">
        <w:drawing>
          <wp:anchor distT="0" distB="0" distL="114300" distR="114300" simplePos="0" relativeHeight="251675136" behindDoc="0" locked="0" layoutInCell="1" allowOverlap="1" wp14:anchorId="6B642FB4" wp14:editId="2DA65530">
            <wp:simplePos x="0" y="0"/>
            <wp:positionH relativeFrom="column">
              <wp:posOffset>4038600</wp:posOffset>
            </wp:positionH>
            <wp:positionV relativeFrom="paragraph">
              <wp:posOffset>8255</wp:posOffset>
            </wp:positionV>
            <wp:extent cx="1657350" cy="2235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57350" cy="223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CB9" w:rsidRPr="008F17FB">
        <w:rPr>
          <w:rFonts w:ascii="Monaco" w:hAnsi="Monaco" w:cs="Courier"/>
          <w:color w:val="333333"/>
          <w:sz w:val="20"/>
          <w:szCs w:val="26"/>
        </w:rPr>
        <w:t>$ git branch -d release-1.2</w:t>
      </w:r>
    </w:p>
    <w:p w14:paraId="3746A374" w14:textId="07AC50DF"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w:t>
      </w:r>
      <w:r w:rsidR="00863C7A">
        <w:rPr>
          <w:rFonts w:ascii="Monaco" w:hAnsi="Monaco" w:cs="Courier"/>
          <w:color w:val="888888"/>
          <w:sz w:val="20"/>
          <w:szCs w:val="26"/>
        </w:rPr>
        <w:t>ranch release-1.2 (was ff452fe)</w:t>
      </w:r>
    </w:p>
    <w:p w14:paraId="601F1877" w14:textId="666FB898" w:rsidR="00297CB9" w:rsidRPr="004F7EFD" w:rsidRDefault="00863C7A" w:rsidP="00B065C1">
      <w:pPr>
        <w:pStyle w:val="Heading4"/>
      </w:pPr>
      <w:r w:rsidRPr="006E1163">
        <w:t>Hotfix B</w:t>
      </w:r>
      <w:r w:rsidR="00297CB9" w:rsidRPr="006E1163">
        <w:t>ranch</w:t>
      </w:r>
      <w:r w:rsidR="006E1163">
        <w:t>es</w:t>
      </w:r>
      <w:r w:rsidR="00297CB9" w:rsidRPr="004F7EFD">
        <w:rPr>
          <w:rStyle w:val="Strong"/>
        </w:rPr>
        <w:t xml:space="preserve"> </w:t>
      </w:r>
    </w:p>
    <w:p w14:paraId="23FA6AD1" w14:textId="2B958E2A" w:rsidR="00297CB9" w:rsidRDefault="00863C7A" w:rsidP="00297CB9">
      <w:r>
        <w:t xml:space="preserve">Hotfix branches will </w:t>
      </w:r>
      <w:r w:rsidR="00297CB9">
        <w:t>branch off from:</w:t>
      </w:r>
    </w:p>
    <w:p w14:paraId="58E0A8BE" w14:textId="77777777" w:rsidR="00297CB9" w:rsidRDefault="00297CB9" w:rsidP="00297CB9">
      <w:r w:rsidRPr="004F7EFD">
        <w:rPr>
          <w:rFonts w:ascii="Monaco" w:hAnsi="Monaco" w:cs="Courier"/>
          <w:color w:val="333333"/>
          <w:spacing w:val="-5"/>
          <w:sz w:val="20"/>
          <w:szCs w:val="20"/>
        </w:rPr>
        <w:t>master</w:t>
      </w:r>
    </w:p>
    <w:p w14:paraId="3DB6728A" w14:textId="27833AA1" w:rsidR="00297CB9" w:rsidRDefault="00863C7A" w:rsidP="00297CB9">
      <w:r>
        <w:t xml:space="preserve">but will need to be </w:t>
      </w:r>
      <w:r w:rsidR="00297CB9">
        <w:t>merge</w:t>
      </w:r>
      <w:r>
        <w:t>d</w:t>
      </w:r>
      <w:r w:rsidR="00297CB9">
        <w:t xml:space="preserve"> back into:</w:t>
      </w:r>
    </w:p>
    <w:p w14:paraId="1B54F918" w14:textId="55EA0FF2" w:rsidR="00297CB9" w:rsidRDefault="004F7EFD" w:rsidP="00297CB9">
      <w:r>
        <w:rPr>
          <w:rFonts w:ascii="Monaco" w:hAnsi="Monaco" w:cs="Courier"/>
          <w:color w:val="333333"/>
          <w:spacing w:val="-5"/>
          <w:sz w:val="20"/>
          <w:szCs w:val="20"/>
        </w:rPr>
        <w:t>integration</w:t>
      </w:r>
      <w:r>
        <w:t xml:space="preserve"> </w:t>
      </w:r>
      <w:r w:rsidR="00297CB9">
        <w:t xml:space="preserve">and </w:t>
      </w:r>
      <w:r w:rsidR="00297CB9" w:rsidRPr="004F7EFD">
        <w:rPr>
          <w:rFonts w:ascii="Monaco" w:hAnsi="Monaco" w:cs="Courier"/>
          <w:color w:val="333333"/>
          <w:spacing w:val="-5"/>
          <w:sz w:val="20"/>
          <w:szCs w:val="20"/>
        </w:rPr>
        <w:t>master</w:t>
      </w:r>
    </w:p>
    <w:p w14:paraId="5413A9FD" w14:textId="023A3008" w:rsidR="00297CB9" w:rsidRDefault="00F00EE8" w:rsidP="00297CB9">
      <w:r>
        <w:rPr>
          <w:noProof/>
        </w:rPr>
        <mc:AlternateContent>
          <mc:Choice Requires="wps">
            <w:drawing>
              <wp:anchor distT="0" distB="0" distL="114300" distR="114300" simplePos="0" relativeHeight="251707904" behindDoc="0" locked="0" layoutInCell="1" allowOverlap="1" wp14:anchorId="7394F8A0" wp14:editId="044F0093">
                <wp:simplePos x="0" y="0"/>
                <wp:positionH relativeFrom="column">
                  <wp:posOffset>4032250</wp:posOffset>
                </wp:positionH>
                <wp:positionV relativeFrom="paragraph">
                  <wp:posOffset>332740</wp:posOffset>
                </wp:positionV>
                <wp:extent cx="16573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a:effectLst/>
                      </wps:spPr>
                      <wps:txbx>
                        <w:txbxContent>
                          <w:p w14:paraId="54545241" w14:textId="55959021" w:rsidR="00F00EE8" w:rsidRPr="00D6099B" w:rsidRDefault="00F00EE8" w:rsidP="00863C7A">
                            <w:pPr>
                              <w:pStyle w:val="Caption"/>
                              <w:rPr>
                                <w:rFonts w:ascii="Times New Roman" w:hAnsi="Times New Roman"/>
                                <w:noProof/>
                                <w:sz w:val="24"/>
                                <w:szCs w:val="24"/>
                              </w:rPr>
                            </w:pPr>
                            <w:bookmarkStart w:id="66" w:name="_Ref423093733"/>
                            <w:bookmarkStart w:id="67" w:name="_Toc423095592"/>
                            <w:bookmarkStart w:id="68" w:name="_Toc423095597"/>
                            <w:bookmarkStart w:id="69" w:name="_Toc423251351"/>
                            <w:r>
                              <w:t xml:space="preserve">Figure </w:t>
                            </w:r>
                            <w:fldSimple w:instr=" SEQ Figure \* ARABIC ">
                              <w:r>
                                <w:rPr>
                                  <w:noProof/>
                                </w:rPr>
                                <w:t>5</w:t>
                              </w:r>
                            </w:fldSimple>
                            <w:bookmarkEnd w:id="66"/>
                            <w:r>
                              <w:t>: Hotfix Branching</w:t>
                            </w:r>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94F8A0" id="Text Box 7" o:spid="_x0000_s1028" type="#_x0000_t202" style="position:absolute;margin-left:317.5pt;margin-top:26.2pt;width:130.5pt;height:.05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" stroked="f">
                <v:textbox style="mso-fit-shape-to-text:t" inset="0,0,0,0">
                  <w:txbxContent>
                    <w:p w14:paraId="54545241" w14:textId="55959021" w:rsidR="00F00EE8" w:rsidRPr="00D6099B" w:rsidRDefault="00F00EE8" w:rsidP="00863C7A">
                      <w:pPr>
                        <w:pStyle w:val="Caption"/>
                        <w:rPr>
                          <w:rFonts w:ascii="Times New Roman" w:hAnsi="Times New Roman"/>
                          <w:noProof/>
                          <w:sz w:val="24"/>
                          <w:szCs w:val="24"/>
                        </w:rPr>
                      </w:pPr>
                      <w:bookmarkStart w:id="70" w:name="_Ref423093733"/>
                      <w:bookmarkStart w:id="71" w:name="_Toc423095592"/>
                      <w:bookmarkStart w:id="72" w:name="_Toc423095597"/>
                      <w:bookmarkStart w:id="73" w:name="_Toc423251351"/>
                      <w:r>
                        <w:t xml:space="preserve">Figure </w:t>
                      </w:r>
                      <w:fldSimple w:instr=" SEQ Figure \* ARABIC ">
                        <w:r>
                          <w:rPr>
                            <w:noProof/>
                          </w:rPr>
                          <w:t>5</w:t>
                        </w:r>
                      </w:fldSimple>
                      <w:bookmarkEnd w:id="70"/>
                      <w:r>
                        <w:t>: Hotfix Branching</w:t>
                      </w:r>
                      <w:bookmarkEnd w:id="71"/>
                      <w:bookmarkEnd w:id="72"/>
                      <w:bookmarkEnd w:id="73"/>
                    </w:p>
                  </w:txbxContent>
                </v:textbox>
                <w10:wrap type="square"/>
              </v:shape>
            </w:pict>
          </mc:Fallback>
        </mc:AlternateContent>
      </w:r>
      <w:r w:rsidR="00863C7A">
        <w:t xml:space="preserve">The naming convention for hotfix branches is </w:t>
      </w:r>
      <w:r w:rsidR="00297CB9" w:rsidRPr="004F7EFD">
        <w:rPr>
          <w:rFonts w:ascii="Monaco" w:hAnsi="Monaco" w:cs="Courier"/>
          <w:color w:val="333333"/>
          <w:spacing w:val="-5"/>
          <w:sz w:val="20"/>
          <w:szCs w:val="20"/>
        </w:rPr>
        <w:t>hotfix</w:t>
      </w:r>
      <w:r w:rsidR="00297CB9">
        <w:t>-*</w:t>
      </w:r>
      <w:r w:rsidR="00863C7A">
        <w:t>.</w:t>
      </w:r>
    </w:p>
    <w:p w14:paraId="1AE3A8A3" w14:textId="4B33185B" w:rsidR="00297CB9" w:rsidRDefault="00863C7A" w:rsidP="00297CB9">
      <w:r>
        <w:t xml:space="preserve">Hotfix branches, as shown in </w:t>
      </w:r>
      <w:r>
        <w:fldChar w:fldCharType="begin"/>
      </w:r>
      <w:r>
        <w:instrText xml:space="preserve"> REF _Ref423093733 \h </w:instrText>
      </w:r>
      <w:r>
        <w:fldChar w:fldCharType="separate"/>
      </w:r>
      <w:r>
        <w:t xml:space="preserve">Figure </w:t>
      </w:r>
      <w:r>
        <w:rPr>
          <w:noProof/>
        </w:rPr>
        <w:t>5</w:t>
      </w:r>
      <w:r>
        <w:fldChar w:fldCharType="end"/>
      </w:r>
      <w:r>
        <w:t xml:space="preserve">, </w:t>
      </w:r>
      <w:r w:rsidR="00297CB9">
        <w:t xml:space="preserve">are very much like </w:t>
      </w:r>
      <w:r w:rsidR="00297CB9">
        <w:lastRenderedPageBreak/>
        <w:t xml:space="preserve">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w:t>
      </w:r>
      <w:r>
        <w:t>will</w:t>
      </w:r>
      <w:r w:rsidR="00297CB9">
        <w:t xml:space="preserve"> be branched off from the corresponding tag on the </w:t>
      </w:r>
      <w:r w:rsidR="00297CB9" w:rsidRPr="00863C7A">
        <w:rPr>
          <w:rFonts w:ascii="Monaco" w:hAnsi="Monaco"/>
          <w:color w:val="333333"/>
          <w:spacing w:val="-5"/>
          <w:sz w:val="20"/>
        </w:rPr>
        <w:t xml:space="preserve">master </w:t>
      </w:r>
      <w:r w:rsidR="00297CB9">
        <w:t>branch that marks the production version.</w:t>
      </w:r>
      <w:r>
        <w:t xml:space="preserve"> </w:t>
      </w:r>
      <w:r w:rsidR="00297CB9">
        <w:t xml:space="preserve">The </w:t>
      </w:r>
      <w:r>
        <w:t xml:space="preserve">importance of a hotfix branch </w:t>
      </w:r>
      <w:r w:rsidR="00297CB9">
        <w:t xml:space="preserve">is that </w:t>
      </w:r>
      <w:r>
        <w:t xml:space="preserve">that a team member can still continue working new features </w:t>
      </w:r>
      <w:r w:rsidR="00297CB9">
        <w:t xml:space="preserve">on the </w:t>
      </w:r>
      <w:r w:rsidR="00591AFD">
        <w:rPr>
          <w:rFonts w:ascii="Monaco" w:hAnsi="Monaco" w:cs="Courier"/>
          <w:color w:val="333333"/>
          <w:spacing w:val="-5"/>
          <w:sz w:val="20"/>
          <w:szCs w:val="20"/>
        </w:rPr>
        <w:t>integration</w:t>
      </w:r>
      <w:r w:rsidR="00591AFD">
        <w:t xml:space="preserve"> </w:t>
      </w:r>
      <w:r>
        <w:t xml:space="preserve">branch; </w:t>
      </w:r>
      <w:r w:rsidR="00297CB9">
        <w:t xml:space="preserve">while another </w:t>
      </w:r>
      <w:r>
        <w:t xml:space="preserve">team member </w:t>
      </w:r>
      <w:r w:rsidR="00297CB9">
        <w:t>is preparing a quick production fix.</w:t>
      </w:r>
    </w:p>
    <w:p w14:paraId="06E50988" w14:textId="71C9B485" w:rsidR="00297CB9" w:rsidRPr="008F17FB" w:rsidRDefault="00863C7A" w:rsidP="00436B9E">
      <w:pPr>
        <w:rPr>
          <w:rStyle w:val="Strong"/>
        </w:rPr>
      </w:pPr>
      <w:r>
        <w:rPr>
          <w:rStyle w:val="Strong"/>
        </w:rPr>
        <w:t>Creating the H</w:t>
      </w:r>
      <w:r w:rsidR="00297CB9" w:rsidRPr="008F17FB">
        <w:rPr>
          <w:rStyle w:val="Strong"/>
        </w:rPr>
        <w:t xml:space="preserve">otfix </w:t>
      </w:r>
      <w:r>
        <w:rPr>
          <w:rStyle w:val="Strong"/>
        </w:rPr>
        <w:t>B</w:t>
      </w:r>
      <w:r w:rsidR="00297CB9" w:rsidRPr="008F17FB">
        <w:rPr>
          <w:rStyle w:val="Strong"/>
        </w:rPr>
        <w:t>ranch</w:t>
      </w:r>
    </w:p>
    <w:p w14:paraId="1648346D" w14:textId="2447CFFC" w:rsidR="00297CB9" w:rsidRDefault="00297CB9" w:rsidP="00297CB9">
      <w:r>
        <w:t xml:space="preserve">Hotfix branches </w:t>
      </w:r>
      <w:r w:rsidR="00863C7A">
        <w:t>will be</w:t>
      </w:r>
      <w:r>
        <w:t xml:space="preserve"> created from the </w:t>
      </w:r>
      <w:r w:rsidRPr="00863C7A">
        <w:rPr>
          <w:rFonts w:ascii="Monaco" w:hAnsi="Monaco"/>
          <w:color w:val="333333"/>
          <w:spacing w:val="-5"/>
          <w:sz w:val="20"/>
        </w:rPr>
        <w:t>master</w:t>
      </w:r>
      <w:r>
        <w:t xml:space="preserve"> branch. For example, </w:t>
      </w:r>
      <w:r w:rsidR="00863C7A">
        <w:t>if</w:t>
      </w:r>
      <w:r>
        <w:t xml:space="preserve"> version 1.2 is the current production release running live and causing troubles due to a severe bug</w:t>
      </w:r>
      <w:r w:rsidR="00863C7A">
        <w:t xml:space="preserve"> and</w:t>
      </w:r>
      <w:r>
        <w:t xml:space="preserve"> changes on </w:t>
      </w:r>
      <w:r w:rsidR="00591AFD">
        <w:rPr>
          <w:rFonts w:ascii="Monaco" w:hAnsi="Monaco" w:cs="Courier"/>
          <w:color w:val="333333"/>
          <w:spacing w:val="-5"/>
          <w:sz w:val="20"/>
          <w:szCs w:val="20"/>
        </w:rPr>
        <w:t>integration</w:t>
      </w:r>
      <w:r w:rsidR="00591AFD">
        <w:t xml:space="preserve"> </w:t>
      </w:r>
      <w:r>
        <w:t>are unstable</w:t>
      </w:r>
      <w:r w:rsidR="00863C7A">
        <w:t>; then branching off a hot</w:t>
      </w:r>
      <w:r>
        <w:t>fix branc</w:t>
      </w:r>
      <w:r w:rsidR="008F17FB">
        <w:t xml:space="preserve">h </w:t>
      </w:r>
      <w:r w:rsidR="00863C7A">
        <w:t xml:space="preserve">to </w:t>
      </w:r>
      <w:r w:rsidR="008F17FB">
        <w:t xml:space="preserve">fixing the </w:t>
      </w:r>
      <w:r w:rsidR="00863C7A">
        <w:t xml:space="preserve">production </w:t>
      </w:r>
      <w:r w:rsidR="008F17FB">
        <w:t>problem</w:t>
      </w:r>
      <w:r w:rsidR="00863C7A">
        <w:t xml:space="preserve"> can occur. Creating the hotfix branch will use: </w:t>
      </w:r>
    </w:p>
    <w:p w14:paraId="6B0FEC8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-b hotfix-1.2.1 master</w:t>
      </w:r>
    </w:p>
    <w:p w14:paraId="5CF2A47A"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"hotfix-1.2.1"</w:t>
      </w:r>
    </w:p>
    <w:p w14:paraId="639CD2A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1.2.1</w:t>
      </w:r>
    </w:p>
    <w:p w14:paraId="1249636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1.2.1.</w:t>
      </w:r>
    </w:p>
    <w:p w14:paraId="24780685"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1.2.1"</w:t>
      </w:r>
    </w:p>
    <w:p w14:paraId="2B9EDF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41e61bb] Bumped version number to 1.2.1</w:t>
      </w:r>
    </w:p>
    <w:p w14:paraId="08EF356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42720762" w14:textId="37358CC7" w:rsidR="00297CB9" w:rsidRDefault="00863C7A" w:rsidP="00863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pPr>
      <w:r>
        <w:t>After branching off, the version number will need to be bumped in accordance with versioning rules. The</w:t>
      </w:r>
      <w:r w:rsidR="00297CB9">
        <w:t xml:space="preserve"> bug </w:t>
      </w:r>
      <w:r>
        <w:t xml:space="preserve">will be fixed </w:t>
      </w:r>
      <w:r w:rsidR="00297CB9">
        <w:t xml:space="preserve">and </w:t>
      </w:r>
      <w:r>
        <w:t xml:space="preserve">the </w:t>
      </w:r>
      <w:r w:rsidR="00297CB9">
        <w:t xml:space="preserve">commit </w:t>
      </w:r>
      <w:r>
        <w:t>will occur using:</w:t>
      </w:r>
    </w:p>
    <w:p w14:paraId="2B92236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-m "Fixed severe production problem"</w:t>
      </w:r>
    </w:p>
    <w:p w14:paraId="2065EAD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abbe5d6] Fixed severe production problem</w:t>
      </w:r>
    </w:p>
    <w:p w14:paraId="00EFC0B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5 files changed, 32 insertions(+), 17 deletions(-)</w:t>
      </w:r>
    </w:p>
    <w:p w14:paraId="0518B7C2" w14:textId="592B5D8E" w:rsidR="00297CB9" w:rsidRPr="008F17FB" w:rsidRDefault="00863C7A" w:rsidP="00297CB9">
      <w:pPr>
        <w:rPr>
          <w:b/>
          <w:bCs/>
        </w:rPr>
      </w:pPr>
      <w:r>
        <w:rPr>
          <w:rStyle w:val="Strong"/>
        </w:rPr>
        <w:t>Finishing a Hotfix B</w:t>
      </w:r>
      <w:r w:rsidR="00297CB9" w:rsidRPr="008F17FB">
        <w:rPr>
          <w:rStyle w:val="Strong"/>
        </w:rPr>
        <w:t>ranch</w:t>
      </w:r>
    </w:p>
    <w:p w14:paraId="204E2E69" w14:textId="489CCED9" w:rsidR="00297CB9" w:rsidRDefault="00297CB9" w:rsidP="00297CB9">
      <w:r>
        <w:t xml:space="preserve">When finished, the bugfix </w:t>
      </w:r>
      <w:r w:rsidR="00863C7A">
        <w:t>will need</w:t>
      </w:r>
      <w:r>
        <w:t xml:space="preserve"> to be merged back into </w:t>
      </w:r>
      <w:r w:rsidRPr="00863C7A">
        <w:rPr>
          <w:rFonts w:ascii="Monaco" w:hAnsi="Monaco"/>
          <w:color w:val="333333"/>
          <w:spacing w:val="-5"/>
          <w:sz w:val="20"/>
        </w:rPr>
        <w:t>master</w:t>
      </w:r>
      <w:r w:rsidR="001F36AE">
        <w:t xml:space="preserve"> and</w:t>
      </w:r>
      <w:r>
        <w:t xml:space="preserve"> </w:t>
      </w:r>
      <w:r w:rsidR="00591AFD">
        <w:rPr>
          <w:rFonts w:ascii="Monaco" w:hAnsi="Monaco" w:cs="Courier"/>
          <w:color w:val="333333"/>
          <w:spacing w:val="-5"/>
          <w:sz w:val="20"/>
          <w:szCs w:val="20"/>
        </w:rPr>
        <w:t>integration</w:t>
      </w:r>
      <w:r>
        <w:t xml:space="preserve">, in order to safeguard that the bugfix </w:t>
      </w:r>
      <w:r w:rsidR="001F36AE">
        <w:t>will be</w:t>
      </w:r>
      <w:r>
        <w:t xml:space="preserve"> included in the next release. This is similar to how release branches </w:t>
      </w:r>
      <w:r w:rsidR="001F36AE">
        <w:t>will be</w:t>
      </w:r>
      <w:r>
        <w:t xml:space="preserve"> finished.</w:t>
      </w:r>
    </w:p>
    <w:p w14:paraId="23479638" w14:textId="31E5E3D8" w:rsidR="00297CB9" w:rsidRDefault="00297CB9" w:rsidP="00297CB9">
      <w:r>
        <w:t>First, upd</w:t>
      </w:r>
      <w:r w:rsidR="008F17FB">
        <w:t>ate master and tag the release</w:t>
      </w:r>
      <w:r w:rsidR="001F36AE">
        <w:t xml:space="preserve"> using:</w:t>
      </w:r>
    </w:p>
    <w:p w14:paraId="0C5AB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0F9ECC8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5A1801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660F8AA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Merge made by recursive</w:t>
      </w:r>
      <w:r w:rsidRPr="008F17FB">
        <w:rPr>
          <w:rFonts w:ascii="Monaco" w:hAnsi="Monaco" w:cs="Courier"/>
          <w:color w:val="333333"/>
          <w:sz w:val="20"/>
          <w:szCs w:val="26"/>
        </w:rPr>
        <w:t>.</w:t>
      </w:r>
    </w:p>
    <w:p w14:paraId="7D46745D" w14:textId="77777777" w:rsidR="00297CB9" w:rsidRPr="001F36AE" w:rsidRDefault="00297CB9" w:rsidP="00297CB9">
      <w:pPr>
        <w:rPr>
          <w:rFonts w:ascii="Monaco" w:hAnsi="Monaco"/>
          <w:color w:val="333333"/>
          <w:spacing w:val="-5"/>
          <w:sz w:val="20"/>
        </w:rPr>
      </w:pPr>
      <w:r w:rsidRPr="001F36AE">
        <w:rPr>
          <w:rFonts w:ascii="Monaco" w:hAnsi="Monaco"/>
          <w:color w:val="333333"/>
          <w:spacing w:val="-5"/>
          <w:sz w:val="20"/>
        </w:rPr>
        <w:t>(Summary of changes)</w:t>
      </w:r>
    </w:p>
    <w:p w14:paraId="12EB1C3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1.2.1</w:t>
      </w:r>
    </w:p>
    <w:p w14:paraId="39D3461E" w14:textId="5BA616CA" w:rsidR="00297CB9" w:rsidRDefault="00297CB9" w:rsidP="00297CB9">
      <w:r>
        <w:lastRenderedPageBreak/>
        <w:t xml:space="preserve">Next, include the bugfix in </w:t>
      </w:r>
      <w:r w:rsidR="001F36AE">
        <w:rPr>
          <w:rFonts w:ascii="Monaco" w:hAnsi="Monaco" w:cs="Courier"/>
          <w:color w:val="333333"/>
          <w:spacing w:val="-5"/>
          <w:sz w:val="20"/>
          <w:szCs w:val="20"/>
        </w:rPr>
        <w:t>integration</w:t>
      </w:r>
      <w:r w:rsidR="001F36AE">
        <w:t xml:space="preserve"> using</w:t>
      </w:r>
      <w:r w:rsidR="008F17FB">
        <w:t>:</w:t>
      </w:r>
    </w:p>
    <w:p w14:paraId="7935B92C" w14:textId="2DC19CF3"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591AFD" w:rsidRPr="008F17FB">
        <w:rPr>
          <w:rFonts w:ascii="Monaco" w:hAnsi="Monaco" w:cs="Courier"/>
          <w:color w:val="333333"/>
          <w:sz w:val="20"/>
          <w:szCs w:val="26"/>
        </w:rPr>
        <w:t>integration</w:t>
      </w:r>
    </w:p>
    <w:p w14:paraId="1D0DC9BE" w14:textId="20204596"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591AFD" w:rsidRPr="008F17FB">
        <w:rPr>
          <w:rFonts w:ascii="Monaco" w:hAnsi="Monaco" w:cs="Courier"/>
          <w:color w:val="888888"/>
          <w:sz w:val="20"/>
          <w:szCs w:val="26"/>
        </w:rPr>
        <w:t xml:space="preserve">integration </w:t>
      </w:r>
      <w:r w:rsidRPr="008F17FB">
        <w:rPr>
          <w:rFonts w:ascii="Monaco" w:hAnsi="Monaco" w:cs="Courier"/>
          <w:color w:val="888888"/>
          <w:sz w:val="20"/>
          <w:szCs w:val="26"/>
        </w:rPr>
        <w:t>'</w:t>
      </w:r>
    </w:p>
    <w:p w14:paraId="3501422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0C52F07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4DFBE1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10B2FC1E" w14:textId="125D9982" w:rsidR="00297CB9" w:rsidRDefault="00297CB9" w:rsidP="00297CB9">
      <w:r>
        <w:t>The</w:t>
      </w:r>
      <w:r w:rsidR="00C500CA">
        <w:t>re is</w:t>
      </w:r>
      <w:r>
        <w:t xml:space="preserve"> one exception to the rule</w:t>
      </w:r>
      <w:r w:rsidR="00C500CA">
        <w:t>. When the</w:t>
      </w:r>
      <w:r>
        <w:t xml:space="preserve"> release branch hotfix changes</w:t>
      </w:r>
      <w:r w:rsidR="00C500CA">
        <w:t xml:space="preserve"> are done, they will</w:t>
      </w:r>
      <w:r>
        <w:t xml:space="preserve"> need to be merged into that release branch, instead of </w:t>
      </w:r>
      <w:r w:rsidR="00EB1044">
        <w:rPr>
          <w:rFonts w:ascii="Monaco" w:hAnsi="Monaco" w:cs="Courier"/>
          <w:color w:val="333333"/>
          <w:spacing w:val="-5"/>
          <w:sz w:val="20"/>
          <w:szCs w:val="20"/>
        </w:rPr>
        <w:t>integration</w:t>
      </w:r>
      <w:r>
        <w:t xml:space="preserve">. Back-merging the bugfix into the release branch will eventually result in the bugfix being merged into </w:t>
      </w:r>
      <w:r w:rsidR="00EB1044">
        <w:rPr>
          <w:rFonts w:ascii="Monaco" w:hAnsi="Monaco" w:cs="Courier"/>
          <w:color w:val="333333"/>
          <w:spacing w:val="-5"/>
          <w:sz w:val="20"/>
          <w:szCs w:val="20"/>
        </w:rPr>
        <w:t>integration</w:t>
      </w:r>
      <w:r>
        <w:t xml:space="preserve">, when the release branch is finished. If work in </w:t>
      </w:r>
      <w:r w:rsidR="00EB1044">
        <w:rPr>
          <w:rFonts w:ascii="Monaco" w:hAnsi="Monaco" w:cs="Courier"/>
          <w:color w:val="333333"/>
          <w:spacing w:val="-5"/>
          <w:sz w:val="20"/>
          <w:szCs w:val="20"/>
        </w:rPr>
        <w:t>integration</w:t>
      </w:r>
      <w:r w:rsidR="00EB1044">
        <w:t xml:space="preserve"> </w:t>
      </w:r>
      <w:r>
        <w:t xml:space="preserve">immediately requires this bugfix and cannot wait for the release branch to be finished, </w:t>
      </w:r>
      <w:r w:rsidR="00C500CA">
        <w:t>we will</w:t>
      </w:r>
      <w:r>
        <w:t xml:space="preserve"> safely merge the bugfix into </w:t>
      </w:r>
      <w:r w:rsidR="00EB1044">
        <w:rPr>
          <w:rFonts w:ascii="Monaco" w:hAnsi="Monaco" w:cs="Courier"/>
          <w:color w:val="333333"/>
          <w:spacing w:val="-5"/>
          <w:sz w:val="20"/>
          <w:szCs w:val="20"/>
        </w:rPr>
        <w:t>integration</w:t>
      </w:r>
      <w:r w:rsidR="00EB1044">
        <w:t xml:space="preserve"> </w:t>
      </w:r>
      <w:r w:rsidR="00C500CA">
        <w:t xml:space="preserve">which will be ready. </w:t>
      </w:r>
    </w:p>
    <w:p w14:paraId="44AA5FE8" w14:textId="59DBBE9E" w:rsidR="00297CB9" w:rsidRDefault="00C500CA" w:rsidP="00297CB9">
      <w:r>
        <w:t xml:space="preserve">This temporary branch will need to be removed using: </w:t>
      </w:r>
    </w:p>
    <w:p w14:paraId="572E1BB9" w14:textId="77777777"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C41FA3">
        <w:rPr>
          <w:rFonts w:ascii="Monaco" w:hAnsi="Monaco" w:cs="Courier"/>
          <w:color w:val="333333"/>
          <w:sz w:val="20"/>
          <w:szCs w:val="26"/>
        </w:rPr>
        <w:t>$ git branch -d hotfix-1.2.1</w:t>
      </w:r>
    </w:p>
    <w:p w14:paraId="3FC2F998" w14:textId="1EEA7D3F" w:rsidR="00297CB9"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C41FA3">
        <w:rPr>
          <w:rFonts w:ascii="Monaco" w:hAnsi="Monaco" w:cs="Courier"/>
          <w:color w:val="888888"/>
          <w:sz w:val="20"/>
          <w:szCs w:val="26"/>
        </w:rPr>
        <w:t>Deleted branch hotfix-1.2.1 (was abbe5d6).</w:t>
      </w:r>
    </w:p>
    <w:p w14:paraId="5E2C9554" w14:textId="67EB6179" w:rsidR="00C500CA" w:rsidRPr="00C41FA3" w:rsidRDefault="00C500CA" w:rsidP="00C500CA">
      <w:r>
        <w:t xml:space="preserve">This branching strategy will be used to support the Drug IQ project. This will be documented in  </w:t>
      </w:r>
      <w:hyperlink r:id="rId52" w:history="1">
        <w:r w:rsidRPr="002B3C5D">
          <w:rPr>
            <w:rStyle w:val="Hyperlink"/>
          </w:rPr>
          <w:t>GitHub Repo</w:t>
        </w:r>
      </w:hyperlink>
      <w:r>
        <w:t>.</w:t>
      </w:r>
    </w:p>
    <w:p w14:paraId="754227F9" w14:textId="77777777" w:rsidR="00315FA4" w:rsidRDefault="00315FA4" w:rsidP="00315FA4">
      <w:pPr>
        <w:pStyle w:val="Heading3"/>
      </w:pPr>
      <w:bookmarkStart w:id="74" w:name="_Toc423252048"/>
      <w:r>
        <w:t>Manage Requirements</w:t>
      </w:r>
      <w:bookmarkEnd w:id="74"/>
    </w:p>
    <w:p w14:paraId="754227FA" w14:textId="53982F5D" w:rsidR="00DD1222" w:rsidRDefault="00436B9E" w:rsidP="00154D9F">
      <w:r>
        <w:t xml:space="preserve">Requirements will be managed using the practices and tools detailed in </w:t>
      </w:r>
      <w:r w:rsidR="00C500CA">
        <w:fldChar w:fldCharType="begin"/>
      </w:r>
      <w:r w:rsidR="00C500CA">
        <w:instrText xml:space="preserve"> REF _Ref423094532 \h </w:instrText>
      </w:r>
      <w:r w:rsidR="00C500CA">
        <w:fldChar w:fldCharType="separate"/>
      </w:r>
      <w:r w:rsidR="00C500CA">
        <w:t xml:space="preserve">Table </w:t>
      </w:r>
      <w:r w:rsidR="00C500CA">
        <w:rPr>
          <w:noProof/>
        </w:rPr>
        <w:t>7</w:t>
      </w:r>
      <w:r w:rsidR="00C500CA">
        <w:fldChar w:fldCharType="end"/>
      </w:r>
      <w:r w:rsidR="00DD1222">
        <w:t>.</w:t>
      </w:r>
    </w:p>
    <w:p w14:paraId="4C0744EF" w14:textId="2F818343" w:rsidR="00C500CA" w:rsidRDefault="00C500CA" w:rsidP="00C500CA">
      <w:pPr>
        <w:pStyle w:val="Caption"/>
      </w:pPr>
      <w:bookmarkStart w:id="75" w:name="_Ref423094532"/>
      <w:bookmarkStart w:id="76" w:name="_Toc423251315"/>
      <w:r>
        <w:t xml:space="preserve">Table </w:t>
      </w:r>
      <w:fldSimple w:instr=" SEQ Table \* ARABIC ">
        <w:r w:rsidR="001414C9">
          <w:rPr>
            <w:noProof/>
          </w:rPr>
          <w:t>7</w:t>
        </w:r>
      </w:fldSimple>
      <w:bookmarkEnd w:id="75"/>
      <w:r>
        <w:t>: Tools and Methods to Manage Requirements</w:t>
      </w:r>
      <w:bookmarkEnd w:id="76"/>
      <w:r>
        <w:t xml:space="preserve"> </w:t>
      </w:r>
    </w:p>
    <w:tbl>
      <w:tblPr>
        <w:tblStyle w:val="TableGrid"/>
        <w:tblW w:w="0" w:type="auto"/>
        <w:tblLook w:val="04A0" w:firstRow="1" w:lastRow="0" w:firstColumn="1" w:lastColumn="0" w:noHBand="0" w:noVBand="1"/>
      </w:tblPr>
      <w:tblGrid>
        <w:gridCol w:w="2799"/>
        <w:gridCol w:w="1719"/>
        <w:gridCol w:w="1800"/>
        <w:gridCol w:w="3258"/>
      </w:tblGrid>
      <w:tr w:rsidR="004270E1" w14:paraId="754227FF" w14:textId="77777777" w:rsidTr="007A3EAF">
        <w:trPr>
          <w:cantSplit/>
          <w:tblHeader/>
        </w:trPr>
        <w:tc>
          <w:tcPr>
            <w:tcW w:w="2799" w:type="dxa"/>
            <w:shd w:val="clear" w:color="auto" w:fill="BFBFBF" w:themeFill="background1" w:themeFillShade="BF"/>
          </w:tcPr>
          <w:p w14:paraId="754227FB"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Requirements Management Method/Tool</w:t>
            </w:r>
          </w:p>
        </w:tc>
        <w:tc>
          <w:tcPr>
            <w:tcW w:w="1719" w:type="dxa"/>
            <w:shd w:val="clear" w:color="auto" w:fill="BFBFBF" w:themeFill="background1" w:themeFillShade="BF"/>
          </w:tcPr>
          <w:p w14:paraId="754227FC"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Procedure</w:t>
            </w:r>
          </w:p>
        </w:tc>
        <w:tc>
          <w:tcPr>
            <w:tcW w:w="1800" w:type="dxa"/>
            <w:shd w:val="clear" w:color="auto" w:fill="BFBFBF" w:themeFill="background1" w:themeFillShade="BF"/>
          </w:tcPr>
          <w:p w14:paraId="754227FD"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Evidence</w:t>
            </w:r>
          </w:p>
        </w:tc>
        <w:tc>
          <w:tcPr>
            <w:tcW w:w="3258" w:type="dxa"/>
            <w:shd w:val="clear" w:color="auto" w:fill="BFBFBF" w:themeFill="background1" w:themeFillShade="BF"/>
          </w:tcPr>
          <w:p w14:paraId="754227FE"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Description</w:t>
            </w:r>
          </w:p>
        </w:tc>
      </w:tr>
      <w:tr w:rsidR="004270E1" w14:paraId="75422804" w14:textId="77777777" w:rsidTr="00F00EE8">
        <w:trPr>
          <w:cantSplit/>
          <w:trHeight w:val="20"/>
        </w:trPr>
        <w:tc>
          <w:tcPr>
            <w:tcW w:w="2799" w:type="dxa"/>
          </w:tcPr>
          <w:p w14:paraId="75422800" w14:textId="77777777" w:rsidR="004270E1" w:rsidRPr="00C500CA" w:rsidRDefault="004270E1" w:rsidP="00154D9F">
            <w:pPr>
              <w:rPr>
                <w:rFonts w:ascii="Arial" w:hAnsi="Arial" w:cs="Arial"/>
                <w:sz w:val="20"/>
                <w:szCs w:val="20"/>
              </w:rPr>
            </w:pPr>
            <w:r w:rsidRPr="00C500CA">
              <w:rPr>
                <w:rFonts w:ascii="Arial" w:hAnsi="Arial" w:cs="Arial"/>
                <w:sz w:val="20"/>
                <w:szCs w:val="20"/>
              </w:rPr>
              <w:t>Initial Requirements</w:t>
            </w:r>
          </w:p>
        </w:tc>
        <w:tc>
          <w:tcPr>
            <w:tcW w:w="1719" w:type="dxa"/>
          </w:tcPr>
          <w:p w14:paraId="75422801" w14:textId="77777777" w:rsidR="004270E1" w:rsidRPr="00C500CA" w:rsidRDefault="004270E1" w:rsidP="004270E1">
            <w:pPr>
              <w:rPr>
                <w:rFonts w:ascii="Arial" w:hAnsi="Arial" w:cs="Arial"/>
                <w:sz w:val="20"/>
                <w:szCs w:val="20"/>
              </w:rPr>
            </w:pPr>
            <w:r w:rsidRPr="00C500CA">
              <w:rPr>
                <w:rFonts w:ascii="Arial" w:hAnsi="Arial" w:cs="Arial"/>
                <w:sz w:val="20"/>
                <w:szCs w:val="20"/>
              </w:rPr>
              <w:t>Proposal Process</w:t>
            </w:r>
          </w:p>
        </w:tc>
        <w:tc>
          <w:tcPr>
            <w:tcW w:w="1800" w:type="dxa"/>
          </w:tcPr>
          <w:p w14:paraId="75422802" w14:textId="77777777" w:rsidR="004270E1" w:rsidRPr="00C500CA" w:rsidRDefault="004270E1" w:rsidP="00154D9F">
            <w:pPr>
              <w:rPr>
                <w:rFonts w:ascii="Arial" w:hAnsi="Arial" w:cs="Arial"/>
                <w:sz w:val="20"/>
                <w:szCs w:val="20"/>
              </w:rPr>
            </w:pPr>
            <w:r w:rsidRPr="00C500CA">
              <w:rPr>
                <w:rFonts w:ascii="Arial" w:hAnsi="Arial" w:cs="Arial"/>
                <w:sz w:val="20"/>
                <w:szCs w:val="20"/>
              </w:rPr>
              <w:t>Proposal</w:t>
            </w:r>
          </w:p>
        </w:tc>
        <w:tc>
          <w:tcPr>
            <w:tcW w:w="3258" w:type="dxa"/>
          </w:tcPr>
          <w:p w14:paraId="75422803" w14:textId="77777777" w:rsidR="004270E1" w:rsidRPr="00C500CA" w:rsidRDefault="00B93D77" w:rsidP="00154D9F">
            <w:pPr>
              <w:rPr>
                <w:rFonts w:ascii="Arial" w:hAnsi="Arial" w:cs="Arial"/>
                <w:sz w:val="20"/>
                <w:szCs w:val="20"/>
              </w:rPr>
            </w:pPr>
            <w:r w:rsidRPr="00C500CA">
              <w:rPr>
                <w:rFonts w:ascii="Arial" w:hAnsi="Arial" w:cs="Arial"/>
                <w:sz w:val="20"/>
                <w:szCs w:val="20"/>
              </w:rPr>
              <w:t>Initial requirements and understanding are provided in the proposal and accepted with award.</w:t>
            </w:r>
          </w:p>
        </w:tc>
      </w:tr>
      <w:tr w:rsidR="004270E1" w14:paraId="75422809" w14:textId="77777777" w:rsidTr="007A3EAF">
        <w:trPr>
          <w:cantSplit/>
        </w:trPr>
        <w:tc>
          <w:tcPr>
            <w:tcW w:w="2799" w:type="dxa"/>
          </w:tcPr>
          <w:p w14:paraId="75422805"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Understanding</w:t>
            </w:r>
          </w:p>
        </w:tc>
        <w:tc>
          <w:tcPr>
            <w:tcW w:w="1719" w:type="dxa"/>
          </w:tcPr>
          <w:p w14:paraId="75422806" w14:textId="77777777" w:rsidR="004270E1" w:rsidRPr="00C500CA" w:rsidRDefault="004270E1"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07" w14:textId="2471B55D" w:rsidR="004270E1" w:rsidRPr="00C500CA" w:rsidRDefault="00D5231F" w:rsidP="009E03BD">
            <w:pPr>
              <w:rPr>
                <w:rFonts w:ascii="Arial" w:hAnsi="Arial" w:cs="Arial"/>
                <w:sz w:val="20"/>
                <w:szCs w:val="20"/>
              </w:rPr>
            </w:pPr>
            <w:r w:rsidRPr="00C500CA">
              <w:rPr>
                <w:rFonts w:ascii="Arial" w:hAnsi="Arial" w:cs="Arial"/>
                <w:sz w:val="20"/>
                <w:szCs w:val="20"/>
              </w:rPr>
              <w:t>ScrumDo Stories</w:t>
            </w:r>
          </w:p>
        </w:tc>
        <w:tc>
          <w:tcPr>
            <w:tcW w:w="3258" w:type="dxa"/>
          </w:tcPr>
          <w:p w14:paraId="75422808" w14:textId="6A7DAE58" w:rsidR="004270E1" w:rsidRPr="00C500CA" w:rsidRDefault="00B93D77" w:rsidP="008B3EDC">
            <w:pPr>
              <w:rPr>
                <w:rFonts w:ascii="Arial" w:hAnsi="Arial" w:cs="Arial"/>
                <w:sz w:val="20"/>
                <w:szCs w:val="20"/>
              </w:rPr>
            </w:pPr>
            <w:r w:rsidRPr="00C500CA">
              <w:rPr>
                <w:rFonts w:ascii="Arial" w:hAnsi="Arial" w:cs="Arial"/>
                <w:sz w:val="20"/>
                <w:szCs w:val="20"/>
              </w:rPr>
              <w:t xml:space="preserve">Requirements </w:t>
            </w:r>
            <w:r w:rsidR="008B3EDC">
              <w:rPr>
                <w:rFonts w:ascii="Arial" w:hAnsi="Arial" w:cs="Arial"/>
                <w:sz w:val="20"/>
                <w:szCs w:val="20"/>
              </w:rPr>
              <w:t>will be</w:t>
            </w:r>
            <w:r w:rsidRPr="00C500CA">
              <w:rPr>
                <w:rFonts w:ascii="Arial" w:hAnsi="Arial" w:cs="Arial"/>
                <w:sz w:val="20"/>
                <w:szCs w:val="20"/>
              </w:rPr>
              <w:t xml:space="preserve"> analyzed, decomposed, clarified, prioritized, and documented.</w:t>
            </w:r>
          </w:p>
        </w:tc>
      </w:tr>
      <w:tr w:rsidR="004270E1" w14:paraId="7542280E" w14:textId="77777777" w:rsidTr="007A3EAF">
        <w:trPr>
          <w:cantSplit/>
        </w:trPr>
        <w:tc>
          <w:tcPr>
            <w:tcW w:w="2799" w:type="dxa"/>
          </w:tcPr>
          <w:p w14:paraId="7542280A"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 Commitment</w:t>
            </w:r>
          </w:p>
        </w:tc>
        <w:tc>
          <w:tcPr>
            <w:tcW w:w="1719" w:type="dxa"/>
          </w:tcPr>
          <w:p w14:paraId="7542280B" w14:textId="77777777" w:rsidR="004270E1" w:rsidRPr="00C500CA" w:rsidRDefault="004270E1" w:rsidP="009E03BD">
            <w:pPr>
              <w:rPr>
                <w:rFonts w:ascii="Arial" w:hAnsi="Arial" w:cs="Arial"/>
                <w:sz w:val="20"/>
                <w:szCs w:val="20"/>
              </w:rPr>
            </w:pPr>
            <w:r w:rsidRPr="00C500CA">
              <w:rPr>
                <w:rFonts w:ascii="Arial" w:hAnsi="Arial" w:cs="Arial"/>
                <w:sz w:val="20"/>
                <w:szCs w:val="20"/>
              </w:rPr>
              <w:t>Sprint Planning</w:t>
            </w:r>
          </w:p>
        </w:tc>
        <w:tc>
          <w:tcPr>
            <w:tcW w:w="1800" w:type="dxa"/>
          </w:tcPr>
          <w:p w14:paraId="7542280C" w14:textId="039067FF" w:rsidR="004270E1" w:rsidRPr="00C500CA" w:rsidRDefault="00D5231F" w:rsidP="009E03BD">
            <w:pPr>
              <w:rPr>
                <w:rFonts w:ascii="Arial" w:hAnsi="Arial" w:cs="Arial"/>
                <w:sz w:val="20"/>
                <w:szCs w:val="20"/>
              </w:rPr>
            </w:pPr>
            <w:r w:rsidRPr="00C500CA">
              <w:rPr>
                <w:rFonts w:ascii="Arial" w:hAnsi="Arial" w:cs="Arial"/>
                <w:sz w:val="20"/>
                <w:szCs w:val="20"/>
              </w:rPr>
              <w:t>ScrumDo Assignment</w:t>
            </w:r>
          </w:p>
        </w:tc>
        <w:tc>
          <w:tcPr>
            <w:tcW w:w="3258" w:type="dxa"/>
          </w:tcPr>
          <w:p w14:paraId="7542280D" w14:textId="0C763335" w:rsidR="004270E1" w:rsidRPr="00C500CA" w:rsidRDefault="00B93D77" w:rsidP="009E03BD">
            <w:pPr>
              <w:rPr>
                <w:rFonts w:ascii="Arial" w:hAnsi="Arial" w:cs="Arial"/>
                <w:sz w:val="20"/>
                <w:szCs w:val="20"/>
              </w:rPr>
            </w:pPr>
            <w:r w:rsidRPr="00C500CA">
              <w:rPr>
                <w:rFonts w:ascii="Arial" w:hAnsi="Arial" w:cs="Arial"/>
                <w:sz w:val="20"/>
                <w:szCs w:val="20"/>
              </w:rPr>
              <w:t>Dur</w:t>
            </w:r>
            <w:r w:rsidR="008B3EDC">
              <w:rPr>
                <w:rFonts w:ascii="Arial" w:hAnsi="Arial" w:cs="Arial"/>
                <w:sz w:val="20"/>
                <w:szCs w:val="20"/>
              </w:rPr>
              <w:t>ing S</w:t>
            </w:r>
            <w:r w:rsidRPr="00C500CA">
              <w:rPr>
                <w:rFonts w:ascii="Arial" w:hAnsi="Arial" w:cs="Arial"/>
                <w:sz w:val="20"/>
                <w:szCs w:val="20"/>
              </w:rPr>
              <w:t>print planning the customer commits to a specific set of user stories.</w:t>
            </w:r>
          </w:p>
        </w:tc>
      </w:tr>
      <w:tr w:rsidR="004270E1" w14:paraId="75422813" w14:textId="77777777" w:rsidTr="007A3EAF">
        <w:trPr>
          <w:cantSplit/>
        </w:trPr>
        <w:tc>
          <w:tcPr>
            <w:tcW w:w="2799" w:type="dxa"/>
          </w:tcPr>
          <w:p w14:paraId="7542280F"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Change Management</w:t>
            </w:r>
          </w:p>
        </w:tc>
        <w:tc>
          <w:tcPr>
            <w:tcW w:w="1719" w:type="dxa"/>
          </w:tcPr>
          <w:p w14:paraId="75422810" w14:textId="77777777" w:rsidR="004270E1" w:rsidRPr="00C500CA" w:rsidRDefault="004270E1"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11" w14:textId="4E9AF57B" w:rsidR="004270E1" w:rsidRPr="00C500CA" w:rsidRDefault="00D5231F" w:rsidP="009E03BD">
            <w:pPr>
              <w:rPr>
                <w:rFonts w:ascii="Arial" w:hAnsi="Arial" w:cs="Arial"/>
                <w:sz w:val="20"/>
                <w:szCs w:val="20"/>
              </w:rPr>
            </w:pPr>
            <w:r w:rsidRPr="00C500CA">
              <w:rPr>
                <w:rFonts w:ascii="Arial" w:hAnsi="Arial" w:cs="Arial"/>
                <w:sz w:val="20"/>
                <w:szCs w:val="20"/>
              </w:rPr>
              <w:t>ScrumDo</w:t>
            </w:r>
          </w:p>
        </w:tc>
        <w:tc>
          <w:tcPr>
            <w:tcW w:w="3258" w:type="dxa"/>
          </w:tcPr>
          <w:p w14:paraId="75422812" w14:textId="177DD426" w:rsidR="004270E1" w:rsidRPr="00C500CA" w:rsidRDefault="00B93D77" w:rsidP="000D3574">
            <w:pPr>
              <w:rPr>
                <w:rFonts w:ascii="Arial" w:hAnsi="Arial" w:cs="Arial"/>
                <w:sz w:val="20"/>
                <w:szCs w:val="20"/>
              </w:rPr>
            </w:pPr>
            <w:r w:rsidRPr="00C500CA">
              <w:rPr>
                <w:rFonts w:ascii="Arial" w:hAnsi="Arial" w:cs="Arial"/>
                <w:sz w:val="20"/>
                <w:szCs w:val="20"/>
              </w:rPr>
              <w:t xml:space="preserve">Requirements </w:t>
            </w:r>
            <w:r w:rsidR="000D3574">
              <w:rPr>
                <w:rFonts w:ascii="Arial" w:hAnsi="Arial" w:cs="Arial"/>
                <w:sz w:val="20"/>
                <w:szCs w:val="20"/>
              </w:rPr>
              <w:t xml:space="preserve">will be </w:t>
            </w:r>
            <w:r w:rsidRPr="00C500CA">
              <w:rPr>
                <w:rFonts w:ascii="Arial" w:hAnsi="Arial" w:cs="Arial"/>
                <w:sz w:val="20"/>
                <w:szCs w:val="20"/>
              </w:rPr>
              <w:t>analyzed, decomposed, clarified, prioritized, and documented.</w:t>
            </w:r>
          </w:p>
        </w:tc>
      </w:tr>
      <w:tr w:rsidR="004270E1" w14:paraId="75422818" w14:textId="77777777" w:rsidTr="007A3EAF">
        <w:trPr>
          <w:cantSplit/>
        </w:trPr>
        <w:tc>
          <w:tcPr>
            <w:tcW w:w="2799" w:type="dxa"/>
          </w:tcPr>
          <w:p w14:paraId="75422814" w14:textId="77777777" w:rsidR="004270E1" w:rsidRPr="00C500CA" w:rsidRDefault="004270E1" w:rsidP="009E03BD">
            <w:pPr>
              <w:rPr>
                <w:rFonts w:ascii="Arial" w:hAnsi="Arial" w:cs="Arial"/>
                <w:sz w:val="20"/>
                <w:szCs w:val="20"/>
              </w:rPr>
            </w:pPr>
            <w:r w:rsidRPr="00C500CA">
              <w:rPr>
                <w:rFonts w:ascii="Arial" w:hAnsi="Arial" w:cs="Arial"/>
                <w:sz w:val="20"/>
                <w:szCs w:val="20"/>
              </w:rPr>
              <w:lastRenderedPageBreak/>
              <w:t>Requirements Tracability</w:t>
            </w:r>
          </w:p>
        </w:tc>
        <w:tc>
          <w:tcPr>
            <w:tcW w:w="1719" w:type="dxa"/>
          </w:tcPr>
          <w:p w14:paraId="75422815" w14:textId="77777777" w:rsidR="004270E1" w:rsidRPr="00C500CA" w:rsidRDefault="00B93D77"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16" w14:textId="3194DAFE" w:rsidR="004270E1" w:rsidRPr="00C500CA" w:rsidRDefault="00D5231F" w:rsidP="000D3574">
            <w:pPr>
              <w:rPr>
                <w:rFonts w:ascii="Arial" w:hAnsi="Arial" w:cs="Arial"/>
                <w:sz w:val="20"/>
                <w:szCs w:val="20"/>
              </w:rPr>
            </w:pPr>
            <w:r w:rsidRPr="00C500CA">
              <w:rPr>
                <w:rFonts w:ascii="Arial" w:hAnsi="Arial" w:cs="Arial"/>
                <w:sz w:val="20"/>
                <w:szCs w:val="20"/>
              </w:rPr>
              <w:t>Requirement for GitHub check</w:t>
            </w:r>
            <w:r w:rsidR="00171F07" w:rsidRPr="00C500CA">
              <w:rPr>
                <w:rFonts w:ascii="Arial" w:hAnsi="Arial" w:cs="Arial"/>
                <w:sz w:val="20"/>
                <w:szCs w:val="20"/>
              </w:rPr>
              <w:t>-in</w:t>
            </w:r>
            <w:r w:rsidRPr="00C500CA">
              <w:rPr>
                <w:rFonts w:ascii="Arial" w:hAnsi="Arial" w:cs="Arial"/>
                <w:sz w:val="20"/>
                <w:szCs w:val="20"/>
              </w:rPr>
              <w:t xml:space="preserve">s to reference ScrumDo </w:t>
            </w:r>
            <w:r w:rsidR="000D3574">
              <w:rPr>
                <w:rFonts w:ascii="Arial" w:hAnsi="Arial" w:cs="Arial"/>
                <w:sz w:val="20"/>
                <w:szCs w:val="20"/>
              </w:rPr>
              <w:t>S</w:t>
            </w:r>
            <w:r w:rsidRPr="00C500CA">
              <w:rPr>
                <w:rFonts w:ascii="Arial" w:hAnsi="Arial" w:cs="Arial"/>
                <w:sz w:val="20"/>
                <w:szCs w:val="20"/>
              </w:rPr>
              <w:t>tories</w:t>
            </w:r>
          </w:p>
        </w:tc>
        <w:tc>
          <w:tcPr>
            <w:tcW w:w="3258" w:type="dxa"/>
          </w:tcPr>
          <w:p w14:paraId="75422817" w14:textId="77777777" w:rsidR="004270E1" w:rsidRPr="00C500CA" w:rsidRDefault="004270E1" w:rsidP="009E03BD">
            <w:pPr>
              <w:rPr>
                <w:rFonts w:ascii="Arial" w:hAnsi="Arial" w:cs="Arial"/>
                <w:sz w:val="20"/>
                <w:szCs w:val="20"/>
              </w:rPr>
            </w:pPr>
          </w:p>
        </w:tc>
      </w:tr>
      <w:tr w:rsidR="004270E1" w14:paraId="7542281D" w14:textId="77777777" w:rsidTr="007A3EAF">
        <w:trPr>
          <w:cantSplit/>
        </w:trPr>
        <w:tc>
          <w:tcPr>
            <w:tcW w:w="2799" w:type="dxa"/>
          </w:tcPr>
          <w:p w14:paraId="75422819"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implementation consistency</w:t>
            </w:r>
          </w:p>
        </w:tc>
        <w:tc>
          <w:tcPr>
            <w:tcW w:w="1719" w:type="dxa"/>
          </w:tcPr>
          <w:p w14:paraId="7542281A" w14:textId="77777777" w:rsidR="004270E1" w:rsidRPr="00C500CA" w:rsidRDefault="004270E1" w:rsidP="009E03BD">
            <w:pPr>
              <w:rPr>
                <w:rFonts w:ascii="Arial" w:hAnsi="Arial" w:cs="Arial"/>
                <w:sz w:val="20"/>
                <w:szCs w:val="20"/>
              </w:rPr>
            </w:pPr>
            <w:r w:rsidRPr="00C500CA">
              <w:rPr>
                <w:rFonts w:ascii="Arial" w:hAnsi="Arial" w:cs="Arial"/>
                <w:sz w:val="20"/>
                <w:szCs w:val="20"/>
              </w:rPr>
              <w:t>Sprint Review</w:t>
            </w:r>
          </w:p>
        </w:tc>
        <w:tc>
          <w:tcPr>
            <w:tcW w:w="1800" w:type="dxa"/>
          </w:tcPr>
          <w:p w14:paraId="7542281B" w14:textId="21BD23C4" w:rsidR="004270E1" w:rsidRPr="00C500CA" w:rsidRDefault="00171F07" w:rsidP="009E03BD">
            <w:pPr>
              <w:rPr>
                <w:rFonts w:ascii="Arial" w:hAnsi="Arial" w:cs="Arial"/>
                <w:sz w:val="20"/>
                <w:szCs w:val="20"/>
              </w:rPr>
            </w:pPr>
            <w:r w:rsidRPr="00C500CA">
              <w:rPr>
                <w:rFonts w:ascii="Arial" w:hAnsi="Arial" w:cs="Arial"/>
                <w:sz w:val="20"/>
                <w:szCs w:val="20"/>
              </w:rPr>
              <w:t>Review tasks in ScrumDo</w:t>
            </w:r>
          </w:p>
        </w:tc>
        <w:tc>
          <w:tcPr>
            <w:tcW w:w="3258" w:type="dxa"/>
          </w:tcPr>
          <w:p w14:paraId="7542281C" w14:textId="3E34DB15" w:rsidR="004270E1" w:rsidRPr="00C500CA" w:rsidRDefault="00B93D77" w:rsidP="009E03BD">
            <w:pPr>
              <w:rPr>
                <w:rFonts w:ascii="Arial" w:hAnsi="Arial" w:cs="Arial"/>
                <w:sz w:val="20"/>
                <w:szCs w:val="20"/>
              </w:rPr>
            </w:pPr>
            <w:r w:rsidRPr="00C500CA">
              <w:rPr>
                <w:rFonts w:ascii="Arial" w:hAnsi="Arial" w:cs="Arial"/>
                <w:sz w:val="20"/>
                <w:szCs w:val="20"/>
              </w:rPr>
              <w:t xml:space="preserve">User </w:t>
            </w:r>
            <w:r w:rsidR="000D3574">
              <w:rPr>
                <w:rFonts w:ascii="Arial" w:hAnsi="Arial" w:cs="Arial"/>
                <w:sz w:val="20"/>
                <w:szCs w:val="20"/>
              </w:rPr>
              <w:t>accepts Stories implemented in S</w:t>
            </w:r>
            <w:r w:rsidRPr="00C500CA">
              <w:rPr>
                <w:rFonts w:ascii="Arial" w:hAnsi="Arial" w:cs="Arial"/>
                <w:sz w:val="20"/>
                <w:szCs w:val="20"/>
              </w:rPr>
              <w:t>print</w:t>
            </w:r>
          </w:p>
        </w:tc>
      </w:tr>
    </w:tbl>
    <w:p w14:paraId="75422820" w14:textId="77777777" w:rsidR="00E443F8" w:rsidRDefault="00E443F8" w:rsidP="00AD2369">
      <w:pPr>
        <w:pStyle w:val="Heading3"/>
      </w:pPr>
      <w:bookmarkStart w:id="77" w:name="_Toc423252049"/>
      <w:r>
        <w:t>Manage Communications</w:t>
      </w:r>
      <w:bookmarkEnd w:id="77"/>
    </w:p>
    <w:p w14:paraId="75422821" w14:textId="418E3487" w:rsidR="00825F27" w:rsidRPr="00825F27" w:rsidRDefault="00825F27" w:rsidP="00825F27">
      <w:r>
        <w:t xml:space="preserve">The following communications mechanisms </w:t>
      </w:r>
      <w:r w:rsidR="000D3574">
        <w:t xml:space="preserve">will be </w:t>
      </w:r>
      <w:r>
        <w:t xml:space="preserve">used to ensure </w:t>
      </w:r>
      <w:r w:rsidR="000D3574">
        <w:t xml:space="preserve">effective communication between stakeholder </w:t>
      </w:r>
      <w:r>
        <w:t>management</w:t>
      </w:r>
      <w:r w:rsidR="000D3574">
        <w:t>, Geocent senior management, and the project team</w:t>
      </w:r>
      <w:r>
        <w:t>.</w:t>
      </w:r>
    </w:p>
    <w:p w14:paraId="75422822" w14:textId="77777777" w:rsidR="00E443F8" w:rsidRDefault="00E443F8" w:rsidP="00B065C1">
      <w:pPr>
        <w:pStyle w:val="Heading4"/>
      </w:pPr>
      <w:r>
        <w:t>Reporting Mechanisms</w:t>
      </w:r>
    </w:p>
    <w:p w14:paraId="105DF820" w14:textId="29D66B0C" w:rsidR="00436B9E" w:rsidRDefault="00436B9E" w:rsidP="00436B9E">
      <w:r>
        <w:t xml:space="preserve">Reporting mechanisms will consist of status reports created and delvered at specific intervals during the life cycle of the project as detailed in </w:t>
      </w:r>
      <w:r>
        <w:fldChar w:fldCharType="begin"/>
      </w:r>
      <w:r>
        <w:instrText xml:space="preserve"> REF _Ref423244910 \h </w:instrText>
      </w:r>
      <w:r>
        <w:fldChar w:fldCharType="separate"/>
      </w:r>
      <w:r>
        <w:t xml:space="preserve">Table </w:t>
      </w:r>
      <w:r>
        <w:rPr>
          <w:noProof/>
        </w:rPr>
        <w:t>8</w:t>
      </w:r>
      <w:r>
        <w:fldChar w:fldCharType="end"/>
      </w:r>
      <w:r>
        <w:t>.</w:t>
      </w:r>
    </w:p>
    <w:p w14:paraId="254E9B9C" w14:textId="393F0A0A" w:rsidR="00436B9E" w:rsidRPr="00436B9E" w:rsidRDefault="00436B9E" w:rsidP="00436B9E">
      <w:pPr>
        <w:pStyle w:val="Caption"/>
      </w:pPr>
      <w:bookmarkStart w:id="78" w:name="_Ref423244910"/>
      <w:bookmarkStart w:id="79" w:name="_Toc423251316"/>
      <w:r>
        <w:t xml:space="preserve">Table </w:t>
      </w:r>
      <w:fldSimple w:instr=" SEQ Table \* ARABIC ">
        <w:r w:rsidR="001414C9">
          <w:rPr>
            <w:noProof/>
          </w:rPr>
          <w:t>8</w:t>
        </w:r>
      </w:fldSimple>
      <w:bookmarkEnd w:id="78"/>
      <w:r>
        <w:t>: Status and Report Plan</w:t>
      </w:r>
      <w:bookmarkEnd w:id="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8"/>
        <w:gridCol w:w="3240"/>
        <w:gridCol w:w="1987"/>
      </w:tblGrid>
      <w:tr w:rsidR="00E443F8" w14:paraId="75422824" w14:textId="77777777" w:rsidTr="00436B9E">
        <w:trPr>
          <w:cantSplit/>
          <w:tblHeader/>
          <w:jc w:val="center"/>
        </w:trPr>
        <w:tc>
          <w:tcPr>
            <w:tcW w:w="9375" w:type="dxa"/>
            <w:gridSpan w:val="3"/>
            <w:shd w:val="clear" w:color="auto" w:fill="D9D9D9"/>
            <w:vAlign w:val="center"/>
          </w:tcPr>
          <w:p w14:paraId="75422823"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Status and Reporting Plan</w:t>
            </w:r>
          </w:p>
        </w:tc>
      </w:tr>
      <w:tr w:rsidR="00E443F8" w14:paraId="75422828" w14:textId="77777777" w:rsidTr="00F00EE8">
        <w:trPr>
          <w:cantSplit/>
          <w:tblHeader/>
          <w:jc w:val="center"/>
        </w:trPr>
        <w:tc>
          <w:tcPr>
            <w:tcW w:w="4148" w:type="dxa"/>
            <w:shd w:val="clear" w:color="auto" w:fill="D9D9D9"/>
            <w:vAlign w:val="center"/>
          </w:tcPr>
          <w:p w14:paraId="75422825"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Report Name</w:t>
            </w:r>
            <w:r w:rsidRPr="00765CAD">
              <w:rPr>
                <w:rFonts w:ascii="Arial" w:hAnsi="Arial" w:cs="Arial"/>
                <w:b/>
                <w:sz w:val="20"/>
                <w:szCs w:val="20"/>
              </w:rPr>
              <w:t xml:space="preserve"> </w:t>
            </w:r>
          </w:p>
        </w:tc>
        <w:tc>
          <w:tcPr>
            <w:tcW w:w="3240" w:type="dxa"/>
            <w:shd w:val="clear" w:color="auto" w:fill="D9D9D9"/>
            <w:vAlign w:val="center"/>
          </w:tcPr>
          <w:p w14:paraId="75422826" w14:textId="77777777" w:rsidR="00E443F8" w:rsidRPr="00765CAD" w:rsidRDefault="00E443F8" w:rsidP="009E03BD">
            <w:pPr>
              <w:numPr>
                <w:ilvl w:val="12"/>
                <w:numId w:val="0"/>
              </w:numPr>
              <w:spacing w:before="0" w:after="0"/>
              <w:jc w:val="center"/>
              <w:rPr>
                <w:rFonts w:ascii="Arial" w:hAnsi="Arial" w:cs="Arial"/>
                <w:b/>
                <w:sz w:val="20"/>
                <w:szCs w:val="20"/>
              </w:rPr>
            </w:pPr>
            <w:r w:rsidRPr="00765CAD">
              <w:rPr>
                <w:rFonts w:ascii="Arial" w:hAnsi="Arial" w:cs="Arial"/>
                <w:b/>
                <w:sz w:val="20"/>
                <w:szCs w:val="20"/>
              </w:rPr>
              <w:t>Performed By Whom</w:t>
            </w:r>
          </w:p>
        </w:tc>
        <w:tc>
          <w:tcPr>
            <w:tcW w:w="1987" w:type="dxa"/>
            <w:shd w:val="clear" w:color="auto" w:fill="D9D9D9"/>
            <w:vAlign w:val="center"/>
          </w:tcPr>
          <w:p w14:paraId="75422827"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Frequency</w:t>
            </w:r>
          </w:p>
        </w:tc>
      </w:tr>
      <w:tr w:rsidR="00E443F8" w14:paraId="7542282C" w14:textId="77777777" w:rsidTr="00F00EE8">
        <w:trPr>
          <w:cantSplit/>
          <w:tblHeader/>
          <w:jc w:val="center"/>
        </w:trPr>
        <w:tc>
          <w:tcPr>
            <w:tcW w:w="4148" w:type="dxa"/>
            <w:shd w:val="clear" w:color="auto" w:fill="auto"/>
          </w:tcPr>
          <w:p w14:paraId="75422829" w14:textId="4A7448DE" w:rsidR="00E443F8" w:rsidRPr="007E1A3C" w:rsidRDefault="00E443F8" w:rsidP="00F00EE8">
            <w:pPr>
              <w:numPr>
                <w:ilvl w:val="12"/>
                <w:numId w:val="0"/>
              </w:numPr>
              <w:spacing w:before="0" w:after="0"/>
              <w:rPr>
                <w:rFonts w:ascii="Arial" w:hAnsi="Arial" w:cs="Arial"/>
                <w:sz w:val="20"/>
                <w:szCs w:val="20"/>
              </w:rPr>
            </w:pPr>
            <w:r>
              <w:rPr>
                <w:rFonts w:ascii="Arial" w:hAnsi="Arial" w:cs="Arial"/>
                <w:sz w:val="20"/>
                <w:szCs w:val="20"/>
              </w:rPr>
              <w:t>Geocent Status Report</w:t>
            </w:r>
          </w:p>
        </w:tc>
        <w:tc>
          <w:tcPr>
            <w:tcW w:w="3240" w:type="dxa"/>
            <w:shd w:val="clear" w:color="auto" w:fill="auto"/>
          </w:tcPr>
          <w:p w14:paraId="7542282A" w14:textId="1D8AF911" w:rsidR="00E443F8" w:rsidRPr="007E1A3C" w:rsidRDefault="00E443F8" w:rsidP="00F00EE8">
            <w:pPr>
              <w:numPr>
                <w:ilvl w:val="12"/>
                <w:numId w:val="0"/>
              </w:numPr>
              <w:spacing w:before="0" w:after="0"/>
              <w:rPr>
                <w:rFonts w:ascii="Arial" w:hAnsi="Arial" w:cs="Arial"/>
                <w:sz w:val="20"/>
                <w:szCs w:val="20"/>
              </w:rPr>
            </w:pPr>
            <w:r>
              <w:rPr>
                <w:rFonts w:ascii="Arial" w:hAnsi="Arial" w:cs="Arial"/>
                <w:sz w:val="20"/>
                <w:szCs w:val="20"/>
              </w:rPr>
              <w:t xml:space="preserve">Project </w:t>
            </w:r>
            <w:r w:rsidR="00F00EE8">
              <w:rPr>
                <w:rFonts w:ascii="Arial" w:hAnsi="Arial" w:cs="Arial"/>
                <w:sz w:val="20"/>
                <w:szCs w:val="20"/>
              </w:rPr>
              <w:t>Lead</w:t>
            </w:r>
          </w:p>
        </w:tc>
        <w:tc>
          <w:tcPr>
            <w:tcW w:w="1987" w:type="dxa"/>
            <w:shd w:val="clear" w:color="auto" w:fill="auto"/>
          </w:tcPr>
          <w:p w14:paraId="7542282B" w14:textId="0CE1F719" w:rsidR="00E443F8" w:rsidRPr="007E1A3C" w:rsidRDefault="00E14BD2" w:rsidP="00F00EE8">
            <w:pPr>
              <w:numPr>
                <w:ilvl w:val="12"/>
                <w:numId w:val="0"/>
              </w:numPr>
              <w:spacing w:before="0" w:after="0"/>
              <w:rPr>
                <w:rFonts w:ascii="Arial" w:hAnsi="Arial" w:cs="Arial"/>
                <w:sz w:val="20"/>
                <w:szCs w:val="20"/>
              </w:rPr>
            </w:pPr>
            <w:r>
              <w:rPr>
                <w:rFonts w:ascii="Arial" w:hAnsi="Arial" w:cs="Arial"/>
                <w:sz w:val="20"/>
                <w:szCs w:val="20"/>
              </w:rPr>
              <w:t>N/A</w:t>
            </w:r>
          </w:p>
        </w:tc>
      </w:tr>
      <w:tr w:rsidR="00E443F8" w14:paraId="75422830" w14:textId="77777777" w:rsidTr="00F00EE8">
        <w:trPr>
          <w:cantSplit/>
          <w:tblHeader/>
          <w:jc w:val="center"/>
        </w:trPr>
        <w:tc>
          <w:tcPr>
            <w:tcW w:w="4148" w:type="dxa"/>
            <w:shd w:val="clear" w:color="auto" w:fill="auto"/>
          </w:tcPr>
          <w:p w14:paraId="7542282D" w14:textId="312C55BD" w:rsidR="00E443F8" w:rsidRDefault="00E443F8" w:rsidP="00F00EE8">
            <w:pPr>
              <w:numPr>
                <w:ilvl w:val="12"/>
                <w:numId w:val="0"/>
              </w:numPr>
              <w:spacing w:before="0" w:after="0"/>
              <w:rPr>
                <w:rFonts w:ascii="Arial" w:hAnsi="Arial" w:cs="Arial"/>
                <w:sz w:val="20"/>
                <w:szCs w:val="20"/>
              </w:rPr>
            </w:pPr>
            <w:r>
              <w:rPr>
                <w:rFonts w:ascii="Arial" w:hAnsi="Arial" w:cs="Arial"/>
                <w:sz w:val="20"/>
                <w:szCs w:val="20"/>
              </w:rPr>
              <w:t xml:space="preserve">Sprint </w:t>
            </w:r>
            <w:r w:rsidR="00F00EE8">
              <w:rPr>
                <w:rFonts w:ascii="Arial" w:hAnsi="Arial" w:cs="Arial"/>
                <w:sz w:val="20"/>
                <w:szCs w:val="20"/>
              </w:rPr>
              <w:t>Review and Retrospective Report</w:t>
            </w:r>
          </w:p>
        </w:tc>
        <w:tc>
          <w:tcPr>
            <w:tcW w:w="3240" w:type="dxa"/>
            <w:shd w:val="clear" w:color="auto" w:fill="auto"/>
          </w:tcPr>
          <w:p w14:paraId="7542282E" w14:textId="77777777" w:rsidR="00E443F8" w:rsidRDefault="00E443F8" w:rsidP="00F00EE8">
            <w:pPr>
              <w:numPr>
                <w:ilvl w:val="12"/>
                <w:numId w:val="0"/>
              </w:numPr>
              <w:spacing w:before="0" w:after="0"/>
              <w:rPr>
                <w:rFonts w:ascii="Arial" w:hAnsi="Arial" w:cs="Arial"/>
                <w:sz w:val="20"/>
                <w:szCs w:val="20"/>
              </w:rPr>
            </w:pPr>
            <w:r>
              <w:rPr>
                <w:rFonts w:ascii="Arial" w:hAnsi="Arial" w:cs="Arial"/>
                <w:sz w:val="20"/>
                <w:szCs w:val="20"/>
              </w:rPr>
              <w:t>Scrum Master</w:t>
            </w:r>
          </w:p>
        </w:tc>
        <w:tc>
          <w:tcPr>
            <w:tcW w:w="1987" w:type="dxa"/>
            <w:shd w:val="clear" w:color="auto" w:fill="auto"/>
          </w:tcPr>
          <w:p w14:paraId="7542282F" w14:textId="5E31E50F" w:rsidR="00E443F8" w:rsidRDefault="00F00EE8" w:rsidP="00F00EE8">
            <w:pPr>
              <w:numPr>
                <w:ilvl w:val="12"/>
                <w:numId w:val="0"/>
              </w:numPr>
              <w:spacing w:before="0" w:after="0"/>
              <w:rPr>
                <w:rFonts w:ascii="Arial" w:hAnsi="Arial" w:cs="Arial"/>
                <w:sz w:val="20"/>
                <w:szCs w:val="20"/>
              </w:rPr>
            </w:pPr>
            <w:r>
              <w:rPr>
                <w:rFonts w:ascii="Arial" w:hAnsi="Arial" w:cs="Arial"/>
                <w:sz w:val="20"/>
                <w:szCs w:val="20"/>
              </w:rPr>
              <w:t>End of Each Sprint</w:t>
            </w:r>
          </w:p>
        </w:tc>
      </w:tr>
      <w:tr w:rsidR="00E443F8" w14:paraId="75422834" w14:textId="77777777" w:rsidTr="00F00EE8">
        <w:trPr>
          <w:cantSplit/>
          <w:tblHeader/>
          <w:jc w:val="center"/>
        </w:trPr>
        <w:tc>
          <w:tcPr>
            <w:tcW w:w="4148" w:type="dxa"/>
            <w:shd w:val="clear" w:color="auto" w:fill="auto"/>
          </w:tcPr>
          <w:p w14:paraId="75422831" w14:textId="77777777" w:rsidR="00E443F8" w:rsidRDefault="00825F27" w:rsidP="00F00EE8">
            <w:pPr>
              <w:numPr>
                <w:ilvl w:val="12"/>
                <w:numId w:val="0"/>
              </w:numPr>
              <w:spacing w:before="0" w:after="0"/>
              <w:rPr>
                <w:rFonts w:ascii="Arial" w:hAnsi="Arial" w:cs="Arial"/>
                <w:sz w:val="20"/>
                <w:szCs w:val="20"/>
              </w:rPr>
            </w:pPr>
            <w:r>
              <w:rPr>
                <w:rFonts w:ascii="Arial" w:hAnsi="Arial" w:cs="Arial"/>
                <w:sz w:val="20"/>
                <w:szCs w:val="20"/>
              </w:rPr>
              <w:t xml:space="preserve">Required </w:t>
            </w:r>
            <w:r w:rsidR="00E443F8">
              <w:rPr>
                <w:rFonts w:ascii="Arial" w:hAnsi="Arial" w:cs="Arial"/>
                <w:sz w:val="20"/>
                <w:szCs w:val="20"/>
              </w:rPr>
              <w:t>Contract Deliverable Reports</w:t>
            </w:r>
          </w:p>
        </w:tc>
        <w:tc>
          <w:tcPr>
            <w:tcW w:w="3240" w:type="dxa"/>
            <w:shd w:val="clear" w:color="auto" w:fill="auto"/>
          </w:tcPr>
          <w:p w14:paraId="55D148E0" w14:textId="77777777" w:rsidR="00E443F8" w:rsidRDefault="00E443F8" w:rsidP="00F00EE8">
            <w:pPr>
              <w:numPr>
                <w:ilvl w:val="12"/>
                <w:numId w:val="0"/>
              </w:numPr>
              <w:spacing w:before="0" w:after="0"/>
              <w:rPr>
                <w:rFonts w:ascii="Arial" w:hAnsi="Arial" w:cs="Arial"/>
                <w:sz w:val="20"/>
                <w:szCs w:val="20"/>
              </w:rPr>
            </w:pPr>
            <w:r>
              <w:rPr>
                <w:rFonts w:ascii="Arial" w:hAnsi="Arial" w:cs="Arial"/>
                <w:sz w:val="20"/>
                <w:szCs w:val="20"/>
              </w:rPr>
              <w:t xml:space="preserve">Project </w:t>
            </w:r>
            <w:r w:rsidR="00F00EE8">
              <w:rPr>
                <w:rFonts w:ascii="Arial" w:hAnsi="Arial" w:cs="Arial"/>
                <w:sz w:val="20"/>
                <w:szCs w:val="20"/>
              </w:rPr>
              <w:t>Lead</w:t>
            </w:r>
          </w:p>
          <w:p w14:paraId="75422832" w14:textId="79A6BE26"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Geocent Senior Managaement</w:t>
            </w:r>
          </w:p>
        </w:tc>
        <w:tc>
          <w:tcPr>
            <w:tcW w:w="1987" w:type="dxa"/>
            <w:shd w:val="clear" w:color="auto" w:fill="auto"/>
          </w:tcPr>
          <w:p w14:paraId="75422833" w14:textId="55CBF993" w:rsidR="00E443F8" w:rsidRDefault="00F00EE8" w:rsidP="00F00EE8">
            <w:pPr>
              <w:numPr>
                <w:ilvl w:val="12"/>
                <w:numId w:val="0"/>
              </w:numPr>
              <w:spacing w:before="0" w:after="0"/>
              <w:rPr>
                <w:rFonts w:ascii="Arial" w:hAnsi="Arial" w:cs="Arial"/>
                <w:sz w:val="20"/>
                <w:szCs w:val="20"/>
              </w:rPr>
            </w:pPr>
            <w:r>
              <w:rPr>
                <w:rFonts w:ascii="Arial" w:hAnsi="Arial" w:cs="Arial"/>
                <w:sz w:val="20"/>
                <w:szCs w:val="20"/>
              </w:rPr>
              <w:t>End of Project</w:t>
            </w:r>
          </w:p>
        </w:tc>
      </w:tr>
    </w:tbl>
    <w:p w14:paraId="7542283A" w14:textId="58E58EDE" w:rsidR="00AD2369" w:rsidRDefault="00E443F8" w:rsidP="00B065C1">
      <w:pPr>
        <w:pStyle w:val="Heading4"/>
      </w:pPr>
      <w:r>
        <w:t>Required Meetings</w:t>
      </w:r>
    </w:p>
    <w:p w14:paraId="78F9DCE9" w14:textId="16425E88" w:rsidR="00436B9E" w:rsidRDefault="00436B9E" w:rsidP="00436B9E">
      <w:r>
        <w:t xml:space="preserve">In support of the Drug IQ project, Geocent will conduct several meetings to support Scrum as outlined in </w:t>
      </w:r>
      <w:r>
        <w:fldChar w:fldCharType="begin"/>
      </w:r>
      <w:r>
        <w:instrText xml:space="preserve"> REF _Ref423245008 \h </w:instrText>
      </w:r>
      <w:r>
        <w:fldChar w:fldCharType="separate"/>
      </w:r>
      <w:r>
        <w:t xml:space="preserve">Table </w:t>
      </w:r>
      <w:r>
        <w:rPr>
          <w:noProof/>
        </w:rPr>
        <w:t>9</w:t>
      </w:r>
      <w:r>
        <w:fldChar w:fldCharType="end"/>
      </w:r>
      <w:r>
        <w:t>.</w:t>
      </w:r>
    </w:p>
    <w:p w14:paraId="30A30C4E" w14:textId="2333C5F3" w:rsidR="00436B9E" w:rsidRPr="00436B9E" w:rsidRDefault="00436B9E" w:rsidP="00436B9E">
      <w:pPr>
        <w:pStyle w:val="Caption"/>
      </w:pPr>
      <w:bookmarkStart w:id="80" w:name="_Ref423245008"/>
      <w:bookmarkStart w:id="81" w:name="_Toc423251317"/>
      <w:r>
        <w:t xml:space="preserve">Table </w:t>
      </w:r>
      <w:fldSimple w:instr=" SEQ Table \* ARABIC ">
        <w:r w:rsidR="001414C9">
          <w:rPr>
            <w:noProof/>
          </w:rPr>
          <w:t>9</w:t>
        </w:r>
      </w:fldSimple>
      <w:bookmarkEnd w:id="80"/>
      <w:r>
        <w:t>: Scrum Meeting Plan</w:t>
      </w:r>
      <w:bookmarkEnd w:id="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2"/>
        <w:gridCol w:w="3091"/>
        <w:gridCol w:w="1871"/>
      </w:tblGrid>
      <w:tr w:rsidR="00E443F8" w14:paraId="7542283D" w14:textId="77777777" w:rsidTr="00F00EE8">
        <w:trPr>
          <w:cantSplit/>
          <w:tblHeader/>
          <w:jc w:val="center"/>
        </w:trPr>
        <w:tc>
          <w:tcPr>
            <w:tcW w:w="8664" w:type="dxa"/>
            <w:gridSpan w:val="3"/>
            <w:shd w:val="clear" w:color="auto" w:fill="D9D9D9"/>
            <w:vAlign w:val="center"/>
          </w:tcPr>
          <w:p w14:paraId="7542283C"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Meeting &amp; Interface Plan</w:t>
            </w:r>
          </w:p>
        </w:tc>
      </w:tr>
      <w:tr w:rsidR="00E443F8" w14:paraId="75422841" w14:textId="77777777" w:rsidTr="00F00EE8">
        <w:trPr>
          <w:cantSplit/>
          <w:tblHeader/>
          <w:jc w:val="center"/>
        </w:trPr>
        <w:tc>
          <w:tcPr>
            <w:tcW w:w="3702" w:type="dxa"/>
            <w:shd w:val="clear" w:color="auto" w:fill="D9D9D9"/>
            <w:vAlign w:val="center"/>
          </w:tcPr>
          <w:p w14:paraId="7542283E"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Meeting Name &amp; Purpose</w:t>
            </w:r>
            <w:r w:rsidRPr="00765CAD">
              <w:rPr>
                <w:rFonts w:ascii="Arial" w:hAnsi="Arial" w:cs="Arial"/>
                <w:b/>
                <w:sz w:val="20"/>
                <w:szCs w:val="20"/>
              </w:rPr>
              <w:t xml:space="preserve"> </w:t>
            </w:r>
          </w:p>
        </w:tc>
        <w:tc>
          <w:tcPr>
            <w:tcW w:w="3091" w:type="dxa"/>
            <w:shd w:val="clear" w:color="auto" w:fill="D9D9D9"/>
            <w:vAlign w:val="center"/>
          </w:tcPr>
          <w:p w14:paraId="7542283F"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Attendees</w:t>
            </w:r>
          </w:p>
        </w:tc>
        <w:tc>
          <w:tcPr>
            <w:tcW w:w="1871" w:type="dxa"/>
            <w:shd w:val="clear" w:color="auto" w:fill="D9D9D9"/>
            <w:vAlign w:val="center"/>
          </w:tcPr>
          <w:p w14:paraId="75422840"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 xml:space="preserve">Frequency </w:t>
            </w:r>
          </w:p>
        </w:tc>
      </w:tr>
      <w:tr w:rsidR="00436B9E" w14:paraId="6E7D22BF" w14:textId="77777777" w:rsidTr="00F00EE8">
        <w:trPr>
          <w:cantSplit/>
          <w:jc w:val="center"/>
        </w:trPr>
        <w:tc>
          <w:tcPr>
            <w:tcW w:w="3702" w:type="dxa"/>
            <w:shd w:val="clear" w:color="auto" w:fill="auto"/>
          </w:tcPr>
          <w:p w14:paraId="76748F42" w14:textId="51AAE056"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Project Kick-Off</w:t>
            </w:r>
          </w:p>
        </w:tc>
        <w:tc>
          <w:tcPr>
            <w:tcW w:w="3091" w:type="dxa"/>
            <w:shd w:val="clear" w:color="auto" w:fill="auto"/>
          </w:tcPr>
          <w:p w14:paraId="1A3EA9C1"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Project Leads</w:t>
            </w:r>
          </w:p>
          <w:p w14:paraId="4C64665A" w14:textId="42B75852"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Team</w:t>
            </w:r>
          </w:p>
          <w:p w14:paraId="71031D03" w14:textId="156D3544"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 xml:space="preserve">Geocent </w:t>
            </w:r>
            <w:r w:rsidR="00F00EE8">
              <w:rPr>
                <w:rFonts w:ascii="Arial" w:hAnsi="Arial" w:cs="Arial"/>
                <w:sz w:val="20"/>
                <w:szCs w:val="20"/>
              </w:rPr>
              <w:t>Senior Management</w:t>
            </w:r>
          </w:p>
          <w:p w14:paraId="70A8D3E1" w14:textId="1F7CFC5F"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Owner/Customer</w:t>
            </w:r>
          </w:p>
        </w:tc>
        <w:tc>
          <w:tcPr>
            <w:tcW w:w="1871" w:type="dxa"/>
            <w:shd w:val="clear" w:color="auto" w:fill="auto"/>
          </w:tcPr>
          <w:p w14:paraId="17D55727" w14:textId="18EA7ACB"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Once</w:t>
            </w:r>
          </w:p>
        </w:tc>
      </w:tr>
      <w:tr w:rsidR="00E443F8" w14:paraId="75422845" w14:textId="77777777" w:rsidTr="00F00EE8">
        <w:trPr>
          <w:cantSplit/>
          <w:jc w:val="center"/>
        </w:trPr>
        <w:tc>
          <w:tcPr>
            <w:tcW w:w="3702" w:type="dxa"/>
            <w:shd w:val="clear" w:color="auto" w:fill="auto"/>
          </w:tcPr>
          <w:p w14:paraId="75422842" w14:textId="6C6959EA" w:rsidR="00E443F8" w:rsidRPr="007E1A3C" w:rsidRDefault="00436B9E" w:rsidP="00436B9E">
            <w:pPr>
              <w:numPr>
                <w:ilvl w:val="12"/>
                <w:numId w:val="0"/>
              </w:numPr>
              <w:spacing w:before="0" w:after="0"/>
              <w:rPr>
                <w:rFonts w:ascii="Arial" w:hAnsi="Arial" w:cs="Arial"/>
                <w:sz w:val="20"/>
                <w:szCs w:val="20"/>
              </w:rPr>
            </w:pPr>
            <w:r>
              <w:rPr>
                <w:rFonts w:ascii="Arial" w:hAnsi="Arial" w:cs="Arial"/>
                <w:sz w:val="20"/>
                <w:szCs w:val="20"/>
              </w:rPr>
              <w:t>Sprint P</w:t>
            </w:r>
            <w:r w:rsidR="00825F27">
              <w:rPr>
                <w:rFonts w:ascii="Arial" w:hAnsi="Arial" w:cs="Arial"/>
                <w:sz w:val="20"/>
                <w:szCs w:val="20"/>
              </w:rPr>
              <w:t>lanning</w:t>
            </w:r>
          </w:p>
        </w:tc>
        <w:tc>
          <w:tcPr>
            <w:tcW w:w="3091" w:type="dxa"/>
            <w:shd w:val="clear" w:color="auto" w:fill="auto"/>
          </w:tcPr>
          <w:p w14:paraId="79B09330"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07A6496A"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43" w14:textId="77777777" w:rsidR="00E443F8" w:rsidRPr="007E1A3C"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44" w14:textId="67D697F7" w:rsidR="00E443F8" w:rsidRPr="007E1A3C" w:rsidRDefault="00E14BD2" w:rsidP="00436B9E">
            <w:pPr>
              <w:numPr>
                <w:ilvl w:val="12"/>
                <w:numId w:val="0"/>
              </w:numPr>
              <w:spacing w:before="0" w:after="0"/>
              <w:rPr>
                <w:rFonts w:ascii="Arial" w:hAnsi="Arial" w:cs="Arial"/>
                <w:sz w:val="20"/>
                <w:szCs w:val="20"/>
              </w:rPr>
            </w:pPr>
            <w:r>
              <w:rPr>
                <w:rFonts w:ascii="Arial" w:hAnsi="Arial" w:cs="Arial"/>
                <w:sz w:val="20"/>
                <w:szCs w:val="20"/>
              </w:rPr>
              <w:t>2 days</w:t>
            </w:r>
          </w:p>
        </w:tc>
      </w:tr>
      <w:tr w:rsidR="00825F27" w14:paraId="75422849" w14:textId="77777777" w:rsidTr="00F00EE8">
        <w:trPr>
          <w:cantSplit/>
          <w:jc w:val="center"/>
        </w:trPr>
        <w:tc>
          <w:tcPr>
            <w:tcW w:w="3702" w:type="dxa"/>
            <w:shd w:val="clear" w:color="auto" w:fill="auto"/>
          </w:tcPr>
          <w:p w14:paraId="75422846" w14:textId="4511556C"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Sprint Review</w:t>
            </w:r>
            <w:r w:rsidR="00436B9E">
              <w:rPr>
                <w:rFonts w:ascii="Arial" w:hAnsi="Arial" w:cs="Arial"/>
                <w:sz w:val="20"/>
                <w:szCs w:val="20"/>
              </w:rPr>
              <w:t xml:space="preserve"> and Retrospective</w:t>
            </w:r>
          </w:p>
        </w:tc>
        <w:tc>
          <w:tcPr>
            <w:tcW w:w="3091" w:type="dxa"/>
            <w:shd w:val="clear" w:color="auto" w:fill="auto"/>
          </w:tcPr>
          <w:p w14:paraId="6D01FFEB"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71CDCBF1"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47"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48" w14:textId="46F2FCF8"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 xml:space="preserve">2 </w:t>
            </w:r>
            <w:r w:rsidR="00E14BD2">
              <w:rPr>
                <w:rFonts w:ascii="Arial" w:hAnsi="Arial" w:cs="Arial"/>
                <w:sz w:val="20"/>
                <w:szCs w:val="20"/>
              </w:rPr>
              <w:t>days</w:t>
            </w:r>
          </w:p>
        </w:tc>
      </w:tr>
      <w:tr w:rsidR="00825F27" w14:paraId="7542284E" w14:textId="77777777" w:rsidTr="00F00EE8">
        <w:trPr>
          <w:cantSplit/>
          <w:jc w:val="center"/>
        </w:trPr>
        <w:tc>
          <w:tcPr>
            <w:tcW w:w="3702" w:type="dxa"/>
            <w:shd w:val="clear" w:color="auto" w:fill="auto"/>
          </w:tcPr>
          <w:p w14:paraId="7542284A" w14:textId="7F15CAB1"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Backlog Grooming</w:t>
            </w:r>
          </w:p>
        </w:tc>
        <w:tc>
          <w:tcPr>
            <w:tcW w:w="3091" w:type="dxa"/>
            <w:shd w:val="clear" w:color="auto" w:fill="auto"/>
          </w:tcPr>
          <w:p w14:paraId="7542284B" w14:textId="5C20E8F1" w:rsidR="00825F27"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w:t>
            </w:r>
            <w:r w:rsidR="00825F27">
              <w:rPr>
                <w:rFonts w:ascii="Arial" w:hAnsi="Arial" w:cs="Arial"/>
                <w:sz w:val="20"/>
                <w:szCs w:val="20"/>
              </w:rPr>
              <w:t>r</w:t>
            </w:r>
          </w:p>
          <w:p w14:paraId="7542284C" w14:textId="7CB9A9B6" w:rsidR="00825F27"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tc>
        <w:tc>
          <w:tcPr>
            <w:tcW w:w="1871" w:type="dxa"/>
            <w:shd w:val="clear" w:color="auto" w:fill="auto"/>
          </w:tcPr>
          <w:p w14:paraId="7542284D"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As needed</w:t>
            </w:r>
          </w:p>
        </w:tc>
      </w:tr>
      <w:tr w:rsidR="00825F27" w14:paraId="75422853" w14:textId="77777777" w:rsidTr="00F00EE8">
        <w:trPr>
          <w:cantSplit/>
          <w:jc w:val="center"/>
        </w:trPr>
        <w:tc>
          <w:tcPr>
            <w:tcW w:w="3702" w:type="dxa"/>
            <w:shd w:val="clear" w:color="auto" w:fill="auto"/>
          </w:tcPr>
          <w:p w14:paraId="7542284F" w14:textId="222247A9" w:rsidR="00825F27" w:rsidRDefault="00825F27" w:rsidP="00436B9E">
            <w:pPr>
              <w:numPr>
                <w:ilvl w:val="12"/>
                <w:numId w:val="0"/>
              </w:numPr>
              <w:spacing w:before="0" w:after="0"/>
              <w:rPr>
                <w:rFonts w:ascii="Arial" w:hAnsi="Arial" w:cs="Arial"/>
                <w:sz w:val="20"/>
                <w:szCs w:val="20"/>
              </w:rPr>
            </w:pPr>
            <w:del w:id="82" w:author="Roberta Hazelbaker" w:date="2015-06-28T10:08:00Z">
              <w:r w:rsidDel="00212449">
                <w:rPr>
                  <w:rFonts w:ascii="Arial" w:hAnsi="Arial" w:cs="Arial"/>
                  <w:sz w:val="20"/>
                  <w:szCs w:val="20"/>
                </w:rPr>
                <w:lastRenderedPageBreak/>
                <w:delText>In Progress Review</w:delText>
              </w:r>
              <w:r w:rsidR="00436B9E" w:rsidDel="00212449">
                <w:rPr>
                  <w:rFonts w:ascii="Arial" w:hAnsi="Arial" w:cs="Arial"/>
                  <w:sz w:val="20"/>
                  <w:szCs w:val="20"/>
                </w:rPr>
                <w:delText xml:space="preserve"> (Monthly)</w:delText>
              </w:r>
            </w:del>
          </w:p>
        </w:tc>
        <w:tc>
          <w:tcPr>
            <w:tcW w:w="3091" w:type="dxa"/>
            <w:shd w:val="clear" w:color="auto" w:fill="auto"/>
          </w:tcPr>
          <w:p w14:paraId="75422850" w14:textId="772CECE2" w:rsidR="00825F27" w:rsidDel="00212449" w:rsidRDefault="00825F27" w:rsidP="00436B9E">
            <w:pPr>
              <w:numPr>
                <w:ilvl w:val="12"/>
                <w:numId w:val="0"/>
              </w:numPr>
              <w:spacing w:before="0" w:after="0"/>
              <w:rPr>
                <w:del w:id="83" w:author="Roberta Hazelbaker" w:date="2015-06-28T10:08:00Z"/>
                <w:rFonts w:ascii="Arial" w:hAnsi="Arial" w:cs="Arial"/>
                <w:sz w:val="20"/>
                <w:szCs w:val="20"/>
              </w:rPr>
            </w:pPr>
            <w:del w:id="84" w:author="Roberta Hazelbaker" w:date="2015-06-28T10:08:00Z">
              <w:r w:rsidDel="00212449">
                <w:rPr>
                  <w:rFonts w:ascii="Arial" w:hAnsi="Arial" w:cs="Arial"/>
                  <w:sz w:val="20"/>
                  <w:szCs w:val="20"/>
                </w:rPr>
                <w:delText>Project Leads</w:delText>
              </w:r>
            </w:del>
          </w:p>
          <w:p w14:paraId="20AB658A" w14:textId="415DAB08" w:rsidR="00825F27" w:rsidDel="00212449" w:rsidRDefault="00825F27" w:rsidP="00436B9E">
            <w:pPr>
              <w:numPr>
                <w:ilvl w:val="12"/>
                <w:numId w:val="0"/>
              </w:numPr>
              <w:spacing w:before="0" w:after="0"/>
              <w:rPr>
                <w:del w:id="85" w:author="Roberta Hazelbaker" w:date="2015-06-28T10:08:00Z"/>
                <w:rFonts w:ascii="Arial" w:hAnsi="Arial" w:cs="Arial"/>
                <w:sz w:val="20"/>
                <w:szCs w:val="20"/>
              </w:rPr>
            </w:pPr>
            <w:del w:id="86" w:author="Roberta Hazelbaker" w:date="2015-06-28T10:08:00Z">
              <w:r w:rsidDel="00212449">
                <w:rPr>
                  <w:rFonts w:ascii="Arial" w:hAnsi="Arial" w:cs="Arial"/>
                  <w:sz w:val="20"/>
                  <w:szCs w:val="20"/>
                </w:rPr>
                <w:delText>Geocent Leadership</w:delText>
              </w:r>
            </w:del>
          </w:p>
          <w:p w14:paraId="75422851" w14:textId="41771E55" w:rsidR="00436B9E" w:rsidRDefault="00436B9E" w:rsidP="00436B9E">
            <w:pPr>
              <w:numPr>
                <w:ilvl w:val="12"/>
                <w:numId w:val="0"/>
              </w:numPr>
              <w:spacing w:before="0" w:after="0"/>
              <w:rPr>
                <w:rFonts w:ascii="Arial" w:hAnsi="Arial" w:cs="Arial"/>
                <w:sz w:val="20"/>
                <w:szCs w:val="20"/>
              </w:rPr>
            </w:pPr>
            <w:del w:id="87" w:author="Roberta Hazelbaker" w:date="2015-06-28T10:08:00Z">
              <w:r w:rsidDel="00212449">
                <w:rPr>
                  <w:rFonts w:ascii="Arial" w:hAnsi="Arial" w:cs="Arial"/>
                  <w:sz w:val="20"/>
                  <w:szCs w:val="20"/>
                </w:rPr>
                <w:delText>Product Owner/Customer</w:delText>
              </w:r>
            </w:del>
          </w:p>
        </w:tc>
        <w:tc>
          <w:tcPr>
            <w:tcW w:w="1871" w:type="dxa"/>
            <w:shd w:val="clear" w:color="auto" w:fill="auto"/>
          </w:tcPr>
          <w:p w14:paraId="75422852" w14:textId="40157A56" w:rsidR="00825F27" w:rsidRDefault="00E14BD2" w:rsidP="00436B9E">
            <w:pPr>
              <w:numPr>
                <w:ilvl w:val="12"/>
                <w:numId w:val="0"/>
              </w:numPr>
              <w:spacing w:before="0" w:after="0"/>
              <w:rPr>
                <w:rFonts w:ascii="Arial" w:hAnsi="Arial" w:cs="Arial"/>
                <w:sz w:val="20"/>
                <w:szCs w:val="20"/>
              </w:rPr>
            </w:pPr>
            <w:del w:id="88" w:author="Roberta Hazelbaker" w:date="2015-06-28T10:08:00Z">
              <w:r w:rsidDel="00212449">
                <w:rPr>
                  <w:rFonts w:ascii="Arial" w:hAnsi="Arial" w:cs="Arial"/>
                  <w:sz w:val="20"/>
                  <w:szCs w:val="20"/>
                </w:rPr>
                <w:delText>N/A</w:delText>
              </w:r>
            </w:del>
          </w:p>
        </w:tc>
      </w:tr>
      <w:tr w:rsidR="00825F27" w14:paraId="75422857" w14:textId="77777777" w:rsidTr="00F00EE8">
        <w:trPr>
          <w:cantSplit/>
          <w:jc w:val="center"/>
        </w:trPr>
        <w:tc>
          <w:tcPr>
            <w:tcW w:w="3702" w:type="dxa"/>
            <w:shd w:val="clear" w:color="auto" w:fill="auto"/>
          </w:tcPr>
          <w:p w14:paraId="75422854" w14:textId="019F3FD3"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Daily Scrum Stand</w:t>
            </w:r>
            <w:r w:rsidR="00436B9E">
              <w:rPr>
                <w:rFonts w:ascii="Arial" w:hAnsi="Arial" w:cs="Arial"/>
                <w:sz w:val="20"/>
                <w:szCs w:val="20"/>
              </w:rPr>
              <w:t>-</w:t>
            </w:r>
            <w:r>
              <w:rPr>
                <w:rFonts w:ascii="Arial" w:hAnsi="Arial" w:cs="Arial"/>
                <w:sz w:val="20"/>
                <w:szCs w:val="20"/>
              </w:rPr>
              <w:t>up</w:t>
            </w:r>
          </w:p>
        </w:tc>
        <w:tc>
          <w:tcPr>
            <w:tcW w:w="3091" w:type="dxa"/>
            <w:shd w:val="clear" w:color="auto" w:fill="auto"/>
          </w:tcPr>
          <w:p w14:paraId="36EAFF28"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17BAE05D"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55" w14:textId="2246650C" w:rsidR="00436B9E"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56"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Daily</w:t>
            </w:r>
          </w:p>
        </w:tc>
      </w:tr>
      <w:tr w:rsidR="00F00EE8" w14:paraId="4FC1D6F8" w14:textId="77777777" w:rsidTr="00F00EE8">
        <w:trPr>
          <w:cantSplit/>
          <w:jc w:val="center"/>
        </w:trPr>
        <w:tc>
          <w:tcPr>
            <w:tcW w:w="3702" w:type="dxa"/>
            <w:shd w:val="clear" w:color="auto" w:fill="auto"/>
          </w:tcPr>
          <w:p w14:paraId="4665B9AA" w14:textId="5A60BDF6"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Project Closeout</w:t>
            </w:r>
          </w:p>
        </w:tc>
        <w:tc>
          <w:tcPr>
            <w:tcW w:w="3091" w:type="dxa"/>
            <w:shd w:val="clear" w:color="auto" w:fill="auto"/>
          </w:tcPr>
          <w:p w14:paraId="514DAAB1"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Project Leads</w:t>
            </w:r>
          </w:p>
          <w:p w14:paraId="2B9A1BEC"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Team</w:t>
            </w:r>
          </w:p>
          <w:p w14:paraId="522DFB7C"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Geocent Senior Management</w:t>
            </w:r>
          </w:p>
          <w:p w14:paraId="47908274" w14:textId="49159A3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Product Owner/Customer</w:t>
            </w:r>
          </w:p>
        </w:tc>
        <w:tc>
          <w:tcPr>
            <w:tcW w:w="1871" w:type="dxa"/>
            <w:shd w:val="clear" w:color="auto" w:fill="auto"/>
          </w:tcPr>
          <w:p w14:paraId="0DE971DD" w14:textId="5CCA0579"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End of Project</w:t>
            </w:r>
          </w:p>
        </w:tc>
      </w:tr>
    </w:tbl>
    <w:p w14:paraId="75422862" w14:textId="77777777" w:rsidR="00AD2369" w:rsidRDefault="00AD2369" w:rsidP="00F00EE8">
      <w:pPr>
        <w:pStyle w:val="Heading3"/>
      </w:pPr>
      <w:bookmarkStart w:id="89" w:name="_Toc219189553"/>
      <w:bookmarkStart w:id="90" w:name="_Toc423252050"/>
      <w:r>
        <w:t>Manage Quality</w:t>
      </w:r>
      <w:bookmarkEnd w:id="89"/>
      <w:bookmarkEnd w:id="90"/>
    </w:p>
    <w:p w14:paraId="75422863" w14:textId="01BDCC84" w:rsidR="002E3B40" w:rsidRDefault="00F8295E" w:rsidP="002E3B40">
      <w:r>
        <w:t>Geocent</w:t>
      </w:r>
      <w:r w:rsidR="002E3B40">
        <w:t xml:space="preserve"> will implement Quality Assurance</w:t>
      </w:r>
      <w:r w:rsidR="00BE2815">
        <w:t xml:space="preserve">(QA) </w:t>
      </w:r>
      <w:r w:rsidR="002E3B40">
        <w:t xml:space="preserve">in order to assure it meets both internal standards and contractual obligations. </w:t>
      </w:r>
      <w:r w:rsidR="00BE2815">
        <w:t>The Delivery Managear (</w:t>
      </w:r>
      <w:r w:rsidR="002E3B40">
        <w:t xml:space="preserve">QA </w:t>
      </w:r>
      <w:r w:rsidR="00BE2815">
        <w:t xml:space="preserve">Manager) will oversee all </w:t>
      </w:r>
      <w:r w:rsidR="002E3B40">
        <w:t xml:space="preserve">activities </w:t>
      </w:r>
      <w:r w:rsidR="00BE2815">
        <w:t>include:</w:t>
      </w:r>
    </w:p>
    <w:p w14:paraId="7DF6D7B2" w14:textId="7A17E545" w:rsidR="00BE2815" w:rsidRDefault="00BE2815" w:rsidP="00BE2815">
      <w:pPr>
        <w:pStyle w:val="ListBullet3"/>
        <w:spacing w:after="60" w:line="240" w:lineRule="auto"/>
      </w:pPr>
      <w:r>
        <w:t>Developer Testing</w:t>
      </w:r>
    </w:p>
    <w:p w14:paraId="4D475E4C" w14:textId="77777777" w:rsidR="00BE2815" w:rsidRDefault="00BE2815" w:rsidP="00BE2815">
      <w:pPr>
        <w:pStyle w:val="ListBullet3"/>
        <w:spacing w:after="60" w:line="240" w:lineRule="auto"/>
      </w:pPr>
      <w:r>
        <w:t>Continuous Integration Testing</w:t>
      </w:r>
    </w:p>
    <w:p w14:paraId="2AA2052C" w14:textId="24AD3377" w:rsidR="00BE2815" w:rsidRDefault="00BE2815" w:rsidP="00BE2815">
      <w:pPr>
        <w:pStyle w:val="ListBullet3"/>
        <w:spacing w:after="60" w:line="240" w:lineRule="auto"/>
      </w:pPr>
      <w:r>
        <w:t>Code Review</w:t>
      </w:r>
    </w:p>
    <w:p w14:paraId="5D94CD46" w14:textId="31FD14FD" w:rsidR="00BE2815" w:rsidRDefault="00BE2815" w:rsidP="00BE2815">
      <w:pPr>
        <w:pStyle w:val="ListBullet3"/>
        <w:spacing w:after="60" w:line="240" w:lineRule="auto"/>
      </w:pPr>
      <w:r>
        <w:t>Usability Testing</w:t>
      </w:r>
    </w:p>
    <w:p w14:paraId="551B02E1" w14:textId="25257FBC" w:rsidR="00BE2815" w:rsidRDefault="00BE2815" w:rsidP="00BE2815">
      <w:pPr>
        <w:pStyle w:val="ListBullet3"/>
        <w:spacing w:after="60" w:line="240" w:lineRule="auto"/>
      </w:pPr>
      <w:r>
        <w:t>User Acceptance Testing</w:t>
      </w:r>
    </w:p>
    <w:p w14:paraId="37308CC0" w14:textId="17B2533F" w:rsidR="005A27A5" w:rsidRDefault="005A27A5" w:rsidP="00B065C1">
      <w:pPr>
        <w:pStyle w:val="Heading4"/>
      </w:pPr>
      <w:r>
        <w:t>Developer Testing</w:t>
      </w:r>
    </w:p>
    <w:p w14:paraId="6CA19579" w14:textId="0AB6F057" w:rsidR="005A27A5" w:rsidRDefault="00BE2815" w:rsidP="005A27A5">
      <w:r>
        <w:t>As part of the development effort, developers will create and execute tests agains their individual code and as part of integrationg the code into the main branch. Developer testing will include:</w:t>
      </w:r>
    </w:p>
    <w:p w14:paraId="54D1B320" w14:textId="4F276658" w:rsidR="005A27A5" w:rsidRDefault="00BE2815" w:rsidP="00BE2815">
      <w:pPr>
        <w:pStyle w:val="ListBullet3"/>
        <w:spacing w:after="60" w:line="240" w:lineRule="auto"/>
      </w:pPr>
      <w:r>
        <w:t>Unit Testing: Using K</w:t>
      </w:r>
      <w:r w:rsidR="005A27A5">
        <w:t>arma by executing ‘gulp test’</w:t>
      </w:r>
    </w:p>
    <w:p w14:paraId="379A598F" w14:textId="259364A0" w:rsidR="005A27A5" w:rsidRDefault="00BE2815" w:rsidP="00BE2815">
      <w:pPr>
        <w:pStyle w:val="ListBullet3"/>
        <w:spacing w:after="60" w:line="240" w:lineRule="auto"/>
      </w:pPr>
      <w:r>
        <w:t>Integration Testing: Using</w:t>
      </w:r>
      <w:r w:rsidR="005A27A5">
        <w:t xml:space="preserve"> Protractor by executing ‘gulp protractor’</w:t>
      </w:r>
    </w:p>
    <w:p w14:paraId="580F70F9" w14:textId="09CB1713" w:rsidR="005A27A5" w:rsidRDefault="005A27A5" w:rsidP="00B065C1">
      <w:pPr>
        <w:pStyle w:val="Heading4"/>
      </w:pPr>
      <w:r>
        <w:t xml:space="preserve">Continous Integration </w:t>
      </w:r>
      <w:r w:rsidR="00BE2815">
        <w:t xml:space="preserve">(CI) </w:t>
      </w:r>
      <w:r>
        <w:t>Testing</w:t>
      </w:r>
    </w:p>
    <w:p w14:paraId="19CE69CB" w14:textId="377E2772" w:rsidR="005A27A5" w:rsidRDefault="00BE2815" w:rsidP="005A27A5">
      <w:r>
        <w:t>Developers will execute CI testing o</w:t>
      </w:r>
      <w:r w:rsidR="005A27A5">
        <w:t xml:space="preserve">n </w:t>
      </w:r>
      <w:r>
        <w:t>t</w:t>
      </w:r>
      <w:r w:rsidR="005A27A5">
        <w:t>h</w:t>
      </w:r>
      <w:r>
        <w:t>e</w:t>
      </w:r>
      <w:r w:rsidR="005A27A5">
        <w:t xml:space="preserve"> ‘integration’ and ‘master’ </w:t>
      </w:r>
      <w:r>
        <w:t xml:space="preserve">branches. These tests will include: </w:t>
      </w:r>
    </w:p>
    <w:p w14:paraId="41601915" w14:textId="75D5B510" w:rsidR="005A27A5" w:rsidRDefault="00BE2815" w:rsidP="00BE2815">
      <w:pPr>
        <w:pStyle w:val="ListBullet3"/>
        <w:spacing w:after="60" w:line="240" w:lineRule="auto"/>
        <w:jc w:val="left"/>
      </w:pPr>
      <w:r>
        <w:t>Unit Testing: Using K</w:t>
      </w:r>
      <w:r w:rsidR="005A27A5">
        <w:t xml:space="preserve">arma by executing ‘gulp test’: </w:t>
      </w:r>
      <w:r>
        <w:br/>
      </w:r>
      <w:hyperlink r:id="rId53" w:history="1">
        <w:r w:rsidR="005A27A5" w:rsidRPr="003812AF">
          <w:rPr>
            <w:rStyle w:val="Hyperlink"/>
          </w:rPr>
          <w:t>https://ads-ci.geocent.com/job/build-dev/</w:t>
        </w:r>
      </w:hyperlink>
      <w:r w:rsidR="005A27A5">
        <w:tab/>
      </w:r>
    </w:p>
    <w:p w14:paraId="1EAF00B0" w14:textId="5B4BEBAF" w:rsidR="005A27A5" w:rsidRDefault="00BE2815" w:rsidP="00BE2815">
      <w:pPr>
        <w:pStyle w:val="ListBullet3"/>
        <w:spacing w:after="60" w:line="240" w:lineRule="auto"/>
        <w:jc w:val="left"/>
      </w:pPr>
      <w:r>
        <w:t>Integration Testing: Using</w:t>
      </w:r>
      <w:r w:rsidR="005A27A5">
        <w:t xml:space="preserve"> Protractor by executing ‘gulp protractor’: </w:t>
      </w:r>
      <w:r>
        <w:br/>
      </w:r>
      <w:hyperlink r:id="rId54" w:history="1">
        <w:r w:rsidR="005A27A5" w:rsidRPr="003812AF">
          <w:rPr>
            <w:rStyle w:val="Hyperlink"/>
          </w:rPr>
          <w:t>https://ads-ci.geocent.com/job/functional-dev/</w:t>
        </w:r>
      </w:hyperlink>
      <w:r w:rsidR="005A27A5">
        <w:t xml:space="preserve"> </w:t>
      </w:r>
    </w:p>
    <w:p w14:paraId="55BE52AC" w14:textId="293A82D2" w:rsidR="00BE2815" w:rsidRDefault="00BE2815" w:rsidP="00B065C1">
      <w:pPr>
        <w:pStyle w:val="Heading4"/>
      </w:pPr>
      <w:r>
        <w:t>Code Review</w:t>
      </w:r>
    </w:p>
    <w:p w14:paraId="01767125" w14:textId="17B6DAB3" w:rsidR="00BE2815" w:rsidRDefault="00BE2815" w:rsidP="00BE2815">
      <w:r>
        <w:t>Code reviews will be conducted as a task in the development stories. Peers will conduct code reviews and document the results on the Code Review Form. This level of review will focus on:</w:t>
      </w:r>
    </w:p>
    <w:p w14:paraId="37DF580E" w14:textId="7CEB1193" w:rsidR="00BE2815" w:rsidRDefault="00BE2815" w:rsidP="00BE2815">
      <w:pPr>
        <w:pStyle w:val="ListBullet3"/>
        <w:spacing w:after="60" w:line="240" w:lineRule="auto"/>
      </w:pPr>
      <w:r>
        <w:t>Feat</w:t>
      </w:r>
      <w:r w:rsidR="00157A88">
        <w:t>ure i</w:t>
      </w:r>
      <w:r>
        <w:t>mplementation completion</w:t>
      </w:r>
    </w:p>
    <w:p w14:paraId="0E41F319" w14:textId="77777777" w:rsidR="00BE2815" w:rsidRDefault="00BE2815" w:rsidP="00BE2815">
      <w:pPr>
        <w:pStyle w:val="ListBullet3"/>
        <w:spacing w:after="60" w:line="240" w:lineRule="auto"/>
      </w:pPr>
      <w:r>
        <w:lastRenderedPageBreak/>
        <w:t>Unit test coverage</w:t>
      </w:r>
    </w:p>
    <w:p w14:paraId="1317B524" w14:textId="77777777" w:rsidR="00BE2815" w:rsidRDefault="00BE2815" w:rsidP="00BE2815">
      <w:pPr>
        <w:pStyle w:val="ListBullet3"/>
        <w:spacing w:after="60" w:line="240" w:lineRule="auto"/>
      </w:pPr>
      <w:r>
        <w:t>E2E test review</w:t>
      </w:r>
    </w:p>
    <w:p w14:paraId="0F8CDC41" w14:textId="2D97E6C8" w:rsidR="00BE2815" w:rsidRPr="005A27A5" w:rsidRDefault="00157A88" w:rsidP="00F00EE8">
      <w:pPr>
        <w:pStyle w:val="ListBullet3"/>
        <w:spacing w:after="60" w:line="240" w:lineRule="auto"/>
      </w:pPr>
      <w:r>
        <w:t xml:space="preserve">CI validation as viewed on </w:t>
      </w:r>
      <w:hyperlink r:id="rId55" w:history="1">
        <w:r w:rsidR="00BE2815" w:rsidRPr="003812AF">
          <w:rPr>
            <w:rStyle w:val="Hyperlink"/>
          </w:rPr>
          <w:t>http://ads-dev.geocent.com</w:t>
        </w:r>
      </w:hyperlink>
      <w:r w:rsidR="00BE2815">
        <w:t xml:space="preserve"> </w:t>
      </w:r>
    </w:p>
    <w:p w14:paraId="09FA1E0F" w14:textId="04A8BAF8" w:rsidR="00157A88" w:rsidRDefault="00157A88" w:rsidP="005A27A5">
      <w:r>
        <w:t xml:space="preserve">Code Review Forms supporting each user story will be located in the Sprint folder associated with the User Story. These will be located at: </w:t>
      </w:r>
    </w:p>
    <w:p w14:paraId="2743992B" w14:textId="5B5FEC54" w:rsidR="005A27A5" w:rsidRDefault="00157A88" w:rsidP="00157A88">
      <w:pPr>
        <w:jc w:val="center"/>
      </w:pPr>
      <w:hyperlink r:id="rId56" w:history="1">
        <w:r w:rsidRPr="004233D2">
          <w:rPr>
            <w:rStyle w:val="Hyperlink"/>
          </w:rPr>
          <w:t>https://github.com/Geocent/18f-prototype/tree/integration/docs/scrum</w:t>
        </w:r>
      </w:hyperlink>
    </w:p>
    <w:p w14:paraId="762B6482" w14:textId="35032FAB" w:rsidR="005A27A5" w:rsidRDefault="005A27A5" w:rsidP="00B065C1">
      <w:pPr>
        <w:pStyle w:val="Heading4"/>
      </w:pPr>
      <w:r>
        <w:t>Usability Testing</w:t>
      </w:r>
    </w:p>
    <w:p w14:paraId="002713B3" w14:textId="43035CE8" w:rsidR="005A27A5" w:rsidRPr="00157A88" w:rsidRDefault="005A27A5" w:rsidP="005A27A5">
      <w:pPr>
        <w:rPr>
          <w:color w:val="0000FF"/>
          <w:u w:val="single"/>
        </w:rPr>
      </w:pPr>
      <w:r>
        <w:t xml:space="preserve">Usability testing </w:t>
      </w:r>
      <w:r w:rsidR="00157A88">
        <w:t xml:space="preserve">will </w:t>
      </w:r>
      <w:r>
        <w:t>be performed on UI Wireframe Mockups</w:t>
      </w:r>
      <w:r w:rsidR="00157A88">
        <w:t xml:space="preserve"> and </w:t>
      </w:r>
      <w:r>
        <w:t>on the working prototype after the first working iteration is deployed to a stable environment</w:t>
      </w:r>
      <w:r w:rsidR="00157A88">
        <w:t>. The location to view the prototype will be</w:t>
      </w:r>
      <w:r>
        <w:t xml:space="preserve">: </w:t>
      </w:r>
      <w:hyperlink r:id="rId57" w:history="1">
        <w:r w:rsidRPr="003812AF">
          <w:rPr>
            <w:rStyle w:val="Hyperlink"/>
          </w:rPr>
          <w:t>http://ads.geocent.com</w:t>
        </w:r>
      </w:hyperlink>
      <w:r w:rsidR="00157A88">
        <w:rPr>
          <w:rStyle w:val="Hyperlink"/>
        </w:rPr>
        <w:t>.</w:t>
      </w:r>
      <w:r>
        <w:tab/>
      </w:r>
    </w:p>
    <w:p w14:paraId="7310004D" w14:textId="65A902BA" w:rsidR="00157A88" w:rsidRDefault="00157A88" w:rsidP="005A27A5">
      <w:r>
        <w:t xml:space="preserve">The testing group to support usability testing will consist of medical professions (nurses, doctors, nurse practicitioners, and physician assistants) and non-medical professionals. This group will evaluate the UI/UX diagrams prior to coding and test the software through each iteration. </w:t>
      </w:r>
    </w:p>
    <w:p w14:paraId="67D7122D" w14:textId="4FBF6C1E" w:rsidR="005A27A5" w:rsidRDefault="00157A88" w:rsidP="005A27A5">
      <w:r>
        <w:t xml:space="preserve">Results of usability testing, including bugs, issues, and </w:t>
      </w:r>
      <w:r w:rsidR="002873A2">
        <w:t>change requests (enhancements)</w:t>
      </w:r>
      <w:r>
        <w:t xml:space="preserve"> will be tracked </w:t>
      </w:r>
      <w:r w:rsidR="002873A2">
        <w:t>and mitigated through</w:t>
      </w:r>
      <w:r>
        <w:t xml:space="preserve"> ScrumDo and GitHub as defi</w:t>
      </w:r>
      <w:r w:rsidR="002873A2">
        <w:t>ned in Section 4.2.5</w:t>
      </w:r>
      <w:r w:rsidR="005A27A5">
        <w:t>.</w:t>
      </w:r>
    </w:p>
    <w:p w14:paraId="56487608" w14:textId="4E3C457B" w:rsidR="005A27A5" w:rsidRDefault="005A27A5" w:rsidP="00B065C1">
      <w:pPr>
        <w:pStyle w:val="Heading4"/>
      </w:pPr>
      <w:r>
        <w:t>User Acceptance Testing</w:t>
      </w:r>
    </w:p>
    <w:p w14:paraId="4520E381" w14:textId="1FCBB5DF" w:rsidR="005A27A5" w:rsidRDefault="005A27A5" w:rsidP="005A27A5">
      <w:r>
        <w:t xml:space="preserve">User Acceptance Testing </w:t>
      </w:r>
      <w:r w:rsidR="00157A88">
        <w:t>will be</w:t>
      </w:r>
      <w:r>
        <w:t xml:space="preserve"> conducted </w:t>
      </w:r>
      <w:r w:rsidR="00157A88">
        <w:t xml:space="preserve">by </w:t>
      </w:r>
      <w:r>
        <w:t xml:space="preserve">the Product Owner </w:t>
      </w:r>
      <w:r w:rsidR="00ED611E">
        <w:t xml:space="preserve">during Sprint Review individual feature and a full UAT is conducted on each realease. </w:t>
      </w:r>
    </w:p>
    <w:p w14:paraId="75422889" w14:textId="2714299B" w:rsidR="00AD2369" w:rsidRDefault="00AD2369" w:rsidP="00AD2369">
      <w:pPr>
        <w:pStyle w:val="Heading3"/>
      </w:pPr>
      <w:bookmarkStart w:id="91" w:name="_Toc219189555"/>
      <w:bookmarkStart w:id="92" w:name="_Toc423252051"/>
      <w:r>
        <w:t>Manage Issues</w:t>
      </w:r>
      <w:bookmarkEnd w:id="91"/>
      <w:r w:rsidR="00B065C1">
        <w:t>/Risks/Corrective Actions</w:t>
      </w:r>
      <w:bookmarkEnd w:id="92"/>
    </w:p>
    <w:p w14:paraId="0F46B82C" w14:textId="4D9E7F59" w:rsidR="00B065C1" w:rsidRPr="00B065C1" w:rsidRDefault="00B065C1" w:rsidP="00B065C1">
      <w:pPr>
        <w:pStyle w:val="Heading4"/>
      </w:pPr>
      <w:r>
        <w:t xml:space="preserve">Manage </w:t>
      </w:r>
      <w:r w:rsidRPr="00B065C1">
        <w:t>Issues</w:t>
      </w:r>
    </w:p>
    <w:p w14:paraId="4DD4712F" w14:textId="721A1283" w:rsidR="006D705F" w:rsidRDefault="00B3113D" w:rsidP="006D705F">
      <w:r w:rsidRPr="00BF20C9">
        <w:t xml:space="preserve">The </w:t>
      </w:r>
      <w:r w:rsidR="002873A2">
        <w:t xml:space="preserve">Drug IQ </w:t>
      </w:r>
      <w:r w:rsidRPr="00BF20C9">
        <w:t xml:space="preserve">project will use </w:t>
      </w:r>
      <w:r w:rsidR="006D705F" w:rsidRPr="00B065C1">
        <w:t>ScrumD</w:t>
      </w:r>
      <w:r w:rsidR="00E06D9D" w:rsidRPr="00B065C1">
        <w:t>o</w:t>
      </w:r>
      <w:r w:rsidR="00212DA6">
        <w:t xml:space="preserve"> </w:t>
      </w:r>
      <w:r w:rsidRPr="00BF20C9">
        <w:t>to track all bugs</w:t>
      </w:r>
      <w:r w:rsidR="002873A2">
        <w:t xml:space="preserve"> and</w:t>
      </w:r>
      <w:r w:rsidRPr="00BF20C9">
        <w:t xml:space="preserve"> change requests</w:t>
      </w:r>
      <w:r w:rsidR="002873A2">
        <w:t xml:space="preserve"> (CR)</w:t>
      </w:r>
      <w:r w:rsidR="006D705F">
        <w:t xml:space="preserve">. Issues, including user experience (UI/UX) test results </w:t>
      </w:r>
      <w:r w:rsidR="002873A2">
        <w:t xml:space="preserve">will be </w:t>
      </w:r>
      <w:r w:rsidR="006D705F">
        <w:t xml:space="preserve">recorded and maintained in </w:t>
      </w:r>
      <w:r w:rsidR="006D705F" w:rsidRPr="00B065C1">
        <w:t>GitHu</w:t>
      </w:r>
      <w:r w:rsidR="006D705F" w:rsidRPr="00B065C1">
        <w:t>b</w:t>
      </w:r>
      <w:r w:rsidR="006D705F">
        <w:t xml:space="preserve">. </w:t>
      </w:r>
    </w:p>
    <w:p w14:paraId="203B5C35" w14:textId="18D3D571" w:rsidR="000B6734" w:rsidRDefault="00AD2369" w:rsidP="00AD2369">
      <w:r w:rsidRPr="005927EC">
        <w:t xml:space="preserve">Resolving </w:t>
      </w:r>
      <w:r w:rsidR="002873A2">
        <w:t>bugs/CRs/</w:t>
      </w:r>
      <w:r w:rsidRPr="005927EC">
        <w:t xml:space="preserve">issues </w:t>
      </w:r>
      <w:r w:rsidR="002873A2">
        <w:t>will</w:t>
      </w:r>
      <w:r w:rsidRPr="005927EC">
        <w:t xml:space="preserve"> involve </w:t>
      </w:r>
      <w:r w:rsidR="002873A2">
        <w:t>discussions</w:t>
      </w:r>
      <w:r w:rsidRPr="005927EC">
        <w:t xml:space="preserve"> between </w:t>
      </w:r>
      <w:r w:rsidR="002873A2">
        <w:t>the development team, Project Lead, and Product Owner</w:t>
      </w:r>
      <w:r w:rsidRPr="005927EC">
        <w:t xml:space="preserve">. </w:t>
      </w:r>
      <w:r w:rsidR="002873A2">
        <w:t>The bugs/CRs/</w:t>
      </w:r>
      <w:r w:rsidR="002873A2" w:rsidRPr="005927EC">
        <w:t>issues</w:t>
      </w:r>
      <w:r w:rsidR="002873A2">
        <w:t xml:space="preserve"> will be assessed in terms of impact to project requirement, i</w:t>
      </w:r>
      <w:r w:rsidR="006D705F">
        <w:t xml:space="preserve">mpact on </w:t>
      </w:r>
      <w:r w:rsidR="002873A2">
        <w:t xml:space="preserve">product operation, </w:t>
      </w:r>
      <w:r w:rsidR="006D705F">
        <w:t xml:space="preserve">project schedule, and priority. The results of the discussion will include one of the following: </w:t>
      </w:r>
    </w:p>
    <w:p w14:paraId="40DA803F" w14:textId="77777777" w:rsidR="006D705F" w:rsidRPr="00BF20C9" w:rsidRDefault="006D705F" w:rsidP="006D705F">
      <w:pPr>
        <w:pStyle w:val="ListBullet3"/>
        <w:spacing w:after="60" w:line="240" w:lineRule="auto"/>
      </w:pPr>
      <w:r w:rsidRPr="00BF20C9">
        <w:t>Fix the issue</w:t>
      </w:r>
    </w:p>
    <w:p w14:paraId="1976CE66" w14:textId="77777777" w:rsidR="006D705F" w:rsidRPr="00BF20C9" w:rsidRDefault="006D705F" w:rsidP="006D705F">
      <w:pPr>
        <w:pStyle w:val="ListBullet3"/>
        <w:spacing w:after="60" w:line="240" w:lineRule="auto"/>
      </w:pPr>
      <w:r w:rsidRPr="00BF20C9">
        <w:t xml:space="preserve">Modify the requirement </w:t>
      </w:r>
    </w:p>
    <w:p w14:paraId="7DD8ECE7" w14:textId="77777777" w:rsidR="006D705F" w:rsidRDefault="006D705F" w:rsidP="006D705F">
      <w:pPr>
        <w:pStyle w:val="ListBullet3"/>
        <w:spacing w:after="60" w:line="240" w:lineRule="auto"/>
      </w:pPr>
      <w:r w:rsidRPr="00BF20C9">
        <w:t>Obtain a waiver on the issue</w:t>
      </w:r>
      <w:r>
        <w:t xml:space="preserve"> from the Product Owner</w:t>
      </w:r>
    </w:p>
    <w:p w14:paraId="75422892" w14:textId="4BC65216" w:rsidR="003C7AFC" w:rsidRPr="003C7AFC" w:rsidRDefault="003C7AFC" w:rsidP="00B065C1">
      <w:pPr>
        <w:pStyle w:val="Heading4"/>
        <w:tabs>
          <w:tab w:val="clear" w:pos="1440"/>
          <w:tab w:val="left" w:pos="1080"/>
        </w:tabs>
      </w:pPr>
      <w:r w:rsidRPr="003C7AFC">
        <w:t xml:space="preserve">Manage Corrective Action to Closure  </w:t>
      </w:r>
    </w:p>
    <w:p w14:paraId="641A31CE" w14:textId="77777777" w:rsidR="00212449" w:rsidRPr="00BF20C9" w:rsidRDefault="00212449" w:rsidP="00212449">
      <w:r>
        <w:t>The process to resolve bugs/CRs/issues will involve the following:</w:t>
      </w:r>
    </w:p>
    <w:p w14:paraId="5BF59CC0" w14:textId="77777777" w:rsidR="00212449" w:rsidRDefault="00212449" w:rsidP="00212449">
      <w:pPr>
        <w:pStyle w:val="Step"/>
        <w:numPr>
          <w:ilvl w:val="0"/>
          <w:numId w:val="39"/>
        </w:numPr>
      </w:pPr>
      <w:r>
        <w:t xml:space="preserve">Issues found during UI/UX meetings will be recorded in </w:t>
      </w:r>
      <w:r w:rsidRPr="00B065C1">
        <w:t>GitHub Issue Tracker</w:t>
      </w:r>
      <w:r>
        <w:rPr>
          <w:rStyle w:val="Hyperlink"/>
        </w:rPr>
        <w:t xml:space="preserve"> </w:t>
      </w:r>
      <w:r>
        <w:t>and will include the name of tester, related UX session, and change request.</w:t>
      </w:r>
    </w:p>
    <w:p w14:paraId="788B67AF" w14:textId="77777777" w:rsidR="00212449" w:rsidRDefault="00212449" w:rsidP="00212449">
      <w:pPr>
        <w:pStyle w:val="Step"/>
      </w:pPr>
      <w:r>
        <w:lastRenderedPageBreak/>
        <w:t xml:space="preserve">If approved by the Product Owner and Scrum Master, Story/Stories will be created in </w:t>
      </w:r>
      <w:r w:rsidRPr="00B065C1">
        <w:t>ScrumDo</w:t>
      </w:r>
      <w:r w:rsidRPr="006D705F">
        <w:t xml:space="preserve"> </w:t>
      </w:r>
      <w:r>
        <w:t xml:space="preserve">to support mitigating the issue, prioritized, and identified for a Sprint. </w:t>
      </w:r>
    </w:p>
    <w:p w14:paraId="1715A108" w14:textId="77777777" w:rsidR="00212449" w:rsidRDefault="00212449" w:rsidP="00212449">
      <w:pPr>
        <w:pStyle w:val="Step"/>
      </w:pPr>
      <w:r>
        <w:t xml:space="preserve">As work commences, status will be updated in </w:t>
      </w:r>
      <w:r w:rsidRPr="00B065C1">
        <w:t>GitHub Issue Tracker</w:t>
      </w:r>
      <w:r>
        <w:t xml:space="preserve"> (for issues) and </w:t>
      </w:r>
      <w:r w:rsidRPr="00B065C1">
        <w:t>ScrumDo</w:t>
      </w:r>
      <w:r>
        <w:t xml:space="preserve"> stories (for bugs and change requests). In ScrumDo, stories will reflect To Do, Doing, Testing, and Done. </w:t>
      </w:r>
    </w:p>
    <w:p w14:paraId="33CF7E82" w14:textId="1E8F28E8" w:rsidR="00212449" w:rsidRDefault="00212449" w:rsidP="00212449">
      <w:r>
        <w:rPr>
          <w:b/>
        </w:rPr>
        <w:t xml:space="preserve">Note: </w:t>
      </w:r>
      <w:r>
        <w:t xml:space="preserve">Geocent’s ScrumDo location will be at </w:t>
      </w:r>
    </w:p>
    <w:p w14:paraId="3A350975" w14:textId="77777777" w:rsidR="00212449" w:rsidRDefault="00212449" w:rsidP="00212449">
      <w:pPr>
        <w:jc w:val="center"/>
      </w:pPr>
      <w:hyperlink r:id="rId58" w:history="1">
        <w:r w:rsidRPr="004233D2">
          <w:rPr>
            <w:rStyle w:val="Hyperlink"/>
          </w:rPr>
          <w:t>https://www.scrumdo.com/projects/project/18f-ads-prototype/iteration/128771</w:t>
        </w:r>
      </w:hyperlink>
    </w:p>
    <w:p w14:paraId="1FB8AB3E" w14:textId="1C837BC8" w:rsidR="00212449" w:rsidRDefault="00212449" w:rsidP="00212449">
      <w:r w:rsidRPr="00B065C1">
        <w:rPr>
          <w:b/>
        </w:rPr>
        <w:t>Note:</w:t>
      </w:r>
      <w:r>
        <w:t xml:space="preserve"> Geocent’s GitHub location will be at: </w:t>
      </w:r>
    </w:p>
    <w:p w14:paraId="0A8E25EB" w14:textId="77777777" w:rsidR="00212449" w:rsidRDefault="00212449" w:rsidP="00212449">
      <w:pPr>
        <w:jc w:val="center"/>
      </w:pPr>
      <w:hyperlink r:id="rId59" w:history="1">
        <w:r w:rsidRPr="004233D2">
          <w:rPr>
            <w:rStyle w:val="Hyperlink"/>
          </w:rPr>
          <w:t>https://github.com/Geocent/18f-prototype/tree/master</w:t>
        </w:r>
      </w:hyperlink>
    </w:p>
    <w:p w14:paraId="5C938D23" w14:textId="7C7E8364" w:rsidR="00212449" w:rsidRPr="003C7AFC" w:rsidRDefault="00212449" w:rsidP="00212449">
      <w:pPr>
        <w:pStyle w:val="Heading4"/>
      </w:pPr>
      <w:r>
        <w:t>Manage</w:t>
      </w:r>
      <w:r w:rsidRPr="003C7AFC">
        <w:t xml:space="preserve"> Project Risks   </w:t>
      </w:r>
    </w:p>
    <w:p w14:paraId="239A577A" w14:textId="77777777" w:rsidR="00212449" w:rsidRPr="003C7AFC" w:rsidRDefault="00212449" w:rsidP="00212449">
      <w:r w:rsidRPr="003C7AFC">
        <w:t xml:space="preserve">Project risks </w:t>
      </w:r>
      <w:r>
        <w:t>wil</w:t>
      </w:r>
      <w:r w:rsidRPr="003C7AFC">
        <w:t xml:space="preserve">l be </w:t>
      </w:r>
      <w:r>
        <w:t>identified during Daily Stant-ups, Sprint Review and Retrospective, and Sprint Planning. Analysis of the risk in terms of schedule and integrity of product will be completed by the developer, Scrum Master, and Project Lead. Risks will be discussed with the Product Owner as soon as they are identified. Risks will be d</w:t>
      </w:r>
      <w:r w:rsidRPr="003C7AFC">
        <w:t xml:space="preserve">ocumented in the </w:t>
      </w:r>
      <w:r>
        <w:t>Sprint Review and Retrospective discussion points.</w:t>
      </w:r>
    </w:p>
    <w:p w14:paraId="75422896" w14:textId="77777777" w:rsidR="00AD2369" w:rsidRDefault="00AD2369" w:rsidP="00212449">
      <w:pPr>
        <w:pStyle w:val="Heading3"/>
      </w:pPr>
      <w:bookmarkStart w:id="93" w:name="_Toc219189556"/>
      <w:bookmarkStart w:id="94" w:name="_Toc423252052"/>
      <w:r>
        <w:t>Manage Contract Changes</w:t>
      </w:r>
      <w:bookmarkEnd w:id="93"/>
      <w:bookmarkEnd w:id="94"/>
    </w:p>
    <w:p w14:paraId="75422897" w14:textId="44D121EB" w:rsidR="00AD2369" w:rsidRDefault="00F8295E" w:rsidP="00AD2369">
      <w:r>
        <w:t xml:space="preserve">Geocent </w:t>
      </w:r>
      <w:r w:rsidR="00AD2369">
        <w:t xml:space="preserve">will address schedule and requirements changes on a case-by-case basis, providing impact assessment to </w:t>
      </w:r>
      <w:r w:rsidR="00212449">
        <w:t>the Product Owner</w:t>
      </w:r>
      <w:r w:rsidR="00AD2369">
        <w:t>.</w:t>
      </w:r>
    </w:p>
    <w:p w14:paraId="75422898" w14:textId="50BC7E71" w:rsidR="00AD2369" w:rsidRDefault="00AD2369" w:rsidP="00AD2369">
      <w:r>
        <w:t>Customer requested changes</w:t>
      </w:r>
      <w:r w:rsidRPr="00B7147B">
        <w:t xml:space="preserve"> </w:t>
      </w:r>
      <w:r>
        <w:t xml:space="preserve">to the contract, or changes due to program internal re-planning activities will not be performed without </w:t>
      </w:r>
      <w:r w:rsidR="00EA7652">
        <w:t>agreement</w:t>
      </w:r>
      <w:r>
        <w:t xml:space="preserve"> by the </w:t>
      </w:r>
      <w:r w:rsidR="00212449">
        <w:t xml:space="preserve">Government Project Owner, Geocent </w:t>
      </w:r>
      <w:r>
        <w:t xml:space="preserve">Project </w:t>
      </w:r>
      <w:r w:rsidR="00212449">
        <w:t>Lead, Geocent Senior Management, Geocent Contracts Officer</w:t>
      </w:r>
      <w:r>
        <w:t xml:space="preserve"> </w:t>
      </w:r>
    </w:p>
    <w:p w14:paraId="75422899" w14:textId="6A4BA152" w:rsidR="00AD2369" w:rsidRDefault="00AD2369" w:rsidP="00AD2369">
      <w:r>
        <w:t xml:space="preserve">The incorporation of these authorized changes will be made in a timely manner and strictly controlled. Traceability to the original baseline budget </w:t>
      </w:r>
      <w:r w:rsidR="00212449">
        <w:t xml:space="preserve">and schedule </w:t>
      </w:r>
      <w:r>
        <w:t>will be maintained in order to provide a basis against which program growth can be measured.</w:t>
      </w:r>
    </w:p>
    <w:p w14:paraId="409A8BEC" w14:textId="1CE5A3CD" w:rsidR="002873A2" w:rsidRDefault="002873A2" w:rsidP="002873A2">
      <w:pPr>
        <w:pStyle w:val="Heading3"/>
      </w:pPr>
      <w:bookmarkStart w:id="95" w:name="_Toc423252053"/>
      <w:r>
        <w:t>Manage Measurements (Metrics)</w:t>
      </w:r>
      <w:bookmarkEnd w:id="95"/>
    </w:p>
    <w:p w14:paraId="03F6B59A" w14:textId="77777777" w:rsidR="002873A2" w:rsidRDefault="002873A2" w:rsidP="002873A2">
      <w:r>
        <w:t xml:space="preserve">Project measures and metrics will be collected, analyzed, and reported using the measures described in </w:t>
      </w:r>
      <w:r>
        <w:fldChar w:fldCharType="begin"/>
      </w:r>
      <w:r>
        <w:instrText xml:space="preserve"> REF _Ref423247473 \h </w:instrText>
      </w:r>
      <w:r>
        <w:fldChar w:fldCharType="separate"/>
      </w:r>
      <w:r>
        <w:t xml:space="preserve">Table </w:t>
      </w:r>
      <w:r>
        <w:rPr>
          <w:noProof/>
        </w:rPr>
        <w:t>10</w:t>
      </w:r>
      <w:r>
        <w:fldChar w:fldCharType="end"/>
      </w:r>
      <w:r>
        <w:t>.</w:t>
      </w:r>
    </w:p>
    <w:p w14:paraId="2AA198C2" w14:textId="77777777" w:rsidR="002873A2" w:rsidRDefault="002873A2" w:rsidP="002873A2">
      <w:pPr>
        <w:pStyle w:val="Caption"/>
      </w:pPr>
      <w:bookmarkStart w:id="96" w:name="_Toc423251318"/>
      <w:r>
        <w:t xml:space="preserve">Table </w:t>
      </w:r>
      <w:fldSimple w:instr=" SEQ Table \* ARABIC ">
        <w:r w:rsidR="001414C9">
          <w:rPr>
            <w:noProof/>
          </w:rPr>
          <w:t>10</w:t>
        </w:r>
      </w:fldSimple>
      <w:r>
        <w:t>: Project Measures</w:t>
      </w:r>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260"/>
        <w:gridCol w:w="1350"/>
        <w:gridCol w:w="2880"/>
        <w:gridCol w:w="1710"/>
      </w:tblGrid>
      <w:tr w:rsidR="002873A2" w14:paraId="5CEA91D5" w14:textId="77777777" w:rsidTr="00F00EE8">
        <w:trPr>
          <w:tblHeader/>
          <w:jc w:val="center"/>
        </w:trPr>
        <w:tc>
          <w:tcPr>
            <w:tcW w:w="9360" w:type="dxa"/>
            <w:gridSpan w:val="5"/>
            <w:shd w:val="pct15" w:color="auto" w:fill="FFFFFF"/>
          </w:tcPr>
          <w:p w14:paraId="146E0CB7" w14:textId="77777777" w:rsidR="002873A2" w:rsidRPr="0035076A" w:rsidRDefault="002873A2" w:rsidP="00F00EE8">
            <w:pPr>
              <w:jc w:val="center"/>
              <w:rPr>
                <w:rFonts w:ascii="Arial" w:hAnsi="Arial" w:cs="Arial"/>
                <w:b/>
                <w:sz w:val="20"/>
                <w:szCs w:val="20"/>
              </w:rPr>
            </w:pPr>
            <w:r>
              <w:rPr>
                <w:rFonts w:ascii="Arial" w:hAnsi="Arial" w:cs="Arial"/>
                <w:b/>
                <w:sz w:val="20"/>
                <w:szCs w:val="20"/>
              </w:rPr>
              <w:t>Project Measurements and Metrics</w:t>
            </w:r>
          </w:p>
        </w:tc>
      </w:tr>
      <w:tr w:rsidR="002873A2" w14:paraId="49646046" w14:textId="77777777" w:rsidTr="00F00EE8">
        <w:trPr>
          <w:tblHeader/>
          <w:jc w:val="center"/>
        </w:trPr>
        <w:tc>
          <w:tcPr>
            <w:tcW w:w="2160" w:type="dxa"/>
            <w:shd w:val="pct15" w:color="auto" w:fill="FFFFFF"/>
            <w:vAlign w:val="center"/>
          </w:tcPr>
          <w:p w14:paraId="2DE991EA"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Measure</w:t>
            </w:r>
          </w:p>
        </w:tc>
        <w:tc>
          <w:tcPr>
            <w:tcW w:w="1260" w:type="dxa"/>
            <w:shd w:val="pct15" w:color="auto" w:fill="FFFFFF"/>
            <w:vAlign w:val="center"/>
          </w:tcPr>
          <w:p w14:paraId="748F894F"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Frequency Collected</w:t>
            </w:r>
          </w:p>
        </w:tc>
        <w:tc>
          <w:tcPr>
            <w:tcW w:w="1350" w:type="dxa"/>
            <w:shd w:val="pct15" w:color="auto" w:fill="FFFFFF"/>
            <w:vAlign w:val="center"/>
          </w:tcPr>
          <w:p w14:paraId="41938A98"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Collected by Whom</w:t>
            </w:r>
          </w:p>
        </w:tc>
        <w:tc>
          <w:tcPr>
            <w:tcW w:w="2880" w:type="dxa"/>
            <w:shd w:val="pct15" w:color="auto" w:fill="FFFFFF"/>
            <w:vAlign w:val="center"/>
          </w:tcPr>
          <w:p w14:paraId="5438BC77"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Analyzed by Whom</w:t>
            </w:r>
          </w:p>
        </w:tc>
        <w:tc>
          <w:tcPr>
            <w:tcW w:w="1710" w:type="dxa"/>
            <w:shd w:val="pct15" w:color="auto" w:fill="FFFFFF"/>
            <w:vAlign w:val="center"/>
          </w:tcPr>
          <w:p w14:paraId="1FA2F381"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Used by Whom</w:t>
            </w:r>
          </w:p>
        </w:tc>
      </w:tr>
      <w:tr w:rsidR="002873A2" w14:paraId="31FD312A" w14:textId="77777777" w:rsidTr="00F00EE8">
        <w:trPr>
          <w:jc w:val="center"/>
        </w:trPr>
        <w:tc>
          <w:tcPr>
            <w:tcW w:w="2160" w:type="dxa"/>
            <w:vAlign w:val="center"/>
          </w:tcPr>
          <w:p w14:paraId="2ACE310D" w14:textId="77777777" w:rsidR="002873A2" w:rsidRPr="0035076A" w:rsidRDefault="002873A2" w:rsidP="00F00EE8">
            <w:pPr>
              <w:spacing w:before="0" w:after="0"/>
              <w:rPr>
                <w:rFonts w:ascii="Arial" w:hAnsi="Arial" w:cs="Arial"/>
                <w:sz w:val="20"/>
                <w:szCs w:val="20"/>
              </w:rPr>
            </w:pPr>
            <w:r>
              <w:rPr>
                <w:rFonts w:ascii="Arial" w:hAnsi="Arial" w:cs="Arial"/>
                <w:sz w:val="20"/>
                <w:szCs w:val="20"/>
              </w:rPr>
              <w:t>Schedule Adherence</w:t>
            </w:r>
          </w:p>
        </w:tc>
        <w:tc>
          <w:tcPr>
            <w:tcW w:w="1260" w:type="dxa"/>
            <w:vAlign w:val="center"/>
          </w:tcPr>
          <w:p w14:paraId="433C8E79" w14:textId="77777777" w:rsidR="002873A2" w:rsidRPr="0035076A" w:rsidRDefault="002873A2" w:rsidP="00F00EE8">
            <w:pPr>
              <w:spacing w:before="0" w:after="0"/>
              <w:rPr>
                <w:rFonts w:ascii="Arial" w:hAnsi="Arial" w:cs="Arial"/>
                <w:sz w:val="20"/>
                <w:szCs w:val="20"/>
              </w:rPr>
            </w:pPr>
            <w:r>
              <w:rPr>
                <w:rFonts w:ascii="Arial" w:hAnsi="Arial" w:cs="Arial"/>
                <w:sz w:val="20"/>
                <w:szCs w:val="20"/>
              </w:rPr>
              <w:t>daily</w:t>
            </w:r>
          </w:p>
        </w:tc>
        <w:tc>
          <w:tcPr>
            <w:tcW w:w="1350" w:type="dxa"/>
            <w:vAlign w:val="center"/>
          </w:tcPr>
          <w:p w14:paraId="05328E21"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Project Lead</w:t>
            </w:r>
          </w:p>
        </w:tc>
        <w:tc>
          <w:tcPr>
            <w:tcW w:w="2880" w:type="dxa"/>
            <w:vAlign w:val="center"/>
          </w:tcPr>
          <w:p w14:paraId="7F83371D" w14:textId="77777777" w:rsidR="002873A2" w:rsidRPr="0035076A"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67E65D67" w14:textId="2B620E21" w:rsidR="002873A2" w:rsidRDefault="00212449" w:rsidP="00F00EE8">
            <w:pPr>
              <w:spacing w:before="0" w:after="0"/>
              <w:rPr>
                <w:rFonts w:ascii="Arial" w:hAnsi="Arial" w:cs="Arial"/>
                <w:sz w:val="20"/>
                <w:szCs w:val="20"/>
              </w:rPr>
            </w:pPr>
            <w:r>
              <w:rPr>
                <w:rFonts w:ascii="Arial" w:hAnsi="Arial" w:cs="Arial"/>
                <w:sz w:val="20"/>
                <w:szCs w:val="20"/>
              </w:rPr>
              <w:t>Geocent</w:t>
            </w:r>
          </w:p>
          <w:p w14:paraId="0B9A1AA7"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r w:rsidR="002873A2" w14:paraId="38EE794A" w14:textId="77777777" w:rsidTr="00F00EE8">
        <w:trPr>
          <w:jc w:val="center"/>
        </w:trPr>
        <w:tc>
          <w:tcPr>
            <w:tcW w:w="2160" w:type="dxa"/>
            <w:vAlign w:val="center"/>
          </w:tcPr>
          <w:p w14:paraId="5953F072" w14:textId="77777777" w:rsidR="002873A2" w:rsidRDefault="002873A2" w:rsidP="00F00EE8">
            <w:pPr>
              <w:spacing w:before="0" w:after="0"/>
              <w:rPr>
                <w:rFonts w:ascii="Arial" w:hAnsi="Arial" w:cs="Arial"/>
                <w:sz w:val="20"/>
                <w:szCs w:val="20"/>
              </w:rPr>
            </w:pPr>
            <w:r>
              <w:rPr>
                <w:rFonts w:ascii="Arial" w:hAnsi="Arial" w:cs="Arial"/>
                <w:sz w:val="20"/>
                <w:szCs w:val="20"/>
              </w:rPr>
              <w:t>Budget Adherence</w:t>
            </w:r>
          </w:p>
        </w:tc>
        <w:tc>
          <w:tcPr>
            <w:tcW w:w="1260" w:type="dxa"/>
            <w:vAlign w:val="center"/>
          </w:tcPr>
          <w:p w14:paraId="043C3D9A" w14:textId="77777777" w:rsidR="002873A2" w:rsidRPr="0035076A" w:rsidRDefault="002873A2" w:rsidP="00F00EE8">
            <w:pPr>
              <w:spacing w:before="0" w:after="0"/>
              <w:rPr>
                <w:rFonts w:ascii="Arial" w:hAnsi="Arial" w:cs="Arial"/>
                <w:sz w:val="20"/>
                <w:szCs w:val="20"/>
              </w:rPr>
            </w:pPr>
            <w:r>
              <w:rPr>
                <w:rFonts w:ascii="Arial" w:hAnsi="Arial" w:cs="Arial"/>
                <w:sz w:val="20"/>
                <w:szCs w:val="20"/>
              </w:rPr>
              <w:t>daily</w:t>
            </w:r>
          </w:p>
        </w:tc>
        <w:tc>
          <w:tcPr>
            <w:tcW w:w="1350" w:type="dxa"/>
            <w:vAlign w:val="center"/>
          </w:tcPr>
          <w:p w14:paraId="1613FDE9"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Project Lead</w:t>
            </w:r>
          </w:p>
        </w:tc>
        <w:tc>
          <w:tcPr>
            <w:tcW w:w="2880" w:type="dxa"/>
            <w:vAlign w:val="center"/>
          </w:tcPr>
          <w:p w14:paraId="180099A1" w14:textId="77777777" w:rsidR="002873A2" w:rsidRPr="0035076A"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6A1281FD" w14:textId="76F9DD5B" w:rsidR="002873A2" w:rsidRDefault="00212449" w:rsidP="00F00EE8">
            <w:pPr>
              <w:spacing w:before="0" w:after="0"/>
              <w:rPr>
                <w:rFonts w:ascii="Arial" w:hAnsi="Arial" w:cs="Arial"/>
                <w:sz w:val="20"/>
                <w:szCs w:val="20"/>
              </w:rPr>
            </w:pPr>
            <w:r>
              <w:rPr>
                <w:rFonts w:ascii="Arial" w:hAnsi="Arial" w:cs="Arial"/>
                <w:sz w:val="20"/>
                <w:szCs w:val="20"/>
              </w:rPr>
              <w:t>Geocent</w:t>
            </w:r>
          </w:p>
          <w:p w14:paraId="6311B235"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r w:rsidR="002873A2" w14:paraId="6B15C3CF" w14:textId="77777777" w:rsidTr="00F00EE8">
        <w:trPr>
          <w:jc w:val="center"/>
        </w:trPr>
        <w:tc>
          <w:tcPr>
            <w:tcW w:w="2160" w:type="dxa"/>
            <w:vAlign w:val="center"/>
          </w:tcPr>
          <w:p w14:paraId="2FAFE426" w14:textId="77777777" w:rsidR="002873A2" w:rsidRDefault="002873A2" w:rsidP="00F00EE8">
            <w:pPr>
              <w:spacing w:before="0" w:after="0"/>
              <w:rPr>
                <w:rFonts w:ascii="Arial" w:hAnsi="Arial" w:cs="Arial"/>
                <w:sz w:val="20"/>
                <w:szCs w:val="20"/>
              </w:rPr>
            </w:pPr>
            <w:r>
              <w:rPr>
                <w:rFonts w:ascii="Arial" w:hAnsi="Arial" w:cs="Arial"/>
                <w:sz w:val="20"/>
                <w:szCs w:val="20"/>
              </w:rPr>
              <w:t>Funding</w:t>
            </w:r>
          </w:p>
        </w:tc>
        <w:tc>
          <w:tcPr>
            <w:tcW w:w="1260" w:type="dxa"/>
            <w:vAlign w:val="center"/>
          </w:tcPr>
          <w:p w14:paraId="09D05E99" w14:textId="77777777" w:rsidR="002873A2" w:rsidRDefault="002873A2" w:rsidP="00F00EE8">
            <w:pPr>
              <w:spacing w:before="0" w:after="0"/>
              <w:rPr>
                <w:rFonts w:ascii="Arial" w:hAnsi="Arial" w:cs="Arial"/>
                <w:sz w:val="20"/>
                <w:szCs w:val="20"/>
              </w:rPr>
            </w:pPr>
            <w:r>
              <w:rPr>
                <w:rFonts w:ascii="Arial" w:hAnsi="Arial" w:cs="Arial"/>
                <w:sz w:val="20"/>
                <w:szCs w:val="20"/>
              </w:rPr>
              <w:t>daily</w:t>
            </w:r>
          </w:p>
        </w:tc>
        <w:tc>
          <w:tcPr>
            <w:tcW w:w="1350" w:type="dxa"/>
            <w:vAlign w:val="center"/>
          </w:tcPr>
          <w:p w14:paraId="19C9D06D" w14:textId="77777777" w:rsidR="002873A2" w:rsidRDefault="002873A2" w:rsidP="00F00EE8">
            <w:pPr>
              <w:spacing w:before="0" w:after="0"/>
              <w:rPr>
                <w:rFonts w:ascii="Arial" w:hAnsi="Arial" w:cs="Arial"/>
                <w:sz w:val="20"/>
                <w:szCs w:val="20"/>
              </w:rPr>
            </w:pPr>
            <w:r>
              <w:rPr>
                <w:rFonts w:ascii="Arial" w:hAnsi="Arial" w:cs="Arial"/>
                <w:sz w:val="20"/>
                <w:szCs w:val="20"/>
              </w:rPr>
              <w:t>Project Lead</w:t>
            </w:r>
          </w:p>
        </w:tc>
        <w:tc>
          <w:tcPr>
            <w:tcW w:w="2880" w:type="dxa"/>
            <w:vAlign w:val="center"/>
          </w:tcPr>
          <w:p w14:paraId="6E4DABF4" w14:textId="77777777" w:rsidR="002873A2"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34CA9EFC" w14:textId="780A9248" w:rsidR="002873A2" w:rsidRDefault="00212449" w:rsidP="00F00EE8">
            <w:pPr>
              <w:spacing w:before="0" w:after="0"/>
              <w:rPr>
                <w:rFonts w:ascii="Arial" w:hAnsi="Arial" w:cs="Arial"/>
                <w:sz w:val="20"/>
                <w:szCs w:val="20"/>
              </w:rPr>
            </w:pPr>
            <w:r>
              <w:rPr>
                <w:rFonts w:ascii="Arial" w:hAnsi="Arial" w:cs="Arial"/>
                <w:sz w:val="20"/>
                <w:szCs w:val="20"/>
              </w:rPr>
              <w:t>Geocent</w:t>
            </w:r>
          </w:p>
          <w:p w14:paraId="5C420063"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bl>
    <w:p w14:paraId="7542289A" w14:textId="71B4E4B4" w:rsidR="00444ADD" w:rsidRDefault="00444ADD" w:rsidP="00444ADD">
      <w:pPr>
        <w:pStyle w:val="Heading2"/>
        <w:ind w:hanging="756"/>
      </w:pPr>
      <w:bookmarkStart w:id="97" w:name="_Toc152496005"/>
      <w:bookmarkStart w:id="98" w:name="_Toc423252054"/>
      <w:r>
        <w:lastRenderedPageBreak/>
        <w:t>Work Plan</w:t>
      </w:r>
      <w:bookmarkEnd w:id="97"/>
      <w:bookmarkEnd w:id="98"/>
    </w:p>
    <w:p w14:paraId="06F176A7" w14:textId="2FF9C1E0" w:rsidR="00171F07" w:rsidRDefault="001414C9" w:rsidP="00171F07">
      <w:r>
        <w:t xml:space="preserve">The work plan for the Drug IQ project will follow Agile/Scrum methodologies and will be documented as user stories and tasks in </w:t>
      </w:r>
      <w:r w:rsidR="00171F07">
        <w:t>ScrumDo</w:t>
      </w:r>
      <w:r>
        <w:t>, located at:</w:t>
      </w:r>
    </w:p>
    <w:p w14:paraId="550F1617" w14:textId="77777777" w:rsidR="001414C9" w:rsidRDefault="001414C9" w:rsidP="001414C9">
      <w:pPr>
        <w:jc w:val="center"/>
      </w:pPr>
      <w:hyperlink r:id="rId60" w:history="1">
        <w:r w:rsidRPr="004233D2">
          <w:rPr>
            <w:rStyle w:val="Hyperlink"/>
          </w:rPr>
          <w:t>https://www.scrumdo.com/projects/project/18f-ads-prototype/iteration/128771</w:t>
        </w:r>
      </w:hyperlink>
    </w:p>
    <w:p w14:paraId="7542289C" w14:textId="12BF1E77" w:rsidR="004A641A" w:rsidRPr="001414C9" w:rsidRDefault="001414C9" w:rsidP="004A641A">
      <w:pPr>
        <w:pStyle w:val="Heading2"/>
        <w:ind w:hanging="756"/>
        <w:rPr>
          <w:highlight w:val="yellow"/>
        </w:rPr>
      </w:pPr>
      <w:bookmarkStart w:id="99" w:name="_Toc423252055"/>
      <w:r w:rsidRPr="001414C9">
        <w:rPr>
          <w:highlight w:val="yellow"/>
        </w:rPr>
        <w:t xml:space="preserve">Project </w:t>
      </w:r>
      <w:r w:rsidR="004A641A" w:rsidRPr="001414C9">
        <w:rPr>
          <w:highlight w:val="yellow"/>
        </w:rPr>
        <w:t>Close</w:t>
      </w:r>
      <w:r w:rsidRPr="001414C9">
        <w:rPr>
          <w:highlight w:val="yellow"/>
        </w:rPr>
        <w:t>o</w:t>
      </w:r>
      <w:r w:rsidR="004A641A" w:rsidRPr="001414C9">
        <w:rPr>
          <w:highlight w:val="yellow"/>
        </w:rPr>
        <w:t>ut Plan</w:t>
      </w:r>
      <w:bookmarkEnd w:id="99"/>
    </w:p>
    <w:p w14:paraId="7542289D" w14:textId="266D5688" w:rsidR="003C7AFC" w:rsidRDefault="001414C9" w:rsidP="003C7AFC">
      <w:r>
        <w:t xml:space="preserve">Geocent will conduct a comprehensive Project Closeout plan upon completion of the project. Project Closeout will consist of a meeting, similar to Project Kick-off. </w:t>
      </w:r>
      <w:r>
        <w:fldChar w:fldCharType="begin"/>
      </w:r>
      <w:r>
        <w:instrText xml:space="preserve"> REF _Ref423250055 \h </w:instrText>
      </w:r>
      <w:r>
        <w:fldChar w:fldCharType="separate"/>
      </w:r>
      <w:r>
        <w:t xml:space="preserve">Table </w:t>
      </w:r>
      <w:r>
        <w:rPr>
          <w:noProof/>
        </w:rPr>
        <w:t>11</w:t>
      </w:r>
      <w:r>
        <w:fldChar w:fldCharType="end"/>
      </w:r>
      <w:r>
        <w:t xml:space="preserve"> lists the activities that will be included as part of Project Closeout.</w:t>
      </w:r>
    </w:p>
    <w:p w14:paraId="30F49AC8" w14:textId="456C480C" w:rsidR="001414C9" w:rsidRPr="003C7AFC" w:rsidRDefault="001414C9" w:rsidP="001414C9">
      <w:pPr>
        <w:pStyle w:val="Caption"/>
      </w:pPr>
      <w:bookmarkStart w:id="100" w:name="_Ref423250055"/>
      <w:bookmarkStart w:id="101" w:name="_Toc423251319"/>
      <w:r>
        <w:t xml:space="preserve">Table </w:t>
      </w:r>
      <w:fldSimple w:instr=" SEQ Table \* ARABIC ">
        <w:r>
          <w:rPr>
            <w:noProof/>
          </w:rPr>
          <w:t>11</w:t>
        </w:r>
      </w:fldSimple>
      <w:bookmarkEnd w:id="100"/>
      <w:r>
        <w:t>: Project Closeout Activities</w:t>
      </w:r>
      <w:bookmarkEnd w:id="1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9" w:type="dxa"/>
          <w:right w:w="79" w:type="dxa"/>
        </w:tblCellMar>
        <w:tblLook w:val="0000" w:firstRow="0" w:lastRow="0" w:firstColumn="0" w:lastColumn="0" w:noHBand="0" w:noVBand="0"/>
      </w:tblPr>
      <w:tblGrid>
        <w:gridCol w:w="4235"/>
        <w:gridCol w:w="3600"/>
        <w:gridCol w:w="1535"/>
      </w:tblGrid>
      <w:tr w:rsidR="00AD2369" w14:paraId="7542289F" w14:textId="77777777">
        <w:trPr>
          <w:cantSplit/>
          <w:tblHeader/>
          <w:jc w:val="center"/>
        </w:trPr>
        <w:tc>
          <w:tcPr>
            <w:tcW w:w="937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89E" w14:textId="77777777" w:rsidR="00AD2369" w:rsidRPr="00E63946" w:rsidRDefault="00D57D98" w:rsidP="009F5EA7">
            <w:pPr>
              <w:numPr>
                <w:ilvl w:val="12"/>
                <w:numId w:val="0"/>
              </w:numPr>
              <w:jc w:val="center"/>
              <w:rPr>
                <w:rFonts w:ascii="Arial" w:hAnsi="Arial" w:cs="Arial"/>
                <w:b/>
                <w:sz w:val="20"/>
                <w:szCs w:val="20"/>
              </w:rPr>
            </w:pPr>
            <w:r>
              <w:rPr>
                <w:rFonts w:ascii="Arial" w:hAnsi="Arial" w:cs="Arial"/>
                <w:b/>
                <w:sz w:val="20"/>
                <w:szCs w:val="20"/>
              </w:rPr>
              <w:t xml:space="preserve">Program </w:t>
            </w:r>
            <w:r w:rsidR="00AD2369" w:rsidRPr="00E63946">
              <w:rPr>
                <w:rFonts w:ascii="Arial" w:hAnsi="Arial" w:cs="Arial"/>
                <w:b/>
                <w:sz w:val="20"/>
                <w:szCs w:val="20"/>
              </w:rPr>
              <w:t>Closeout</w:t>
            </w:r>
            <w:r w:rsidR="00AD2369">
              <w:rPr>
                <w:rFonts w:ascii="Arial" w:hAnsi="Arial" w:cs="Arial"/>
                <w:b/>
                <w:sz w:val="20"/>
                <w:szCs w:val="20"/>
              </w:rPr>
              <w:t xml:space="preserve"> Plan</w:t>
            </w:r>
          </w:p>
        </w:tc>
      </w:tr>
      <w:tr w:rsidR="00AD2369" w14:paraId="754228A3" w14:textId="77777777" w:rsidTr="001414C9">
        <w:trPr>
          <w:cantSplit/>
          <w:tblHeader/>
          <w:jc w:val="center"/>
        </w:trPr>
        <w:tc>
          <w:tcPr>
            <w:tcW w:w="4235" w:type="dxa"/>
            <w:tcBorders>
              <w:top w:val="single" w:sz="12" w:space="0" w:color="auto"/>
              <w:left w:val="single" w:sz="12" w:space="0" w:color="auto"/>
              <w:bottom w:val="single" w:sz="12" w:space="0" w:color="auto"/>
            </w:tcBorders>
            <w:shd w:val="clear" w:color="auto" w:fill="D9D9D9"/>
            <w:vAlign w:val="center"/>
          </w:tcPr>
          <w:p w14:paraId="754228A0"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Activities</w:t>
            </w:r>
          </w:p>
        </w:tc>
        <w:tc>
          <w:tcPr>
            <w:tcW w:w="3600" w:type="dxa"/>
            <w:tcBorders>
              <w:top w:val="single" w:sz="12" w:space="0" w:color="auto"/>
              <w:bottom w:val="single" w:sz="12" w:space="0" w:color="auto"/>
            </w:tcBorders>
            <w:shd w:val="clear" w:color="auto" w:fill="D9D9D9"/>
            <w:vAlign w:val="center"/>
          </w:tcPr>
          <w:p w14:paraId="754228A1"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Performed By Whom</w:t>
            </w:r>
          </w:p>
        </w:tc>
        <w:tc>
          <w:tcPr>
            <w:tcW w:w="1535" w:type="dxa"/>
            <w:tcBorders>
              <w:top w:val="single" w:sz="12" w:space="0" w:color="auto"/>
              <w:bottom w:val="single" w:sz="12" w:space="0" w:color="auto"/>
              <w:right w:val="single" w:sz="12" w:space="0" w:color="auto"/>
            </w:tcBorders>
            <w:shd w:val="clear" w:color="auto" w:fill="D9D9D9"/>
            <w:vAlign w:val="center"/>
          </w:tcPr>
          <w:p w14:paraId="754228A2"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Comments</w:t>
            </w:r>
          </w:p>
        </w:tc>
      </w:tr>
      <w:tr w:rsidR="00AD2369" w14:paraId="754228A7" w14:textId="77777777" w:rsidTr="001414C9">
        <w:trPr>
          <w:cantSplit/>
          <w:jc w:val="center"/>
        </w:trPr>
        <w:tc>
          <w:tcPr>
            <w:tcW w:w="4235" w:type="dxa"/>
            <w:tcBorders>
              <w:top w:val="single" w:sz="12" w:space="0" w:color="auto"/>
              <w:left w:val="single" w:sz="12" w:space="0" w:color="auto"/>
            </w:tcBorders>
          </w:tcPr>
          <w:p w14:paraId="754228A4" w14:textId="77777777" w:rsidR="00AD2369" w:rsidRPr="00E63946" w:rsidRDefault="00AD2369" w:rsidP="001414C9">
            <w:pPr>
              <w:pStyle w:val="BodyText"/>
              <w:spacing w:before="0" w:after="0"/>
              <w:jc w:val="left"/>
              <w:rPr>
                <w:i w:val="0"/>
                <w:sz w:val="20"/>
                <w:szCs w:val="20"/>
              </w:rPr>
            </w:pPr>
            <w:r w:rsidRPr="00E63946">
              <w:rPr>
                <w:i w:val="0"/>
                <w:sz w:val="20"/>
                <w:szCs w:val="20"/>
              </w:rPr>
              <w:t>Identify and determine disposition of outstanding work</w:t>
            </w:r>
          </w:p>
        </w:tc>
        <w:tc>
          <w:tcPr>
            <w:tcW w:w="3600" w:type="dxa"/>
            <w:tcBorders>
              <w:top w:val="single" w:sz="12" w:space="0" w:color="auto"/>
            </w:tcBorders>
          </w:tcPr>
          <w:p w14:paraId="754228A5" w14:textId="7263E184" w:rsidR="00AD2369" w:rsidRPr="00E63946" w:rsidRDefault="001414C9" w:rsidP="001414C9">
            <w:pPr>
              <w:pStyle w:val="BodyText"/>
              <w:spacing w:before="0" w:after="0"/>
              <w:jc w:val="left"/>
              <w:rPr>
                <w:i w:val="0"/>
                <w:sz w:val="20"/>
                <w:szCs w:val="20"/>
              </w:rPr>
            </w:pPr>
            <w:r>
              <w:rPr>
                <w:i w:val="0"/>
                <w:sz w:val="20"/>
                <w:szCs w:val="20"/>
              </w:rPr>
              <w:t>Project Lead</w:t>
            </w:r>
          </w:p>
        </w:tc>
        <w:tc>
          <w:tcPr>
            <w:tcW w:w="1535" w:type="dxa"/>
            <w:tcBorders>
              <w:top w:val="single" w:sz="12" w:space="0" w:color="auto"/>
              <w:right w:val="single" w:sz="12" w:space="0" w:color="auto"/>
            </w:tcBorders>
            <w:vAlign w:val="center"/>
          </w:tcPr>
          <w:p w14:paraId="754228A6" w14:textId="77777777" w:rsidR="00AD2369" w:rsidRPr="00E63946" w:rsidRDefault="00AD2369" w:rsidP="009F5EA7">
            <w:pPr>
              <w:pStyle w:val="BodyText"/>
              <w:spacing w:before="0" w:after="0"/>
              <w:jc w:val="left"/>
              <w:rPr>
                <w:i w:val="0"/>
                <w:sz w:val="20"/>
                <w:szCs w:val="20"/>
              </w:rPr>
            </w:pPr>
          </w:p>
        </w:tc>
      </w:tr>
      <w:tr w:rsidR="00AD2369" w14:paraId="754228AB" w14:textId="77777777" w:rsidTr="001414C9">
        <w:trPr>
          <w:cantSplit/>
          <w:jc w:val="center"/>
        </w:trPr>
        <w:tc>
          <w:tcPr>
            <w:tcW w:w="4235" w:type="dxa"/>
            <w:tcBorders>
              <w:left w:val="single" w:sz="12" w:space="0" w:color="auto"/>
            </w:tcBorders>
          </w:tcPr>
          <w:p w14:paraId="754228A8" w14:textId="77777777" w:rsidR="00AD2369" w:rsidRPr="00E63946" w:rsidRDefault="00AD2369" w:rsidP="001414C9">
            <w:pPr>
              <w:pStyle w:val="BodyText"/>
              <w:spacing w:before="0" w:after="0"/>
              <w:jc w:val="left"/>
              <w:rPr>
                <w:i w:val="0"/>
                <w:sz w:val="20"/>
                <w:szCs w:val="20"/>
              </w:rPr>
            </w:pPr>
            <w:r w:rsidRPr="00E63946">
              <w:rPr>
                <w:i w:val="0"/>
                <w:sz w:val="20"/>
                <w:szCs w:val="20"/>
              </w:rPr>
              <w:t>Prepare next release, operations, maintenance or transition plan</w:t>
            </w:r>
          </w:p>
        </w:tc>
        <w:tc>
          <w:tcPr>
            <w:tcW w:w="3600" w:type="dxa"/>
          </w:tcPr>
          <w:p w14:paraId="3BF2B238" w14:textId="77777777" w:rsidR="00AD2369" w:rsidRDefault="001414C9" w:rsidP="001414C9">
            <w:pPr>
              <w:pStyle w:val="BodyText"/>
              <w:spacing w:before="0" w:after="0"/>
              <w:jc w:val="left"/>
              <w:rPr>
                <w:i w:val="0"/>
                <w:sz w:val="20"/>
                <w:szCs w:val="20"/>
              </w:rPr>
            </w:pPr>
            <w:r>
              <w:rPr>
                <w:i w:val="0"/>
                <w:sz w:val="20"/>
                <w:szCs w:val="20"/>
              </w:rPr>
              <w:t>Project Lead</w:t>
            </w:r>
          </w:p>
          <w:p w14:paraId="754228A9" w14:textId="24423868" w:rsidR="001414C9" w:rsidRPr="00E63946" w:rsidRDefault="001414C9" w:rsidP="001414C9">
            <w:pPr>
              <w:pStyle w:val="BodyText"/>
              <w:spacing w:before="0" w:after="0"/>
              <w:jc w:val="left"/>
              <w:rPr>
                <w:i w:val="0"/>
                <w:sz w:val="20"/>
                <w:szCs w:val="20"/>
              </w:rPr>
            </w:pPr>
            <w:r>
              <w:rPr>
                <w:i w:val="0"/>
                <w:sz w:val="20"/>
                <w:szCs w:val="20"/>
              </w:rPr>
              <w:t>Scrum Master</w:t>
            </w:r>
          </w:p>
        </w:tc>
        <w:tc>
          <w:tcPr>
            <w:tcW w:w="1535" w:type="dxa"/>
            <w:tcBorders>
              <w:right w:val="single" w:sz="12" w:space="0" w:color="auto"/>
            </w:tcBorders>
            <w:vAlign w:val="center"/>
          </w:tcPr>
          <w:p w14:paraId="754228AA" w14:textId="77777777" w:rsidR="00AD2369" w:rsidRPr="00E63946" w:rsidRDefault="00AD2369" w:rsidP="009F5EA7">
            <w:pPr>
              <w:pStyle w:val="BodyText"/>
              <w:spacing w:before="0" w:after="0"/>
              <w:jc w:val="left"/>
              <w:rPr>
                <w:i w:val="0"/>
                <w:sz w:val="20"/>
                <w:szCs w:val="20"/>
              </w:rPr>
            </w:pPr>
          </w:p>
        </w:tc>
      </w:tr>
      <w:tr w:rsidR="00AD2369" w14:paraId="754228AF" w14:textId="77777777" w:rsidTr="001414C9">
        <w:trPr>
          <w:cantSplit/>
          <w:jc w:val="center"/>
        </w:trPr>
        <w:tc>
          <w:tcPr>
            <w:tcW w:w="4235" w:type="dxa"/>
            <w:tcBorders>
              <w:left w:val="single" w:sz="12" w:space="0" w:color="auto"/>
            </w:tcBorders>
          </w:tcPr>
          <w:p w14:paraId="754228AC" w14:textId="68ABDCCB" w:rsidR="00AD2369" w:rsidRPr="00E63946" w:rsidRDefault="00AD2369" w:rsidP="001414C9">
            <w:pPr>
              <w:pStyle w:val="BodyText"/>
              <w:spacing w:before="0" w:after="0"/>
              <w:jc w:val="left"/>
              <w:rPr>
                <w:i w:val="0"/>
                <w:sz w:val="20"/>
                <w:szCs w:val="20"/>
              </w:rPr>
            </w:pPr>
            <w:r w:rsidRPr="00E63946">
              <w:rPr>
                <w:i w:val="0"/>
                <w:sz w:val="20"/>
                <w:szCs w:val="20"/>
              </w:rPr>
              <w:t>Close all logs and accounting records</w:t>
            </w:r>
          </w:p>
        </w:tc>
        <w:tc>
          <w:tcPr>
            <w:tcW w:w="3600" w:type="dxa"/>
          </w:tcPr>
          <w:p w14:paraId="4C5ADDB2" w14:textId="77777777" w:rsidR="00AD2369" w:rsidRDefault="001414C9" w:rsidP="001414C9">
            <w:pPr>
              <w:pStyle w:val="BodyText"/>
              <w:spacing w:before="0" w:after="0"/>
              <w:jc w:val="left"/>
              <w:rPr>
                <w:i w:val="0"/>
                <w:sz w:val="20"/>
                <w:szCs w:val="20"/>
              </w:rPr>
            </w:pPr>
            <w:r>
              <w:rPr>
                <w:i w:val="0"/>
                <w:sz w:val="20"/>
                <w:szCs w:val="20"/>
              </w:rPr>
              <w:t>Project Lead</w:t>
            </w:r>
          </w:p>
          <w:p w14:paraId="754228AD" w14:textId="453EB2BD" w:rsidR="001414C9" w:rsidRPr="00E63946" w:rsidRDefault="001414C9" w:rsidP="001414C9">
            <w:pPr>
              <w:pStyle w:val="BodyText"/>
              <w:spacing w:before="0" w:after="0"/>
              <w:jc w:val="left"/>
              <w:rPr>
                <w:i w:val="0"/>
                <w:sz w:val="20"/>
                <w:szCs w:val="20"/>
              </w:rPr>
            </w:pPr>
            <w:r>
              <w:rPr>
                <w:i w:val="0"/>
                <w:sz w:val="20"/>
                <w:szCs w:val="20"/>
              </w:rPr>
              <w:t>Geocent Contracts</w:t>
            </w:r>
          </w:p>
        </w:tc>
        <w:tc>
          <w:tcPr>
            <w:tcW w:w="1535" w:type="dxa"/>
            <w:tcBorders>
              <w:right w:val="single" w:sz="12" w:space="0" w:color="auto"/>
            </w:tcBorders>
            <w:vAlign w:val="center"/>
          </w:tcPr>
          <w:p w14:paraId="754228AE" w14:textId="77777777" w:rsidR="00AD2369" w:rsidRPr="00E63946" w:rsidRDefault="00AD2369" w:rsidP="009F5EA7">
            <w:pPr>
              <w:pStyle w:val="BodyText"/>
              <w:spacing w:before="0" w:after="0"/>
              <w:jc w:val="left"/>
              <w:rPr>
                <w:i w:val="0"/>
                <w:sz w:val="20"/>
                <w:szCs w:val="20"/>
              </w:rPr>
            </w:pPr>
          </w:p>
        </w:tc>
      </w:tr>
      <w:tr w:rsidR="00AD2369" w14:paraId="754228B3" w14:textId="77777777" w:rsidTr="001414C9">
        <w:trPr>
          <w:cantSplit/>
          <w:jc w:val="center"/>
        </w:trPr>
        <w:tc>
          <w:tcPr>
            <w:tcW w:w="4235" w:type="dxa"/>
            <w:tcBorders>
              <w:left w:val="single" w:sz="12" w:space="0" w:color="auto"/>
            </w:tcBorders>
          </w:tcPr>
          <w:p w14:paraId="754228B0" w14:textId="54F7E5FB" w:rsidR="00AD2369" w:rsidRPr="00E63946" w:rsidRDefault="00AD2369" w:rsidP="001414C9">
            <w:pPr>
              <w:pStyle w:val="BodyText"/>
              <w:spacing w:before="0" w:after="0"/>
              <w:jc w:val="left"/>
              <w:rPr>
                <w:i w:val="0"/>
                <w:sz w:val="20"/>
                <w:szCs w:val="20"/>
              </w:rPr>
            </w:pPr>
            <w:r w:rsidRPr="00E63946">
              <w:rPr>
                <w:i w:val="0"/>
                <w:sz w:val="20"/>
                <w:szCs w:val="20"/>
              </w:rPr>
              <w:t>Conduct post-project review and document lessons-learned</w:t>
            </w:r>
          </w:p>
        </w:tc>
        <w:tc>
          <w:tcPr>
            <w:tcW w:w="3600" w:type="dxa"/>
          </w:tcPr>
          <w:p w14:paraId="7BF26C51" w14:textId="77777777" w:rsidR="00AD2369" w:rsidRDefault="001414C9" w:rsidP="001414C9">
            <w:pPr>
              <w:pStyle w:val="BodyText"/>
              <w:spacing w:before="0" w:after="0"/>
              <w:jc w:val="left"/>
              <w:rPr>
                <w:i w:val="0"/>
                <w:sz w:val="20"/>
                <w:szCs w:val="20"/>
              </w:rPr>
            </w:pPr>
            <w:r>
              <w:rPr>
                <w:i w:val="0"/>
                <w:sz w:val="20"/>
                <w:szCs w:val="20"/>
              </w:rPr>
              <w:t>Development Team</w:t>
            </w:r>
          </w:p>
          <w:p w14:paraId="0C802157" w14:textId="77777777" w:rsidR="001414C9" w:rsidRDefault="001414C9" w:rsidP="001414C9">
            <w:pPr>
              <w:pStyle w:val="BodyText"/>
              <w:spacing w:before="0" w:after="0"/>
              <w:jc w:val="left"/>
              <w:rPr>
                <w:i w:val="0"/>
                <w:sz w:val="20"/>
                <w:szCs w:val="20"/>
              </w:rPr>
            </w:pPr>
            <w:r>
              <w:rPr>
                <w:i w:val="0"/>
                <w:sz w:val="20"/>
                <w:szCs w:val="20"/>
              </w:rPr>
              <w:t>Scrum Master</w:t>
            </w:r>
          </w:p>
          <w:p w14:paraId="06B88B3B" w14:textId="77777777" w:rsidR="001414C9" w:rsidRDefault="001414C9" w:rsidP="001414C9">
            <w:pPr>
              <w:pStyle w:val="BodyText"/>
              <w:spacing w:before="0" w:after="0"/>
              <w:jc w:val="left"/>
              <w:rPr>
                <w:i w:val="0"/>
                <w:sz w:val="20"/>
                <w:szCs w:val="20"/>
              </w:rPr>
            </w:pPr>
            <w:r>
              <w:rPr>
                <w:i w:val="0"/>
                <w:sz w:val="20"/>
                <w:szCs w:val="20"/>
              </w:rPr>
              <w:t>Project Lead</w:t>
            </w:r>
          </w:p>
          <w:p w14:paraId="754228B1" w14:textId="6158E66A" w:rsidR="001414C9" w:rsidRPr="00E63946" w:rsidRDefault="001414C9" w:rsidP="001414C9">
            <w:pPr>
              <w:pStyle w:val="BodyText"/>
              <w:spacing w:before="0" w:after="0"/>
              <w:jc w:val="left"/>
              <w:rPr>
                <w:i w:val="0"/>
                <w:sz w:val="20"/>
                <w:szCs w:val="20"/>
              </w:rPr>
            </w:pPr>
            <w:r>
              <w:rPr>
                <w:i w:val="0"/>
                <w:sz w:val="20"/>
                <w:szCs w:val="20"/>
              </w:rPr>
              <w:t>Product Owner</w:t>
            </w:r>
          </w:p>
        </w:tc>
        <w:tc>
          <w:tcPr>
            <w:tcW w:w="1535" w:type="dxa"/>
            <w:tcBorders>
              <w:right w:val="single" w:sz="12" w:space="0" w:color="auto"/>
            </w:tcBorders>
            <w:vAlign w:val="center"/>
          </w:tcPr>
          <w:p w14:paraId="754228B2" w14:textId="77777777" w:rsidR="00AD2369" w:rsidRPr="00E63946" w:rsidRDefault="00AD2369" w:rsidP="009F5EA7">
            <w:pPr>
              <w:pStyle w:val="BodyText"/>
              <w:spacing w:before="0" w:after="0"/>
              <w:jc w:val="left"/>
              <w:rPr>
                <w:i w:val="0"/>
                <w:sz w:val="20"/>
                <w:szCs w:val="20"/>
              </w:rPr>
            </w:pPr>
          </w:p>
        </w:tc>
      </w:tr>
      <w:tr w:rsidR="00AD2369" w14:paraId="754228B7" w14:textId="77777777" w:rsidTr="001414C9">
        <w:trPr>
          <w:cantSplit/>
          <w:jc w:val="center"/>
        </w:trPr>
        <w:tc>
          <w:tcPr>
            <w:tcW w:w="4235" w:type="dxa"/>
            <w:tcBorders>
              <w:left w:val="single" w:sz="12" w:space="0" w:color="auto"/>
            </w:tcBorders>
          </w:tcPr>
          <w:p w14:paraId="754228B4" w14:textId="70C2197E" w:rsidR="00AD2369" w:rsidRPr="00E63946" w:rsidRDefault="00AD2369" w:rsidP="001414C9">
            <w:pPr>
              <w:pStyle w:val="BodyText"/>
              <w:spacing w:before="0" w:after="0"/>
              <w:jc w:val="left"/>
              <w:rPr>
                <w:i w:val="0"/>
                <w:sz w:val="20"/>
                <w:szCs w:val="20"/>
              </w:rPr>
            </w:pPr>
            <w:r w:rsidRPr="00E63946">
              <w:rPr>
                <w:i w:val="0"/>
                <w:sz w:val="20"/>
                <w:szCs w:val="20"/>
              </w:rPr>
              <w:t>Complete project team post-assignment evaluations and release team members to next assignment</w:t>
            </w:r>
          </w:p>
        </w:tc>
        <w:tc>
          <w:tcPr>
            <w:tcW w:w="3600" w:type="dxa"/>
          </w:tcPr>
          <w:p w14:paraId="754228B5" w14:textId="2A8C633A" w:rsidR="00AD2369" w:rsidRPr="00E63946" w:rsidRDefault="001414C9" w:rsidP="001414C9">
            <w:pPr>
              <w:pStyle w:val="BodyText"/>
              <w:spacing w:before="0" w:after="0"/>
              <w:jc w:val="left"/>
              <w:rPr>
                <w:i w:val="0"/>
                <w:sz w:val="20"/>
                <w:szCs w:val="20"/>
              </w:rPr>
            </w:pPr>
            <w:r>
              <w:rPr>
                <w:i w:val="0"/>
                <w:sz w:val="20"/>
                <w:szCs w:val="20"/>
              </w:rPr>
              <w:t xml:space="preserve">Geocent </w:t>
            </w:r>
            <w:r w:rsidR="004074D4">
              <w:rPr>
                <w:i w:val="0"/>
                <w:sz w:val="20"/>
                <w:szCs w:val="20"/>
              </w:rPr>
              <w:t>Senior Management</w:t>
            </w:r>
          </w:p>
        </w:tc>
        <w:tc>
          <w:tcPr>
            <w:tcW w:w="1535" w:type="dxa"/>
            <w:tcBorders>
              <w:right w:val="single" w:sz="12" w:space="0" w:color="auto"/>
            </w:tcBorders>
            <w:vAlign w:val="center"/>
          </w:tcPr>
          <w:p w14:paraId="754228B6" w14:textId="77777777" w:rsidR="00AD2369" w:rsidRPr="00E63946" w:rsidRDefault="00AD2369" w:rsidP="009F5EA7">
            <w:pPr>
              <w:pStyle w:val="BodyText"/>
              <w:spacing w:before="0" w:after="0"/>
              <w:jc w:val="left"/>
              <w:rPr>
                <w:i w:val="0"/>
                <w:sz w:val="20"/>
                <w:szCs w:val="20"/>
              </w:rPr>
            </w:pPr>
          </w:p>
        </w:tc>
      </w:tr>
      <w:tr w:rsidR="00AD2369" w14:paraId="754228BB" w14:textId="77777777" w:rsidTr="001414C9">
        <w:trPr>
          <w:cantSplit/>
          <w:jc w:val="center"/>
        </w:trPr>
        <w:tc>
          <w:tcPr>
            <w:tcW w:w="4235" w:type="dxa"/>
            <w:tcBorders>
              <w:left w:val="single" w:sz="12" w:space="0" w:color="auto"/>
            </w:tcBorders>
          </w:tcPr>
          <w:p w14:paraId="754228B8" w14:textId="77777777" w:rsidR="00AD2369" w:rsidRPr="00E63946" w:rsidRDefault="00AD2369" w:rsidP="001414C9">
            <w:pPr>
              <w:pStyle w:val="BodyText"/>
              <w:spacing w:before="0" w:after="0"/>
              <w:jc w:val="left"/>
              <w:rPr>
                <w:i w:val="0"/>
                <w:sz w:val="20"/>
                <w:szCs w:val="20"/>
              </w:rPr>
            </w:pPr>
            <w:r w:rsidRPr="00E63946">
              <w:rPr>
                <w:i w:val="0"/>
                <w:sz w:val="20"/>
                <w:szCs w:val="20"/>
              </w:rPr>
              <w:t>Complete customer satisfaction review</w:t>
            </w:r>
          </w:p>
        </w:tc>
        <w:tc>
          <w:tcPr>
            <w:tcW w:w="3600" w:type="dxa"/>
          </w:tcPr>
          <w:p w14:paraId="0FB77337" w14:textId="77777777" w:rsidR="00AD2369" w:rsidRDefault="001414C9" w:rsidP="001414C9">
            <w:pPr>
              <w:pStyle w:val="BodyText"/>
              <w:spacing w:before="0" w:after="0"/>
              <w:jc w:val="left"/>
              <w:rPr>
                <w:i w:val="0"/>
                <w:sz w:val="20"/>
                <w:szCs w:val="20"/>
              </w:rPr>
            </w:pPr>
            <w:r>
              <w:rPr>
                <w:i w:val="0"/>
                <w:sz w:val="20"/>
                <w:szCs w:val="20"/>
              </w:rPr>
              <w:t>Scrum Master</w:t>
            </w:r>
          </w:p>
          <w:p w14:paraId="754228B9" w14:textId="21EBCC9E" w:rsidR="001414C9" w:rsidRPr="00E63946" w:rsidRDefault="001414C9" w:rsidP="001414C9">
            <w:pPr>
              <w:pStyle w:val="BodyText"/>
              <w:spacing w:before="0" w:after="0"/>
              <w:jc w:val="left"/>
              <w:rPr>
                <w:i w:val="0"/>
                <w:sz w:val="20"/>
                <w:szCs w:val="20"/>
              </w:rPr>
            </w:pPr>
            <w:r>
              <w:rPr>
                <w:i w:val="0"/>
                <w:sz w:val="20"/>
                <w:szCs w:val="20"/>
              </w:rPr>
              <w:t>Product Owner</w:t>
            </w:r>
          </w:p>
        </w:tc>
        <w:tc>
          <w:tcPr>
            <w:tcW w:w="1535" w:type="dxa"/>
            <w:tcBorders>
              <w:right w:val="single" w:sz="12" w:space="0" w:color="auto"/>
            </w:tcBorders>
            <w:vAlign w:val="center"/>
          </w:tcPr>
          <w:p w14:paraId="754228BA" w14:textId="77777777" w:rsidR="00AD2369" w:rsidRPr="00E63946" w:rsidRDefault="00AD2369" w:rsidP="009F5EA7">
            <w:pPr>
              <w:pStyle w:val="BodyText"/>
              <w:spacing w:before="0" w:after="0"/>
              <w:jc w:val="left"/>
              <w:rPr>
                <w:i w:val="0"/>
                <w:sz w:val="20"/>
                <w:szCs w:val="20"/>
              </w:rPr>
            </w:pPr>
          </w:p>
        </w:tc>
      </w:tr>
      <w:tr w:rsidR="00AD2369" w14:paraId="754228BF" w14:textId="77777777" w:rsidTr="001414C9">
        <w:trPr>
          <w:cantSplit/>
          <w:jc w:val="center"/>
        </w:trPr>
        <w:tc>
          <w:tcPr>
            <w:tcW w:w="4235" w:type="dxa"/>
            <w:tcBorders>
              <w:left w:val="single" w:sz="12" w:space="0" w:color="auto"/>
            </w:tcBorders>
          </w:tcPr>
          <w:p w14:paraId="754228BC" w14:textId="0BCBBBAE" w:rsidR="00AD2369" w:rsidRPr="00E63946" w:rsidRDefault="00AD2369" w:rsidP="001414C9">
            <w:pPr>
              <w:pStyle w:val="BodyText"/>
              <w:spacing w:before="0" w:after="0"/>
              <w:jc w:val="left"/>
              <w:rPr>
                <w:i w:val="0"/>
                <w:sz w:val="20"/>
                <w:szCs w:val="20"/>
              </w:rPr>
            </w:pPr>
            <w:r w:rsidRPr="00E63946">
              <w:rPr>
                <w:i w:val="0"/>
                <w:sz w:val="20"/>
                <w:szCs w:val="20"/>
              </w:rPr>
              <w:t>Analyze project metrics, product quality, and issue final project report</w:t>
            </w:r>
          </w:p>
        </w:tc>
        <w:tc>
          <w:tcPr>
            <w:tcW w:w="3600" w:type="dxa"/>
          </w:tcPr>
          <w:p w14:paraId="4B83B69B" w14:textId="77777777" w:rsidR="00AD2369" w:rsidRDefault="001414C9" w:rsidP="001414C9">
            <w:pPr>
              <w:pStyle w:val="BodyText"/>
              <w:spacing w:before="0" w:after="0"/>
              <w:jc w:val="left"/>
              <w:rPr>
                <w:i w:val="0"/>
                <w:sz w:val="20"/>
                <w:szCs w:val="20"/>
              </w:rPr>
            </w:pPr>
            <w:r>
              <w:rPr>
                <w:i w:val="0"/>
                <w:sz w:val="20"/>
                <w:szCs w:val="20"/>
              </w:rPr>
              <w:t>Scrum Master</w:t>
            </w:r>
          </w:p>
          <w:p w14:paraId="754228BD" w14:textId="2221C22C" w:rsidR="001414C9" w:rsidRPr="00E63946" w:rsidRDefault="001414C9" w:rsidP="001414C9">
            <w:pPr>
              <w:pStyle w:val="BodyText"/>
              <w:spacing w:before="0" w:after="0"/>
              <w:jc w:val="left"/>
              <w:rPr>
                <w:i w:val="0"/>
                <w:sz w:val="20"/>
                <w:szCs w:val="20"/>
              </w:rPr>
            </w:pPr>
            <w:r>
              <w:rPr>
                <w:i w:val="0"/>
                <w:sz w:val="20"/>
                <w:szCs w:val="20"/>
              </w:rPr>
              <w:t>Project Lead</w:t>
            </w:r>
          </w:p>
        </w:tc>
        <w:tc>
          <w:tcPr>
            <w:tcW w:w="1535" w:type="dxa"/>
            <w:tcBorders>
              <w:right w:val="single" w:sz="12" w:space="0" w:color="auto"/>
            </w:tcBorders>
            <w:vAlign w:val="center"/>
          </w:tcPr>
          <w:p w14:paraId="754228BE" w14:textId="77777777" w:rsidR="00AD2369" w:rsidRPr="00E63946" w:rsidRDefault="00AD2369" w:rsidP="009F5EA7">
            <w:pPr>
              <w:pStyle w:val="BodyText"/>
              <w:spacing w:before="0" w:after="0"/>
              <w:jc w:val="left"/>
              <w:rPr>
                <w:i w:val="0"/>
                <w:sz w:val="20"/>
                <w:szCs w:val="20"/>
              </w:rPr>
            </w:pPr>
          </w:p>
        </w:tc>
      </w:tr>
      <w:tr w:rsidR="00AD2369" w14:paraId="754228C3" w14:textId="77777777" w:rsidTr="001414C9">
        <w:trPr>
          <w:cantSplit/>
          <w:jc w:val="center"/>
        </w:trPr>
        <w:tc>
          <w:tcPr>
            <w:tcW w:w="4235" w:type="dxa"/>
            <w:tcBorders>
              <w:left w:val="single" w:sz="12" w:space="0" w:color="auto"/>
            </w:tcBorders>
          </w:tcPr>
          <w:p w14:paraId="754228C0" w14:textId="17012629" w:rsidR="00AD2369" w:rsidRPr="00E63946" w:rsidRDefault="00AD2369" w:rsidP="001414C9">
            <w:pPr>
              <w:pStyle w:val="BodyText"/>
              <w:spacing w:before="0" w:after="0"/>
              <w:jc w:val="left"/>
              <w:rPr>
                <w:i w:val="0"/>
                <w:sz w:val="20"/>
                <w:szCs w:val="20"/>
              </w:rPr>
            </w:pPr>
            <w:r w:rsidRPr="00E63946">
              <w:rPr>
                <w:i w:val="0"/>
                <w:sz w:val="20"/>
                <w:szCs w:val="20"/>
              </w:rPr>
              <w:t>Update estimating models and risk factor tables</w:t>
            </w:r>
          </w:p>
        </w:tc>
        <w:tc>
          <w:tcPr>
            <w:tcW w:w="3600" w:type="dxa"/>
          </w:tcPr>
          <w:p w14:paraId="754228C1" w14:textId="4600C5E6" w:rsidR="00AD2369" w:rsidRPr="00E63946" w:rsidRDefault="001414C9" w:rsidP="001414C9">
            <w:pPr>
              <w:pStyle w:val="BodyText"/>
              <w:spacing w:before="0" w:after="0"/>
              <w:jc w:val="left"/>
              <w:rPr>
                <w:i w:val="0"/>
                <w:sz w:val="20"/>
                <w:szCs w:val="20"/>
              </w:rPr>
            </w:pPr>
            <w:r>
              <w:rPr>
                <w:i w:val="0"/>
                <w:sz w:val="20"/>
                <w:szCs w:val="20"/>
              </w:rPr>
              <w:t>Project Lead</w:t>
            </w:r>
          </w:p>
        </w:tc>
        <w:tc>
          <w:tcPr>
            <w:tcW w:w="1535" w:type="dxa"/>
            <w:tcBorders>
              <w:right w:val="single" w:sz="12" w:space="0" w:color="auto"/>
            </w:tcBorders>
            <w:vAlign w:val="center"/>
          </w:tcPr>
          <w:p w14:paraId="754228C2" w14:textId="77777777" w:rsidR="00AD2369" w:rsidRPr="00E63946" w:rsidRDefault="00AD2369" w:rsidP="009F5EA7">
            <w:pPr>
              <w:pStyle w:val="BodyText"/>
              <w:spacing w:before="0" w:after="0"/>
              <w:jc w:val="left"/>
              <w:rPr>
                <w:i w:val="0"/>
                <w:sz w:val="20"/>
                <w:szCs w:val="20"/>
              </w:rPr>
            </w:pPr>
          </w:p>
        </w:tc>
      </w:tr>
      <w:tr w:rsidR="00AD2369" w14:paraId="754228C7" w14:textId="77777777" w:rsidTr="001414C9">
        <w:trPr>
          <w:cantSplit/>
          <w:trHeight w:val="692"/>
          <w:jc w:val="center"/>
        </w:trPr>
        <w:tc>
          <w:tcPr>
            <w:tcW w:w="4235" w:type="dxa"/>
            <w:tcBorders>
              <w:left w:val="single" w:sz="12" w:space="0" w:color="auto"/>
            </w:tcBorders>
          </w:tcPr>
          <w:p w14:paraId="754228C4" w14:textId="77777777" w:rsidR="00AD2369" w:rsidRPr="00E63946" w:rsidRDefault="00AD2369" w:rsidP="001414C9">
            <w:pPr>
              <w:pStyle w:val="BodyText"/>
              <w:spacing w:before="0" w:after="0"/>
              <w:jc w:val="left"/>
              <w:rPr>
                <w:i w:val="0"/>
                <w:sz w:val="20"/>
                <w:szCs w:val="20"/>
              </w:rPr>
            </w:pPr>
            <w:r w:rsidRPr="00E63946">
              <w:rPr>
                <w:i w:val="0"/>
                <w:sz w:val="20"/>
                <w:szCs w:val="20"/>
              </w:rPr>
              <w:t>Archive documents</w:t>
            </w:r>
            <w:r w:rsidR="00250674">
              <w:rPr>
                <w:i w:val="0"/>
                <w:sz w:val="20"/>
                <w:szCs w:val="20"/>
              </w:rPr>
              <w:t>, records, reports</w:t>
            </w:r>
            <w:r w:rsidRPr="00E63946">
              <w:rPr>
                <w:i w:val="0"/>
                <w:sz w:val="20"/>
                <w:szCs w:val="20"/>
              </w:rPr>
              <w:t xml:space="preserve"> and notify appropriate personnel</w:t>
            </w:r>
          </w:p>
        </w:tc>
        <w:tc>
          <w:tcPr>
            <w:tcW w:w="3600" w:type="dxa"/>
          </w:tcPr>
          <w:p w14:paraId="754228C5" w14:textId="5AB6F0D3" w:rsidR="00AD2369" w:rsidRPr="00E63946" w:rsidRDefault="001414C9" w:rsidP="001414C9">
            <w:pPr>
              <w:pStyle w:val="BodyText"/>
              <w:spacing w:before="0" w:after="0"/>
              <w:jc w:val="left"/>
              <w:rPr>
                <w:i w:val="0"/>
                <w:sz w:val="20"/>
                <w:szCs w:val="20"/>
              </w:rPr>
            </w:pPr>
            <w:r>
              <w:rPr>
                <w:i w:val="0"/>
                <w:sz w:val="20"/>
                <w:szCs w:val="20"/>
              </w:rPr>
              <w:t>Geocent Configureation Management</w:t>
            </w:r>
          </w:p>
        </w:tc>
        <w:tc>
          <w:tcPr>
            <w:tcW w:w="1535" w:type="dxa"/>
            <w:tcBorders>
              <w:right w:val="single" w:sz="12" w:space="0" w:color="auto"/>
            </w:tcBorders>
            <w:vAlign w:val="center"/>
          </w:tcPr>
          <w:p w14:paraId="754228C6" w14:textId="77777777" w:rsidR="00AD2369" w:rsidRPr="00E63946" w:rsidRDefault="00AD2369" w:rsidP="009F5EA7">
            <w:pPr>
              <w:pStyle w:val="BodyText"/>
              <w:spacing w:before="0" w:after="0"/>
              <w:jc w:val="left"/>
              <w:rPr>
                <w:i w:val="0"/>
                <w:sz w:val="20"/>
                <w:szCs w:val="20"/>
              </w:rPr>
            </w:pPr>
          </w:p>
        </w:tc>
      </w:tr>
      <w:tr w:rsidR="00AD2369" w14:paraId="754228CB" w14:textId="77777777" w:rsidTr="001414C9">
        <w:trPr>
          <w:cantSplit/>
          <w:jc w:val="center"/>
        </w:trPr>
        <w:tc>
          <w:tcPr>
            <w:tcW w:w="4235" w:type="dxa"/>
            <w:tcBorders>
              <w:left w:val="single" w:sz="12" w:space="0" w:color="auto"/>
            </w:tcBorders>
          </w:tcPr>
          <w:p w14:paraId="754228C8" w14:textId="77777777" w:rsidR="00AD2369" w:rsidRPr="00E63946" w:rsidRDefault="00AD2369" w:rsidP="001414C9">
            <w:pPr>
              <w:pStyle w:val="BodyText"/>
              <w:spacing w:before="0" w:after="0"/>
              <w:jc w:val="left"/>
              <w:rPr>
                <w:i w:val="0"/>
                <w:sz w:val="20"/>
                <w:szCs w:val="20"/>
              </w:rPr>
            </w:pPr>
            <w:r>
              <w:rPr>
                <w:i w:val="0"/>
                <w:sz w:val="20"/>
                <w:szCs w:val="20"/>
              </w:rPr>
              <w:t>Prepare “Lessons Learned” Survey</w:t>
            </w:r>
          </w:p>
        </w:tc>
        <w:tc>
          <w:tcPr>
            <w:tcW w:w="3600" w:type="dxa"/>
          </w:tcPr>
          <w:p w14:paraId="754228C9" w14:textId="70B21FDF" w:rsidR="00AD2369" w:rsidRPr="00E63946" w:rsidRDefault="001414C9" w:rsidP="001414C9">
            <w:pPr>
              <w:pStyle w:val="BodyText"/>
              <w:spacing w:before="0" w:after="0"/>
              <w:jc w:val="left"/>
              <w:rPr>
                <w:i w:val="0"/>
                <w:sz w:val="20"/>
                <w:szCs w:val="20"/>
              </w:rPr>
            </w:pPr>
            <w:r>
              <w:rPr>
                <w:i w:val="0"/>
                <w:sz w:val="20"/>
                <w:szCs w:val="20"/>
              </w:rPr>
              <w:t>Scrum Master</w:t>
            </w:r>
          </w:p>
        </w:tc>
        <w:tc>
          <w:tcPr>
            <w:tcW w:w="1535" w:type="dxa"/>
            <w:tcBorders>
              <w:right w:val="single" w:sz="12" w:space="0" w:color="auto"/>
            </w:tcBorders>
            <w:vAlign w:val="center"/>
          </w:tcPr>
          <w:p w14:paraId="754228CA" w14:textId="77777777" w:rsidR="00AD2369" w:rsidRPr="00E63946" w:rsidRDefault="00AD2369" w:rsidP="009F5EA7">
            <w:pPr>
              <w:pStyle w:val="BodyText"/>
              <w:spacing w:before="0" w:after="0"/>
              <w:jc w:val="left"/>
              <w:rPr>
                <w:i w:val="0"/>
                <w:sz w:val="20"/>
                <w:szCs w:val="20"/>
              </w:rPr>
            </w:pPr>
          </w:p>
        </w:tc>
      </w:tr>
      <w:tr w:rsidR="00250674" w14:paraId="754228CF" w14:textId="77777777" w:rsidTr="001414C9">
        <w:trPr>
          <w:cantSplit/>
          <w:jc w:val="center"/>
        </w:trPr>
        <w:tc>
          <w:tcPr>
            <w:tcW w:w="4235" w:type="dxa"/>
            <w:tcBorders>
              <w:left w:val="single" w:sz="12" w:space="0" w:color="auto"/>
              <w:bottom w:val="single" w:sz="12" w:space="0" w:color="auto"/>
            </w:tcBorders>
          </w:tcPr>
          <w:p w14:paraId="754228CC" w14:textId="77777777" w:rsidR="00250674" w:rsidRDefault="00250674" w:rsidP="001414C9">
            <w:pPr>
              <w:pStyle w:val="BodyText"/>
              <w:spacing w:before="0" w:after="0"/>
              <w:jc w:val="left"/>
              <w:rPr>
                <w:i w:val="0"/>
                <w:sz w:val="20"/>
                <w:szCs w:val="20"/>
              </w:rPr>
            </w:pPr>
            <w:r>
              <w:rPr>
                <w:i w:val="0"/>
                <w:sz w:val="20"/>
                <w:szCs w:val="20"/>
              </w:rPr>
              <w:t>Prepare past performance writeup &amp; presentation slide</w:t>
            </w:r>
          </w:p>
        </w:tc>
        <w:tc>
          <w:tcPr>
            <w:tcW w:w="3600" w:type="dxa"/>
            <w:tcBorders>
              <w:bottom w:val="single" w:sz="12" w:space="0" w:color="auto"/>
            </w:tcBorders>
          </w:tcPr>
          <w:p w14:paraId="754228CD" w14:textId="7AE7D8DD" w:rsidR="00250674" w:rsidRDefault="001414C9" w:rsidP="001414C9">
            <w:pPr>
              <w:pStyle w:val="BodyText"/>
              <w:spacing w:before="0" w:after="0"/>
              <w:jc w:val="left"/>
              <w:rPr>
                <w:i w:val="0"/>
                <w:sz w:val="20"/>
                <w:szCs w:val="20"/>
              </w:rPr>
            </w:pPr>
            <w:r>
              <w:rPr>
                <w:i w:val="0"/>
                <w:sz w:val="20"/>
                <w:szCs w:val="20"/>
              </w:rPr>
              <w:t>Project Lead</w:t>
            </w:r>
          </w:p>
        </w:tc>
        <w:tc>
          <w:tcPr>
            <w:tcW w:w="1535" w:type="dxa"/>
            <w:tcBorders>
              <w:bottom w:val="single" w:sz="12" w:space="0" w:color="auto"/>
              <w:right w:val="single" w:sz="12" w:space="0" w:color="auto"/>
            </w:tcBorders>
            <w:vAlign w:val="center"/>
          </w:tcPr>
          <w:p w14:paraId="754228CE" w14:textId="77777777" w:rsidR="00250674" w:rsidRDefault="00250674" w:rsidP="009F5EA7">
            <w:pPr>
              <w:pStyle w:val="BodyText"/>
              <w:spacing w:before="0" w:after="0"/>
              <w:jc w:val="left"/>
              <w:rPr>
                <w:i w:val="0"/>
                <w:sz w:val="20"/>
                <w:szCs w:val="20"/>
              </w:rPr>
            </w:pPr>
          </w:p>
        </w:tc>
      </w:tr>
      <w:bookmarkEnd w:id="1"/>
      <w:bookmarkEnd w:id="2"/>
    </w:tbl>
    <w:p w14:paraId="754228D0" w14:textId="77777777" w:rsidR="000B08B8" w:rsidRPr="000B08B8" w:rsidRDefault="000B08B8" w:rsidP="00296B48"/>
    <w:sectPr w:rsidR="000B08B8" w:rsidRPr="000B08B8" w:rsidSect="007B30D6">
      <w:pgSz w:w="12240" w:h="15840" w:code="1"/>
      <w:pgMar w:top="1152" w:right="1440" w:bottom="1710" w:left="1440" w:header="720" w:footer="38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7D18E" w14:textId="77777777" w:rsidR="00167A8B" w:rsidRDefault="00167A8B">
      <w:r>
        <w:separator/>
      </w:r>
    </w:p>
  </w:endnote>
  <w:endnote w:type="continuationSeparator" w:id="0">
    <w:p w14:paraId="2991966B" w14:textId="77777777" w:rsidR="00167A8B" w:rsidRDefault="00167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default"/>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7" w14:textId="121CC51A" w:rsidR="00F00EE8" w:rsidRPr="004747E8" w:rsidRDefault="00F00EE8" w:rsidP="00CF0500">
    <w:pPr>
      <w:spacing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r>
      <w:rPr>
        <w:rFonts w:ascii="Arial" w:hAnsi="Arial" w:cs="Arial"/>
        <w:sz w:val="22"/>
        <w:szCs w:val="22"/>
      </w:rPr>
      <w:t xml:space="preserve"> – Released for review by 18f</w:t>
    </w:r>
  </w:p>
  <w:p w14:paraId="754228D8" w14:textId="77777777" w:rsidR="00F00EE8" w:rsidRDefault="00F00E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A" w14:textId="77777777" w:rsidR="00F00EE8" w:rsidRDefault="00F00EE8" w:rsidP="000D12C1">
    <w:pPr>
      <w:pBdr>
        <w:bottom w:val="single" w:sz="12" w:space="1" w:color="auto"/>
      </w:pBdr>
      <w:tabs>
        <w:tab w:val="right" w:pos="9360"/>
      </w:tabs>
      <w:spacing w:before="0" w:after="0"/>
      <w:rPr>
        <w:rFonts w:ascii="Arial" w:hAnsi="Arial" w:cs="Arial"/>
        <w:b/>
        <w:bCs/>
        <w:sz w:val="18"/>
        <w:szCs w:val="18"/>
      </w:rPr>
    </w:pPr>
  </w:p>
  <w:p w14:paraId="754228DB" w14:textId="77777777" w:rsidR="00F00EE8" w:rsidRPr="007A3EAF" w:rsidRDefault="00F00EE8" w:rsidP="0046572E">
    <w:pPr>
      <w:tabs>
        <w:tab w:val="right" w:pos="9360"/>
      </w:tabs>
      <w:spacing w:before="80" w:after="0"/>
      <w:rPr>
        <w:rFonts w:ascii="Arial" w:hAnsi="Arial" w:cs="Arial"/>
        <w:sz w:val="16"/>
        <w:szCs w:val="16"/>
        <w:highlight w:val="yellow"/>
      </w:rPr>
    </w:pPr>
    <w:r w:rsidRPr="007A3EAF">
      <w:rPr>
        <w:rFonts w:ascii="Arial" w:hAnsi="Arial" w:cs="Arial"/>
        <w:b/>
        <w:bCs/>
        <w:sz w:val="18"/>
        <w:szCs w:val="18"/>
        <w:highlight w:val="yellow"/>
      </w:rPr>
      <w:t>Document Number</w:t>
    </w:r>
    <w:r w:rsidRPr="007A3EAF">
      <w:rPr>
        <w:rFonts w:ascii="Arial" w:hAnsi="Arial" w:cs="Arial"/>
        <w:sz w:val="18"/>
        <w:szCs w:val="18"/>
        <w:highlight w:val="yellow"/>
      </w:rPr>
      <w:t>:</w:t>
    </w:r>
    <w:r w:rsidRPr="007A3EAF">
      <w:rPr>
        <w:rFonts w:ascii="Arial" w:hAnsi="Arial" w:cs="Arial"/>
        <w:sz w:val="18"/>
        <w:szCs w:val="18"/>
        <w:highlight w:val="yellow"/>
      </w:rPr>
      <w:tab/>
    </w:r>
    <w:r w:rsidRPr="007A3EAF">
      <w:rPr>
        <w:rFonts w:ascii="Arial" w:hAnsi="Arial" w:cs="Arial"/>
        <w:sz w:val="18"/>
        <w:szCs w:val="18"/>
        <w:highlight w:val="yellow"/>
      </w:rPr>
      <w:tab/>
    </w:r>
  </w:p>
  <w:p w14:paraId="754228DC" w14:textId="77777777" w:rsidR="00F00EE8" w:rsidRPr="004747E8" w:rsidRDefault="00F00EE8" w:rsidP="004747E8">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before="0" w:after="0"/>
      <w:rPr>
        <w:rFonts w:ascii="Arial" w:hAnsi="Arial" w:cs="Arial"/>
        <w:sz w:val="18"/>
        <w:szCs w:val="18"/>
      </w:rPr>
    </w:pPr>
    <w:r w:rsidRPr="007A3EAF">
      <w:rPr>
        <w:rFonts w:ascii="Arial" w:hAnsi="Arial" w:cs="Arial"/>
        <w:b/>
        <w:bCs/>
        <w:sz w:val="18"/>
        <w:szCs w:val="18"/>
        <w:highlight w:val="yellow"/>
      </w:rPr>
      <w:t>Revision:</w:t>
    </w:r>
    <w:r w:rsidRPr="007A3EAF">
      <w:rPr>
        <w:rFonts w:ascii="Arial" w:hAnsi="Arial" w:cs="Arial"/>
        <w:sz w:val="18"/>
        <w:szCs w:val="18"/>
        <w:highlight w:val="yellow"/>
      </w:rPr>
      <w:t xml:space="preserve">     </w:t>
    </w:r>
    <w:r w:rsidRPr="007A3EAF">
      <w:rPr>
        <w:rFonts w:ascii="Arial" w:hAnsi="Arial" w:cs="Arial"/>
        <w:b/>
        <w:bCs/>
        <w:sz w:val="18"/>
        <w:szCs w:val="18"/>
        <w:highlight w:val="yellow"/>
      </w:rPr>
      <w:t>Date</w:t>
    </w:r>
    <w:r w:rsidRPr="007A3EAF">
      <w:rPr>
        <w:rFonts w:ascii="Arial" w:hAnsi="Arial" w:cs="Arial"/>
        <w:sz w:val="18"/>
        <w:szCs w:val="18"/>
        <w:highlight w:val="yellow"/>
      </w:rPr>
      <w:t>: DD MMM YYYY</w:t>
    </w:r>
  </w:p>
  <w:p w14:paraId="754228DD" w14:textId="77777777" w:rsidR="00F00EE8" w:rsidRPr="004747E8" w:rsidRDefault="00F00EE8">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after="0"/>
      <w:jc w:val="center"/>
      <w:rPr>
        <w:rFonts w:ascii="Arial" w:hAnsi="Arial" w:cs="Arial"/>
        <w:sz w:val="18"/>
        <w:szCs w:val="18"/>
      </w:rPr>
    </w:pPr>
    <w:r w:rsidRPr="004747E8">
      <w:rPr>
        <w:rStyle w:val="PageNumber"/>
        <w:rFonts w:ascii="Arial" w:hAnsi="Arial" w:cs="Arial"/>
        <w:sz w:val="18"/>
        <w:szCs w:val="18"/>
      </w:rPr>
      <w:t xml:space="preserve">Page </w:t>
    </w:r>
    <w:r w:rsidRPr="004747E8">
      <w:rPr>
        <w:rStyle w:val="PageNumber"/>
        <w:rFonts w:ascii="Arial" w:hAnsi="Arial" w:cs="Arial"/>
        <w:sz w:val="18"/>
        <w:szCs w:val="18"/>
      </w:rPr>
      <w:fldChar w:fldCharType="begin"/>
    </w:r>
    <w:r w:rsidRPr="004747E8">
      <w:rPr>
        <w:rStyle w:val="PageNumber"/>
        <w:rFonts w:ascii="Arial" w:hAnsi="Arial" w:cs="Arial"/>
        <w:sz w:val="18"/>
        <w:szCs w:val="18"/>
      </w:rPr>
      <w:instrText xml:space="preserve"> PAGE </w:instrText>
    </w:r>
    <w:r w:rsidRPr="004747E8">
      <w:rPr>
        <w:rStyle w:val="PageNumber"/>
        <w:rFonts w:ascii="Arial" w:hAnsi="Arial" w:cs="Arial"/>
        <w:sz w:val="18"/>
        <w:szCs w:val="18"/>
      </w:rPr>
      <w:fldChar w:fldCharType="separate"/>
    </w:r>
    <w:r w:rsidR="00065A66">
      <w:rPr>
        <w:rStyle w:val="PageNumber"/>
        <w:rFonts w:ascii="Arial" w:hAnsi="Arial" w:cs="Arial"/>
        <w:noProof/>
        <w:sz w:val="18"/>
        <w:szCs w:val="18"/>
      </w:rPr>
      <w:t>v</w:t>
    </w:r>
    <w:r w:rsidRPr="004747E8">
      <w:rPr>
        <w:rStyle w:val="PageNumber"/>
        <w:rFonts w:ascii="Arial" w:hAnsi="Arial" w:cs="Arial"/>
        <w:sz w:val="18"/>
        <w:szCs w:val="18"/>
      </w:rPr>
      <w:fldChar w:fldCharType="end"/>
    </w:r>
  </w:p>
  <w:p w14:paraId="754228DE" w14:textId="28796D61" w:rsidR="00F00EE8" w:rsidRPr="004747E8" w:rsidRDefault="00F00EE8" w:rsidP="000D12C1">
    <w:pPr>
      <w:spacing w:before="40"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EC0C6" w14:textId="77777777" w:rsidR="00167A8B" w:rsidRDefault="00167A8B">
      <w:r>
        <w:separator/>
      </w:r>
    </w:p>
  </w:footnote>
  <w:footnote w:type="continuationSeparator" w:id="0">
    <w:p w14:paraId="7C10DD5F" w14:textId="77777777" w:rsidR="00167A8B" w:rsidRDefault="00167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9" w14:textId="54403FD3" w:rsidR="00F00EE8" w:rsidRDefault="00F00EE8" w:rsidP="007A3EAF">
    <w:pPr>
      <w:pStyle w:val="Header"/>
      <w:pBdr>
        <w:bottom w:val="single" w:sz="12" w:space="1" w:color="auto"/>
      </w:pBdr>
      <w:tabs>
        <w:tab w:val="clear" w:pos="8640"/>
      </w:tabs>
      <w:spacing w:before="0" w:after="100" w:afterAutospacing="1"/>
      <w:rPr>
        <w:rFonts w:ascii="Arial" w:hAnsi="Arial" w:cs="Arial"/>
        <w:b/>
      </w:rPr>
    </w:pPr>
    <w:r w:rsidRPr="0013393C">
      <w:rPr>
        <w:noProof/>
      </w:rPr>
      <w:drawing>
        <wp:anchor distT="0" distB="0" distL="114300" distR="114300" simplePos="0" relativeHeight="251660800" behindDoc="1" locked="0" layoutInCell="1" allowOverlap="1" wp14:anchorId="72AB8BB7" wp14:editId="6ED80BA0">
          <wp:simplePos x="0" y="0"/>
          <wp:positionH relativeFrom="column">
            <wp:posOffset>5537200</wp:posOffset>
          </wp:positionH>
          <wp:positionV relativeFrom="paragraph">
            <wp:posOffset>-273050</wp:posOffset>
          </wp:positionV>
          <wp:extent cx="405765" cy="425450"/>
          <wp:effectExtent l="0" t="0" r="0" b="0"/>
          <wp:wrapTight wrapText="bothSides">
            <wp:wrapPolygon edited="0">
              <wp:start x="0" y="0"/>
              <wp:lineTo x="0" y="20310"/>
              <wp:lineTo x="20282" y="20310"/>
              <wp:lineTo x="202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76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18f ADS Prototype - Program</w:t>
    </w:r>
    <w:r w:rsidRPr="00137518">
      <w:rPr>
        <w:rFonts w:ascii="Arial" w:hAnsi="Arial" w:cs="Arial"/>
        <w:b/>
      </w:rPr>
      <w:t xml:space="preserve"> </w:t>
    </w:r>
    <w:r>
      <w:rPr>
        <w:rFonts w:ascii="Arial" w:hAnsi="Arial" w:cs="Arial"/>
        <w:b/>
      </w:rPr>
      <w:t xml:space="preserve">Management </w:t>
    </w:r>
    <w:r w:rsidRPr="00137518">
      <w:rPr>
        <w:rFonts w:ascii="Arial" w:hAnsi="Arial" w:cs="Arial"/>
        <w:b/>
      </w:rPr>
      <w:t>Plan</w:t>
    </w:r>
    <w:r>
      <w:rPr>
        <w:rFonts w:ascii="Arial" w:hAnsi="Arial" w:cs="Arial"/>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C4791"/>
    <w:multiLevelType w:val="multilevel"/>
    <w:tmpl w:val="A90E19D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5274"/>
        </w:tabs>
        <w:ind w:left="527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950611B"/>
    <w:multiLevelType w:val="hybridMultilevel"/>
    <w:tmpl w:val="3798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024CD"/>
    <w:multiLevelType w:val="hybridMultilevel"/>
    <w:tmpl w:val="B3D6B8B0"/>
    <w:lvl w:ilvl="0" w:tplc="0409000F">
      <w:start w:val="1"/>
      <w:numFmt w:val="decimal"/>
      <w:pStyle w:val="ReferenceDoc"/>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478B1"/>
    <w:multiLevelType w:val="hybridMultilevel"/>
    <w:tmpl w:val="EB02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47C2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5B53AD4"/>
    <w:multiLevelType w:val="hybridMultilevel"/>
    <w:tmpl w:val="2ED05192"/>
    <w:lvl w:ilvl="0" w:tplc="BF3AB9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0566B6"/>
    <w:multiLevelType w:val="hybridMultilevel"/>
    <w:tmpl w:val="1EB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F5B08"/>
    <w:multiLevelType w:val="hybridMultilevel"/>
    <w:tmpl w:val="ADDAF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83D4C88E">
      <w:start w:val="1"/>
      <w:numFmt w:val="bullet"/>
      <w:pStyle w:val="ListBullet4"/>
      <w:lvlText w:val=""/>
      <w:lvlJc w:val="left"/>
      <w:pPr>
        <w:ind w:left="2160" w:hanging="360"/>
      </w:pPr>
      <w:rPr>
        <w:rFonts w:ascii="Wingdings" w:hAnsi="Wingdings" w:hint="default"/>
      </w:rPr>
    </w:lvl>
    <w:lvl w:ilvl="3" w:tplc="00D6756E">
      <w:start w:val="1"/>
      <w:numFmt w:val="bullet"/>
      <w:pStyle w:val="ListBullet5"/>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45477"/>
    <w:multiLevelType w:val="multilevel"/>
    <w:tmpl w:val="99F282C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numFmt w:val="none"/>
      <w:lvlText w:val=""/>
      <w:lvlJc w:val="left"/>
      <w:pPr>
        <w:tabs>
          <w:tab w:val="num" w:pos="360"/>
        </w:tabs>
      </w:p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49A7813"/>
    <w:multiLevelType w:val="hybridMultilevel"/>
    <w:tmpl w:val="4476B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706672D"/>
    <w:multiLevelType w:val="hybridMultilevel"/>
    <w:tmpl w:val="CE2AD4E8"/>
    <w:lvl w:ilvl="0" w:tplc="2CA66412">
      <w:start w:val="1"/>
      <w:numFmt w:val="bullet"/>
      <w:pStyle w:val="ListBullet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DD4659"/>
    <w:multiLevelType w:val="multilevel"/>
    <w:tmpl w:val="2056C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E2AF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5AC6148B"/>
    <w:multiLevelType w:val="multilevel"/>
    <w:tmpl w:val="DF4621A8"/>
    <w:lvl w:ilvl="0">
      <w:start w:val="1"/>
      <w:numFmt w:val="upperLetter"/>
      <w:pStyle w:val="App1"/>
      <w:lvlText w:val="Appendix %1 -"/>
      <w:lvlJc w:val="left"/>
      <w:pPr>
        <w:tabs>
          <w:tab w:val="num" w:pos="360"/>
        </w:tabs>
        <w:ind w:left="360" w:hanging="360"/>
      </w:pPr>
      <w:rPr>
        <w:rFonts w:hint="default"/>
      </w:rPr>
    </w:lvl>
    <w:lvl w:ilvl="1">
      <w:start w:val="1"/>
      <w:numFmt w:val="decimal"/>
      <w:pStyle w:val="App2"/>
      <w:lvlText w:val="%1.%2 -"/>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30960"/>
        </w:tabs>
        <w:ind w:left="4320" w:firstLine="24480"/>
      </w:pPr>
      <w:rPr>
        <w:rFonts w:hint="default"/>
      </w:rPr>
    </w:lvl>
  </w:abstractNum>
  <w:abstractNum w:abstractNumId="14" w15:restartNumberingAfterBreak="0">
    <w:nsid w:val="5CFF7709"/>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FF8796D"/>
    <w:multiLevelType w:val="singleLevel"/>
    <w:tmpl w:val="66E28724"/>
    <w:lvl w:ilvl="0">
      <w:start w:val="1"/>
      <w:numFmt w:val="decimal"/>
      <w:pStyle w:val="bulletnumber"/>
      <w:lvlText w:val="%1."/>
      <w:lvlJc w:val="left"/>
      <w:pPr>
        <w:tabs>
          <w:tab w:val="num" w:pos="360"/>
        </w:tabs>
        <w:ind w:left="360" w:hanging="360"/>
      </w:pPr>
      <w:rPr>
        <w:rFonts w:ascii="Times New Roman" w:hAnsi="Times New Roman" w:hint="default"/>
        <w:b w:val="0"/>
        <w:i w:val="0"/>
        <w:sz w:val="24"/>
      </w:rPr>
    </w:lvl>
  </w:abstractNum>
  <w:abstractNum w:abstractNumId="16" w15:restartNumberingAfterBreak="0">
    <w:nsid w:val="639A58C4"/>
    <w:multiLevelType w:val="hybridMultilevel"/>
    <w:tmpl w:val="230C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D5677"/>
    <w:multiLevelType w:val="multilevel"/>
    <w:tmpl w:val="A6BAB316"/>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6632BBA"/>
    <w:multiLevelType w:val="hybridMultilevel"/>
    <w:tmpl w:val="4E30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B444A"/>
    <w:multiLevelType w:val="hybridMultilevel"/>
    <w:tmpl w:val="4476BD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78C120E"/>
    <w:multiLevelType w:val="hybridMultilevel"/>
    <w:tmpl w:val="9DB8236E"/>
    <w:lvl w:ilvl="0" w:tplc="E5C0AF3A">
      <w:start w:val="1"/>
      <w:numFmt w:val="decimal"/>
      <w:pStyle w:val="Step"/>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51354"/>
    <w:multiLevelType w:val="hybridMultilevel"/>
    <w:tmpl w:val="A50C3572"/>
    <w:lvl w:ilvl="0" w:tplc="CA1C1E56">
      <w:start w:val="1"/>
      <w:numFmt w:val="bullet"/>
      <w:pStyle w:val="ListBullet3"/>
      <w:lvlText w:val=""/>
      <w:lvlJc w:val="left"/>
      <w:pPr>
        <w:tabs>
          <w:tab w:val="num" w:pos="1710"/>
        </w:tabs>
        <w:ind w:left="171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EB66D41"/>
    <w:multiLevelType w:val="hybridMultilevel"/>
    <w:tmpl w:val="715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8"/>
  </w:num>
  <w:num w:numId="4">
    <w:abstractNumId w:val="17"/>
  </w:num>
  <w:num w:numId="5">
    <w:abstractNumId w:val="2"/>
  </w:num>
  <w:num w:numId="6">
    <w:abstractNumId w:val="12"/>
  </w:num>
  <w:num w:numId="7">
    <w:abstractNumId w:val="4"/>
  </w:num>
  <w:num w:numId="8">
    <w:abstractNumId w:val="14"/>
  </w:num>
  <w:num w:numId="9">
    <w:abstractNumId w:val="15"/>
  </w:num>
  <w:num w:numId="10">
    <w:abstractNumId w:val="5"/>
  </w:num>
  <w:num w:numId="11">
    <w:abstractNumId w:val="9"/>
  </w:num>
  <w:num w:numId="12">
    <w:abstractNumId w:val="21"/>
  </w:num>
  <w:num w:numId="13">
    <w:abstractNumId w:val="22"/>
  </w:num>
  <w:num w:numId="14">
    <w:abstractNumId w:val="19"/>
  </w:num>
  <w:num w:numId="15">
    <w:abstractNumId w:val="3"/>
  </w:num>
  <w:num w:numId="16">
    <w:abstractNumId w:val="6"/>
  </w:num>
  <w:num w:numId="17">
    <w:abstractNumId w:val="11"/>
    <w:lvlOverride w:ilvl="2">
      <w:lvl w:ilvl="2">
        <w:numFmt w:val="lowerRoman"/>
        <w:lvlText w:val="%3."/>
        <w:lvlJc w:val="right"/>
      </w:lvl>
    </w:lvlOverride>
  </w:num>
  <w:num w:numId="18">
    <w:abstractNumId w:val="11"/>
    <w:lvlOverride w:ilvl="2">
      <w:lvl w:ilvl="2">
        <w:numFmt w:val="lowerRoman"/>
        <w:lvlText w:val="%3."/>
        <w:lvlJc w:val="right"/>
      </w:lvl>
    </w:lvlOverride>
    <w:lvlOverride w:ilvl="4">
      <w:lvl w:ilvl="4">
        <w:numFmt w:val="lowerLetter"/>
        <w:lvlText w:val="%5."/>
        <w:lvlJc w:val="left"/>
      </w:lvl>
    </w:lvlOverride>
  </w:num>
  <w:num w:numId="19">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0">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1">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2">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3">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4">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5">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6">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7">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8">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9">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0">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1">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2">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3">
    <w:abstractNumId w:val="7"/>
  </w:num>
  <w:num w:numId="34">
    <w:abstractNumId w:val="10"/>
  </w:num>
  <w:num w:numId="35">
    <w:abstractNumId w:val="1"/>
  </w:num>
  <w:num w:numId="36">
    <w:abstractNumId w:val="18"/>
  </w:num>
  <w:num w:numId="37">
    <w:abstractNumId w:val="16"/>
  </w:num>
  <w:num w:numId="38">
    <w:abstractNumId w:val="20"/>
  </w:num>
  <w:num w:numId="39">
    <w:abstractNumId w:val="20"/>
    <w:lvlOverride w:ilvl="0">
      <w:startOverride w:val="1"/>
    </w:lvlOverride>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a Hazelbaker">
    <w15:presenceInfo w15:providerId="AD" w15:userId="S-1-5-21-4171163852-3420287050-4138663127-5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DB"/>
    <w:rsid w:val="00001311"/>
    <w:rsid w:val="000030FF"/>
    <w:rsid w:val="0002597C"/>
    <w:rsid w:val="0002648C"/>
    <w:rsid w:val="00032000"/>
    <w:rsid w:val="0003500D"/>
    <w:rsid w:val="000378F8"/>
    <w:rsid w:val="00040A3A"/>
    <w:rsid w:val="000414B3"/>
    <w:rsid w:val="00046D88"/>
    <w:rsid w:val="0004740A"/>
    <w:rsid w:val="000527E1"/>
    <w:rsid w:val="0005558C"/>
    <w:rsid w:val="00057485"/>
    <w:rsid w:val="000621AF"/>
    <w:rsid w:val="00062892"/>
    <w:rsid w:val="00063449"/>
    <w:rsid w:val="00065A66"/>
    <w:rsid w:val="00066F4F"/>
    <w:rsid w:val="00067A27"/>
    <w:rsid w:val="00074BFE"/>
    <w:rsid w:val="00076132"/>
    <w:rsid w:val="00081731"/>
    <w:rsid w:val="00084683"/>
    <w:rsid w:val="00085E20"/>
    <w:rsid w:val="000870E4"/>
    <w:rsid w:val="000930DB"/>
    <w:rsid w:val="00093367"/>
    <w:rsid w:val="00096CB2"/>
    <w:rsid w:val="000A099E"/>
    <w:rsid w:val="000A21BA"/>
    <w:rsid w:val="000A2CCE"/>
    <w:rsid w:val="000B08B8"/>
    <w:rsid w:val="000B33BC"/>
    <w:rsid w:val="000B61EF"/>
    <w:rsid w:val="000B6734"/>
    <w:rsid w:val="000C3024"/>
    <w:rsid w:val="000C6929"/>
    <w:rsid w:val="000C74E9"/>
    <w:rsid w:val="000D12C1"/>
    <w:rsid w:val="000D3574"/>
    <w:rsid w:val="000D793B"/>
    <w:rsid w:val="000E7F2F"/>
    <w:rsid w:val="000F004E"/>
    <w:rsid w:val="000F2FAA"/>
    <w:rsid w:val="000F58AC"/>
    <w:rsid w:val="00100E6D"/>
    <w:rsid w:val="00102658"/>
    <w:rsid w:val="001058C3"/>
    <w:rsid w:val="00105AA6"/>
    <w:rsid w:val="00105B8D"/>
    <w:rsid w:val="00107779"/>
    <w:rsid w:val="00114A99"/>
    <w:rsid w:val="00115872"/>
    <w:rsid w:val="00115C74"/>
    <w:rsid w:val="00123E9C"/>
    <w:rsid w:val="00124F25"/>
    <w:rsid w:val="00127480"/>
    <w:rsid w:val="00130613"/>
    <w:rsid w:val="00140067"/>
    <w:rsid w:val="001414C9"/>
    <w:rsid w:val="0014576F"/>
    <w:rsid w:val="00154D9F"/>
    <w:rsid w:val="001566AD"/>
    <w:rsid w:val="00157A88"/>
    <w:rsid w:val="00157DF8"/>
    <w:rsid w:val="00160CEE"/>
    <w:rsid w:val="00163164"/>
    <w:rsid w:val="0016316C"/>
    <w:rsid w:val="00163F0C"/>
    <w:rsid w:val="00164561"/>
    <w:rsid w:val="001653FA"/>
    <w:rsid w:val="00167A8B"/>
    <w:rsid w:val="00171566"/>
    <w:rsid w:val="00171F07"/>
    <w:rsid w:val="0017303C"/>
    <w:rsid w:val="00176B99"/>
    <w:rsid w:val="00176FAA"/>
    <w:rsid w:val="00177DF7"/>
    <w:rsid w:val="00180E1A"/>
    <w:rsid w:val="00186FA9"/>
    <w:rsid w:val="00187198"/>
    <w:rsid w:val="00192662"/>
    <w:rsid w:val="00195406"/>
    <w:rsid w:val="0019795F"/>
    <w:rsid w:val="001A1F0A"/>
    <w:rsid w:val="001A6B8E"/>
    <w:rsid w:val="001A732C"/>
    <w:rsid w:val="001B063F"/>
    <w:rsid w:val="001B2C81"/>
    <w:rsid w:val="001B7133"/>
    <w:rsid w:val="001C389F"/>
    <w:rsid w:val="001C5024"/>
    <w:rsid w:val="001C62AA"/>
    <w:rsid w:val="001D0948"/>
    <w:rsid w:val="001D0CE6"/>
    <w:rsid w:val="001D5B58"/>
    <w:rsid w:val="001E4287"/>
    <w:rsid w:val="001F267F"/>
    <w:rsid w:val="001F29DC"/>
    <w:rsid w:val="001F36AE"/>
    <w:rsid w:val="00201935"/>
    <w:rsid w:val="00206E53"/>
    <w:rsid w:val="00206F80"/>
    <w:rsid w:val="00211BBB"/>
    <w:rsid w:val="002120B6"/>
    <w:rsid w:val="00212188"/>
    <w:rsid w:val="00212449"/>
    <w:rsid w:val="00212DA6"/>
    <w:rsid w:val="00217E86"/>
    <w:rsid w:val="00225008"/>
    <w:rsid w:val="002317A5"/>
    <w:rsid w:val="002360DC"/>
    <w:rsid w:val="0024062E"/>
    <w:rsid w:val="002426D7"/>
    <w:rsid w:val="00250674"/>
    <w:rsid w:val="00250F79"/>
    <w:rsid w:val="00251EA8"/>
    <w:rsid w:val="00251FC1"/>
    <w:rsid w:val="00255C9A"/>
    <w:rsid w:val="00261485"/>
    <w:rsid w:val="0026423C"/>
    <w:rsid w:val="00271B61"/>
    <w:rsid w:val="00273409"/>
    <w:rsid w:val="002772AF"/>
    <w:rsid w:val="00277CEF"/>
    <w:rsid w:val="00281354"/>
    <w:rsid w:val="00281CF9"/>
    <w:rsid w:val="00282C56"/>
    <w:rsid w:val="00284303"/>
    <w:rsid w:val="00284E28"/>
    <w:rsid w:val="00286317"/>
    <w:rsid w:val="002873A2"/>
    <w:rsid w:val="0029082A"/>
    <w:rsid w:val="00291375"/>
    <w:rsid w:val="002924C7"/>
    <w:rsid w:val="00293F0C"/>
    <w:rsid w:val="0029631C"/>
    <w:rsid w:val="00296B48"/>
    <w:rsid w:val="00297CB9"/>
    <w:rsid w:val="002A034A"/>
    <w:rsid w:val="002A2E9A"/>
    <w:rsid w:val="002A30E2"/>
    <w:rsid w:val="002A4776"/>
    <w:rsid w:val="002B2055"/>
    <w:rsid w:val="002B3212"/>
    <w:rsid w:val="002B3C5D"/>
    <w:rsid w:val="002B46CD"/>
    <w:rsid w:val="002B70E1"/>
    <w:rsid w:val="002B7DE4"/>
    <w:rsid w:val="002C2DC0"/>
    <w:rsid w:val="002C5EDE"/>
    <w:rsid w:val="002C64C8"/>
    <w:rsid w:val="002C77CB"/>
    <w:rsid w:val="002E009A"/>
    <w:rsid w:val="002E33C2"/>
    <w:rsid w:val="002E3B40"/>
    <w:rsid w:val="002E6CA7"/>
    <w:rsid w:val="002F1F03"/>
    <w:rsid w:val="002F2D20"/>
    <w:rsid w:val="002F2D4E"/>
    <w:rsid w:val="002F5B93"/>
    <w:rsid w:val="00302BF1"/>
    <w:rsid w:val="00302EEE"/>
    <w:rsid w:val="00303A30"/>
    <w:rsid w:val="0030478E"/>
    <w:rsid w:val="0030619F"/>
    <w:rsid w:val="00313153"/>
    <w:rsid w:val="00314F6C"/>
    <w:rsid w:val="00315FA4"/>
    <w:rsid w:val="003167F6"/>
    <w:rsid w:val="003313A0"/>
    <w:rsid w:val="003327E1"/>
    <w:rsid w:val="00334229"/>
    <w:rsid w:val="003354D0"/>
    <w:rsid w:val="003405D7"/>
    <w:rsid w:val="00345BA3"/>
    <w:rsid w:val="0035076A"/>
    <w:rsid w:val="00354F7B"/>
    <w:rsid w:val="0036035F"/>
    <w:rsid w:val="00360C56"/>
    <w:rsid w:val="00362E5E"/>
    <w:rsid w:val="00365B8B"/>
    <w:rsid w:val="00367FB8"/>
    <w:rsid w:val="00372419"/>
    <w:rsid w:val="003763E1"/>
    <w:rsid w:val="00380346"/>
    <w:rsid w:val="003804B3"/>
    <w:rsid w:val="003836B1"/>
    <w:rsid w:val="00385C11"/>
    <w:rsid w:val="0039319D"/>
    <w:rsid w:val="00393475"/>
    <w:rsid w:val="00395759"/>
    <w:rsid w:val="00395F21"/>
    <w:rsid w:val="003A2659"/>
    <w:rsid w:val="003A367E"/>
    <w:rsid w:val="003A3B75"/>
    <w:rsid w:val="003A4099"/>
    <w:rsid w:val="003A55DB"/>
    <w:rsid w:val="003A5F95"/>
    <w:rsid w:val="003A6B1D"/>
    <w:rsid w:val="003B2D8E"/>
    <w:rsid w:val="003B7CF9"/>
    <w:rsid w:val="003C03FE"/>
    <w:rsid w:val="003C6F8A"/>
    <w:rsid w:val="003C6FC9"/>
    <w:rsid w:val="003C7AFC"/>
    <w:rsid w:val="003D2BA4"/>
    <w:rsid w:val="003D470F"/>
    <w:rsid w:val="003E313F"/>
    <w:rsid w:val="003E37CC"/>
    <w:rsid w:val="003F628F"/>
    <w:rsid w:val="003F7EB1"/>
    <w:rsid w:val="004074D4"/>
    <w:rsid w:val="0041566E"/>
    <w:rsid w:val="00422E38"/>
    <w:rsid w:val="00423181"/>
    <w:rsid w:val="004233AE"/>
    <w:rsid w:val="00423629"/>
    <w:rsid w:val="00427050"/>
    <w:rsid w:val="004270E1"/>
    <w:rsid w:val="004309F2"/>
    <w:rsid w:val="004341CE"/>
    <w:rsid w:val="00435C60"/>
    <w:rsid w:val="0043613E"/>
    <w:rsid w:val="00436B9E"/>
    <w:rsid w:val="004432C7"/>
    <w:rsid w:val="00444ADD"/>
    <w:rsid w:val="0044596F"/>
    <w:rsid w:val="00447072"/>
    <w:rsid w:val="004549E6"/>
    <w:rsid w:val="00455B1C"/>
    <w:rsid w:val="004567ED"/>
    <w:rsid w:val="00457394"/>
    <w:rsid w:val="00461D98"/>
    <w:rsid w:val="00462F8E"/>
    <w:rsid w:val="004630EE"/>
    <w:rsid w:val="0046572E"/>
    <w:rsid w:val="004747E8"/>
    <w:rsid w:val="00474D31"/>
    <w:rsid w:val="00475E02"/>
    <w:rsid w:val="00481A32"/>
    <w:rsid w:val="00481ACE"/>
    <w:rsid w:val="00482E69"/>
    <w:rsid w:val="004838C8"/>
    <w:rsid w:val="004876FE"/>
    <w:rsid w:val="0049500D"/>
    <w:rsid w:val="004A24D5"/>
    <w:rsid w:val="004A2A6C"/>
    <w:rsid w:val="004A2E8E"/>
    <w:rsid w:val="004A641A"/>
    <w:rsid w:val="004A65AC"/>
    <w:rsid w:val="004B3B07"/>
    <w:rsid w:val="004B6F90"/>
    <w:rsid w:val="004C0A75"/>
    <w:rsid w:val="004C5E1E"/>
    <w:rsid w:val="004C6599"/>
    <w:rsid w:val="004D08FC"/>
    <w:rsid w:val="004D0F82"/>
    <w:rsid w:val="004E1276"/>
    <w:rsid w:val="004E29F3"/>
    <w:rsid w:val="004E37A9"/>
    <w:rsid w:val="004E4460"/>
    <w:rsid w:val="004E4FF7"/>
    <w:rsid w:val="004E53A4"/>
    <w:rsid w:val="004E644B"/>
    <w:rsid w:val="004E690C"/>
    <w:rsid w:val="004E71FE"/>
    <w:rsid w:val="004F37FF"/>
    <w:rsid w:val="004F4AF7"/>
    <w:rsid w:val="004F5794"/>
    <w:rsid w:val="004F5D6E"/>
    <w:rsid w:val="004F5FA6"/>
    <w:rsid w:val="004F7EFD"/>
    <w:rsid w:val="00501AD2"/>
    <w:rsid w:val="00502E74"/>
    <w:rsid w:val="0050312B"/>
    <w:rsid w:val="005114C7"/>
    <w:rsid w:val="005119FF"/>
    <w:rsid w:val="00511F4F"/>
    <w:rsid w:val="00512359"/>
    <w:rsid w:val="00512A8B"/>
    <w:rsid w:val="00524E84"/>
    <w:rsid w:val="00533C29"/>
    <w:rsid w:val="0053725D"/>
    <w:rsid w:val="005372A8"/>
    <w:rsid w:val="00537CCD"/>
    <w:rsid w:val="0054082F"/>
    <w:rsid w:val="005412E1"/>
    <w:rsid w:val="00547E20"/>
    <w:rsid w:val="00547EE0"/>
    <w:rsid w:val="0055398C"/>
    <w:rsid w:val="0055464F"/>
    <w:rsid w:val="00556B70"/>
    <w:rsid w:val="00557E46"/>
    <w:rsid w:val="00563BF1"/>
    <w:rsid w:val="00565B77"/>
    <w:rsid w:val="0057399E"/>
    <w:rsid w:val="00582ABD"/>
    <w:rsid w:val="00587C6D"/>
    <w:rsid w:val="00591AFD"/>
    <w:rsid w:val="005922A6"/>
    <w:rsid w:val="00594EAE"/>
    <w:rsid w:val="00595349"/>
    <w:rsid w:val="005A0297"/>
    <w:rsid w:val="005A27A5"/>
    <w:rsid w:val="005A6E65"/>
    <w:rsid w:val="005A77B0"/>
    <w:rsid w:val="005B1161"/>
    <w:rsid w:val="005B2201"/>
    <w:rsid w:val="005B2F52"/>
    <w:rsid w:val="005B3BDC"/>
    <w:rsid w:val="005B42FF"/>
    <w:rsid w:val="005B4AA0"/>
    <w:rsid w:val="005C1ACF"/>
    <w:rsid w:val="005C3078"/>
    <w:rsid w:val="005C71C8"/>
    <w:rsid w:val="005D12FD"/>
    <w:rsid w:val="005D1526"/>
    <w:rsid w:val="005D166D"/>
    <w:rsid w:val="005E01FD"/>
    <w:rsid w:val="005F1A9C"/>
    <w:rsid w:val="005F370C"/>
    <w:rsid w:val="005F6A23"/>
    <w:rsid w:val="006007D3"/>
    <w:rsid w:val="00600A54"/>
    <w:rsid w:val="006018C1"/>
    <w:rsid w:val="0061267E"/>
    <w:rsid w:val="00614140"/>
    <w:rsid w:val="00616130"/>
    <w:rsid w:val="00621B01"/>
    <w:rsid w:val="00621BA8"/>
    <w:rsid w:val="00624C37"/>
    <w:rsid w:val="00631B75"/>
    <w:rsid w:val="00637297"/>
    <w:rsid w:val="00641AA0"/>
    <w:rsid w:val="00646C14"/>
    <w:rsid w:val="00652AE0"/>
    <w:rsid w:val="00653857"/>
    <w:rsid w:val="006605C7"/>
    <w:rsid w:val="006605FF"/>
    <w:rsid w:val="00662304"/>
    <w:rsid w:val="00663F20"/>
    <w:rsid w:val="0066446F"/>
    <w:rsid w:val="0066683F"/>
    <w:rsid w:val="00666A57"/>
    <w:rsid w:val="00666D58"/>
    <w:rsid w:val="00674CC7"/>
    <w:rsid w:val="0067650B"/>
    <w:rsid w:val="00682A2D"/>
    <w:rsid w:val="00693C03"/>
    <w:rsid w:val="00696464"/>
    <w:rsid w:val="00696509"/>
    <w:rsid w:val="00696CCE"/>
    <w:rsid w:val="006A0070"/>
    <w:rsid w:val="006A0D0B"/>
    <w:rsid w:val="006A30AB"/>
    <w:rsid w:val="006B4E5E"/>
    <w:rsid w:val="006B58F8"/>
    <w:rsid w:val="006C6D81"/>
    <w:rsid w:val="006D0F22"/>
    <w:rsid w:val="006D4539"/>
    <w:rsid w:val="006D57D7"/>
    <w:rsid w:val="006D705F"/>
    <w:rsid w:val="006E1163"/>
    <w:rsid w:val="006E195E"/>
    <w:rsid w:val="006E2339"/>
    <w:rsid w:val="006E3322"/>
    <w:rsid w:val="006E6437"/>
    <w:rsid w:val="006E658E"/>
    <w:rsid w:val="006E6A35"/>
    <w:rsid w:val="006F1779"/>
    <w:rsid w:val="006F1F45"/>
    <w:rsid w:val="006F3E6B"/>
    <w:rsid w:val="006F69F1"/>
    <w:rsid w:val="006F7734"/>
    <w:rsid w:val="006F7B33"/>
    <w:rsid w:val="006F7F3A"/>
    <w:rsid w:val="00702BBF"/>
    <w:rsid w:val="00705CC5"/>
    <w:rsid w:val="0071735D"/>
    <w:rsid w:val="00723040"/>
    <w:rsid w:val="00724E89"/>
    <w:rsid w:val="00725BF5"/>
    <w:rsid w:val="00730589"/>
    <w:rsid w:val="0073127F"/>
    <w:rsid w:val="007330CF"/>
    <w:rsid w:val="00737FF1"/>
    <w:rsid w:val="00740F8D"/>
    <w:rsid w:val="007440F6"/>
    <w:rsid w:val="00751709"/>
    <w:rsid w:val="00754B6D"/>
    <w:rsid w:val="00755CB2"/>
    <w:rsid w:val="00756495"/>
    <w:rsid w:val="0076159F"/>
    <w:rsid w:val="00762545"/>
    <w:rsid w:val="00763E54"/>
    <w:rsid w:val="00765CAD"/>
    <w:rsid w:val="007728D9"/>
    <w:rsid w:val="007810B8"/>
    <w:rsid w:val="00785850"/>
    <w:rsid w:val="007974F7"/>
    <w:rsid w:val="007A3EAF"/>
    <w:rsid w:val="007A3F16"/>
    <w:rsid w:val="007A7759"/>
    <w:rsid w:val="007B30D6"/>
    <w:rsid w:val="007B5F53"/>
    <w:rsid w:val="007C03F8"/>
    <w:rsid w:val="007C103E"/>
    <w:rsid w:val="007C1BDA"/>
    <w:rsid w:val="007C26EE"/>
    <w:rsid w:val="007C4415"/>
    <w:rsid w:val="007D2084"/>
    <w:rsid w:val="007D7BDE"/>
    <w:rsid w:val="007E1A3C"/>
    <w:rsid w:val="007E5DF0"/>
    <w:rsid w:val="007F3462"/>
    <w:rsid w:val="007F7F57"/>
    <w:rsid w:val="0080054B"/>
    <w:rsid w:val="00801595"/>
    <w:rsid w:val="0080257D"/>
    <w:rsid w:val="008031D0"/>
    <w:rsid w:val="00806061"/>
    <w:rsid w:val="0080646C"/>
    <w:rsid w:val="00807C54"/>
    <w:rsid w:val="0081679B"/>
    <w:rsid w:val="00817643"/>
    <w:rsid w:val="0082048C"/>
    <w:rsid w:val="00821F22"/>
    <w:rsid w:val="00825F27"/>
    <w:rsid w:val="008302BA"/>
    <w:rsid w:val="00831972"/>
    <w:rsid w:val="008332F2"/>
    <w:rsid w:val="00834FF8"/>
    <w:rsid w:val="00840468"/>
    <w:rsid w:val="00842FB2"/>
    <w:rsid w:val="00843CE0"/>
    <w:rsid w:val="00845E19"/>
    <w:rsid w:val="008464B9"/>
    <w:rsid w:val="008527A7"/>
    <w:rsid w:val="00856784"/>
    <w:rsid w:val="008573C3"/>
    <w:rsid w:val="00857BB0"/>
    <w:rsid w:val="0086031F"/>
    <w:rsid w:val="00863C7A"/>
    <w:rsid w:val="00864A1A"/>
    <w:rsid w:val="008706E7"/>
    <w:rsid w:val="00874885"/>
    <w:rsid w:val="00876C6F"/>
    <w:rsid w:val="00881B21"/>
    <w:rsid w:val="00881E0E"/>
    <w:rsid w:val="00885B60"/>
    <w:rsid w:val="0089269F"/>
    <w:rsid w:val="00893B93"/>
    <w:rsid w:val="008A2E64"/>
    <w:rsid w:val="008A32A3"/>
    <w:rsid w:val="008B3EDC"/>
    <w:rsid w:val="008C1D66"/>
    <w:rsid w:val="008D70EC"/>
    <w:rsid w:val="008D7DE2"/>
    <w:rsid w:val="008E050F"/>
    <w:rsid w:val="008E286B"/>
    <w:rsid w:val="008F011B"/>
    <w:rsid w:val="008F17FB"/>
    <w:rsid w:val="008F2386"/>
    <w:rsid w:val="008F467D"/>
    <w:rsid w:val="008F64B2"/>
    <w:rsid w:val="008F7A2E"/>
    <w:rsid w:val="008F7EF5"/>
    <w:rsid w:val="00903371"/>
    <w:rsid w:val="00904AED"/>
    <w:rsid w:val="00906B7B"/>
    <w:rsid w:val="00920483"/>
    <w:rsid w:val="00920A04"/>
    <w:rsid w:val="00925291"/>
    <w:rsid w:val="00925A85"/>
    <w:rsid w:val="00926293"/>
    <w:rsid w:val="00926926"/>
    <w:rsid w:val="00933BBB"/>
    <w:rsid w:val="00935415"/>
    <w:rsid w:val="0094180E"/>
    <w:rsid w:val="00945BC2"/>
    <w:rsid w:val="0095255D"/>
    <w:rsid w:val="009545E5"/>
    <w:rsid w:val="009556B2"/>
    <w:rsid w:val="009704BA"/>
    <w:rsid w:val="00971366"/>
    <w:rsid w:val="0097347C"/>
    <w:rsid w:val="00974A89"/>
    <w:rsid w:val="0097515C"/>
    <w:rsid w:val="00984901"/>
    <w:rsid w:val="00986B7D"/>
    <w:rsid w:val="00992133"/>
    <w:rsid w:val="00992CCA"/>
    <w:rsid w:val="009940E2"/>
    <w:rsid w:val="009948C3"/>
    <w:rsid w:val="009A0070"/>
    <w:rsid w:val="009A27E1"/>
    <w:rsid w:val="009A3471"/>
    <w:rsid w:val="009A63ED"/>
    <w:rsid w:val="009B0001"/>
    <w:rsid w:val="009B4B92"/>
    <w:rsid w:val="009B61C6"/>
    <w:rsid w:val="009C138E"/>
    <w:rsid w:val="009C1725"/>
    <w:rsid w:val="009C1FD4"/>
    <w:rsid w:val="009C2E6F"/>
    <w:rsid w:val="009D28FB"/>
    <w:rsid w:val="009D43A7"/>
    <w:rsid w:val="009D6054"/>
    <w:rsid w:val="009E03BD"/>
    <w:rsid w:val="009E249F"/>
    <w:rsid w:val="009F1741"/>
    <w:rsid w:val="009F347F"/>
    <w:rsid w:val="009F4CC8"/>
    <w:rsid w:val="009F5EA7"/>
    <w:rsid w:val="00A0026D"/>
    <w:rsid w:val="00A01C3E"/>
    <w:rsid w:val="00A01F98"/>
    <w:rsid w:val="00A044CE"/>
    <w:rsid w:val="00A10C33"/>
    <w:rsid w:val="00A11643"/>
    <w:rsid w:val="00A13F14"/>
    <w:rsid w:val="00A142F3"/>
    <w:rsid w:val="00A14C81"/>
    <w:rsid w:val="00A15AB9"/>
    <w:rsid w:val="00A22059"/>
    <w:rsid w:val="00A3057B"/>
    <w:rsid w:val="00A34844"/>
    <w:rsid w:val="00A35BC6"/>
    <w:rsid w:val="00A402F0"/>
    <w:rsid w:val="00A425BB"/>
    <w:rsid w:val="00A444CD"/>
    <w:rsid w:val="00A50EA3"/>
    <w:rsid w:val="00A52093"/>
    <w:rsid w:val="00A52261"/>
    <w:rsid w:val="00A5295E"/>
    <w:rsid w:val="00A5699B"/>
    <w:rsid w:val="00A63CF4"/>
    <w:rsid w:val="00A65AD3"/>
    <w:rsid w:val="00A6648D"/>
    <w:rsid w:val="00A70AA1"/>
    <w:rsid w:val="00A8254E"/>
    <w:rsid w:val="00A82F93"/>
    <w:rsid w:val="00A92E03"/>
    <w:rsid w:val="00A93294"/>
    <w:rsid w:val="00A936D6"/>
    <w:rsid w:val="00A9402E"/>
    <w:rsid w:val="00A968F4"/>
    <w:rsid w:val="00AA1B41"/>
    <w:rsid w:val="00AB0247"/>
    <w:rsid w:val="00AB637F"/>
    <w:rsid w:val="00AB77C9"/>
    <w:rsid w:val="00AC086C"/>
    <w:rsid w:val="00AC1C5A"/>
    <w:rsid w:val="00AC774E"/>
    <w:rsid w:val="00AD2369"/>
    <w:rsid w:val="00AD64D7"/>
    <w:rsid w:val="00AD7A18"/>
    <w:rsid w:val="00AE530A"/>
    <w:rsid w:val="00AF3928"/>
    <w:rsid w:val="00AF5284"/>
    <w:rsid w:val="00B008D4"/>
    <w:rsid w:val="00B01B8A"/>
    <w:rsid w:val="00B05F44"/>
    <w:rsid w:val="00B065C1"/>
    <w:rsid w:val="00B06E5A"/>
    <w:rsid w:val="00B204EF"/>
    <w:rsid w:val="00B22D9A"/>
    <w:rsid w:val="00B24971"/>
    <w:rsid w:val="00B3113D"/>
    <w:rsid w:val="00B3496B"/>
    <w:rsid w:val="00B34DEF"/>
    <w:rsid w:val="00B3710A"/>
    <w:rsid w:val="00B3729A"/>
    <w:rsid w:val="00B502A9"/>
    <w:rsid w:val="00B55BB2"/>
    <w:rsid w:val="00B6060E"/>
    <w:rsid w:val="00B60EAE"/>
    <w:rsid w:val="00B60FB8"/>
    <w:rsid w:val="00B62E63"/>
    <w:rsid w:val="00B65D20"/>
    <w:rsid w:val="00B70097"/>
    <w:rsid w:val="00B7147B"/>
    <w:rsid w:val="00B73460"/>
    <w:rsid w:val="00B743DA"/>
    <w:rsid w:val="00B758A7"/>
    <w:rsid w:val="00B77871"/>
    <w:rsid w:val="00B831FD"/>
    <w:rsid w:val="00B90454"/>
    <w:rsid w:val="00B92F8F"/>
    <w:rsid w:val="00B93D77"/>
    <w:rsid w:val="00B93DC3"/>
    <w:rsid w:val="00B9598D"/>
    <w:rsid w:val="00BA131C"/>
    <w:rsid w:val="00BA13AA"/>
    <w:rsid w:val="00BB1B9B"/>
    <w:rsid w:val="00BB250F"/>
    <w:rsid w:val="00BB506B"/>
    <w:rsid w:val="00BC28D3"/>
    <w:rsid w:val="00BC2E1C"/>
    <w:rsid w:val="00BC37E3"/>
    <w:rsid w:val="00BC5333"/>
    <w:rsid w:val="00BC5B19"/>
    <w:rsid w:val="00BD070D"/>
    <w:rsid w:val="00BD47D2"/>
    <w:rsid w:val="00BD4D22"/>
    <w:rsid w:val="00BD4E1A"/>
    <w:rsid w:val="00BE0866"/>
    <w:rsid w:val="00BE2815"/>
    <w:rsid w:val="00BE3005"/>
    <w:rsid w:val="00BE7030"/>
    <w:rsid w:val="00BF1108"/>
    <w:rsid w:val="00BF20C9"/>
    <w:rsid w:val="00BF36D3"/>
    <w:rsid w:val="00BF3972"/>
    <w:rsid w:val="00BF5A9F"/>
    <w:rsid w:val="00C00B89"/>
    <w:rsid w:val="00C020E4"/>
    <w:rsid w:val="00C06FB6"/>
    <w:rsid w:val="00C07981"/>
    <w:rsid w:val="00C10987"/>
    <w:rsid w:val="00C252C1"/>
    <w:rsid w:val="00C30D7D"/>
    <w:rsid w:val="00C32963"/>
    <w:rsid w:val="00C32CAE"/>
    <w:rsid w:val="00C356A0"/>
    <w:rsid w:val="00C367B4"/>
    <w:rsid w:val="00C40125"/>
    <w:rsid w:val="00C41FA3"/>
    <w:rsid w:val="00C42F92"/>
    <w:rsid w:val="00C44217"/>
    <w:rsid w:val="00C500CA"/>
    <w:rsid w:val="00C50C57"/>
    <w:rsid w:val="00C50DE2"/>
    <w:rsid w:val="00C55500"/>
    <w:rsid w:val="00C64D66"/>
    <w:rsid w:val="00C71817"/>
    <w:rsid w:val="00C72FD0"/>
    <w:rsid w:val="00C73731"/>
    <w:rsid w:val="00C73A50"/>
    <w:rsid w:val="00C77171"/>
    <w:rsid w:val="00C800BF"/>
    <w:rsid w:val="00C81817"/>
    <w:rsid w:val="00C821D7"/>
    <w:rsid w:val="00C83421"/>
    <w:rsid w:val="00C83E59"/>
    <w:rsid w:val="00C8542A"/>
    <w:rsid w:val="00C86382"/>
    <w:rsid w:val="00C95154"/>
    <w:rsid w:val="00C958C0"/>
    <w:rsid w:val="00C96D0D"/>
    <w:rsid w:val="00CA025A"/>
    <w:rsid w:val="00CA06AD"/>
    <w:rsid w:val="00CA19E5"/>
    <w:rsid w:val="00CA3DB4"/>
    <w:rsid w:val="00CA4405"/>
    <w:rsid w:val="00CB3382"/>
    <w:rsid w:val="00CC2B24"/>
    <w:rsid w:val="00CC3E04"/>
    <w:rsid w:val="00CC6944"/>
    <w:rsid w:val="00CC7493"/>
    <w:rsid w:val="00CC7E79"/>
    <w:rsid w:val="00CD6A5B"/>
    <w:rsid w:val="00CE1D1C"/>
    <w:rsid w:val="00CE32FD"/>
    <w:rsid w:val="00CE4C09"/>
    <w:rsid w:val="00CE6D42"/>
    <w:rsid w:val="00CE7F12"/>
    <w:rsid w:val="00CF0500"/>
    <w:rsid w:val="00CF1942"/>
    <w:rsid w:val="00CF52E4"/>
    <w:rsid w:val="00D00221"/>
    <w:rsid w:val="00D0189A"/>
    <w:rsid w:val="00D02AAE"/>
    <w:rsid w:val="00D0643E"/>
    <w:rsid w:val="00D246EA"/>
    <w:rsid w:val="00D25836"/>
    <w:rsid w:val="00D30982"/>
    <w:rsid w:val="00D412B9"/>
    <w:rsid w:val="00D42499"/>
    <w:rsid w:val="00D5078B"/>
    <w:rsid w:val="00D51D1C"/>
    <w:rsid w:val="00D5231F"/>
    <w:rsid w:val="00D54AE8"/>
    <w:rsid w:val="00D559E4"/>
    <w:rsid w:val="00D57D98"/>
    <w:rsid w:val="00D64E2E"/>
    <w:rsid w:val="00D651B9"/>
    <w:rsid w:val="00D662E6"/>
    <w:rsid w:val="00D72D39"/>
    <w:rsid w:val="00D72D88"/>
    <w:rsid w:val="00D746EE"/>
    <w:rsid w:val="00D82578"/>
    <w:rsid w:val="00D836D6"/>
    <w:rsid w:val="00D839AD"/>
    <w:rsid w:val="00D92658"/>
    <w:rsid w:val="00D94E49"/>
    <w:rsid w:val="00D953FE"/>
    <w:rsid w:val="00DA134D"/>
    <w:rsid w:val="00DA4966"/>
    <w:rsid w:val="00DB0A61"/>
    <w:rsid w:val="00DB133B"/>
    <w:rsid w:val="00DD0A78"/>
    <w:rsid w:val="00DD1222"/>
    <w:rsid w:val="00DD1A32"/>
    <w:rsid w:val="00DD52D8"/>
    <w:rsid w:val="00DF32AB"/>
    <w:rsid w:val="00DF47B1"/>
    <w:rsid w:val="00DF7B09"/>
    <w:rsid w:val="00E030D6"/>
    <w:rsid w:val="00E04743"/>
    <w:rsid w:val="00E0485B"/>
    <w:rsid w:val="00E05DEA"/>
    <w:rsid w:val="00E06D9D"/>
    <w:rsid w:val="00E141C7"/>
    <w:rsid w:val="00E14BD2"/>
    <w:rsid w:val="00E2622A"/>
    <w:rsid w:val="00E26998"/>
    <w:rsid w:val="00E27076"/>
    <w:rsid w:val="00E37A3B"/>
    <w:rsid w:val="00E413AE"/>
    <w:rsid w:val="00E443F8"/>
    <w:rsid w:val="00E44C3F"/>
    <w:rsid w:val="00E4795A"/>
    <w:rsid w:val="00E47DE9"/>
    <w:rsid w:val="00E54FF5"/>
    <w:rsid w:val="00E61016"/>
    <w:rsid w:val="00E63946"/>
    <w:rsid w:val="00E65FCA"/>
    <w:rsid w:val="00E67D24"/>
    <w:rsid w:val="00E73166"/>
    <w:rsid w:val="00E77540"/>
    <w:rsid w:val="00E83E4E"/>
    <w:rsid w:val="00E8425A"/>
    <w:rsid w:val="00E853C4"/>
    <w:rsid w:val="00E85F8C"/>
    <w:rsid w:val="00E8762B"/>
    <w:rsid w:val="00E907FF"/>
    <w:rsid w:val="00E9081A"/>
    <w:rsid w:val="00E95961"/>
    <w:rsid w:val="00EA0B78"/>
    <w:rsid w:val="00EA3778"/>
    <w:rsid w:val="00EA3927"/>
    <w:rsid w:val="00EA4D59"/>
    <w:rsid w:val="00EA4E6A"/>
    <w:rsid w:val="00EA6971"/>
    <w:rsid w:val="00EA7652"/>
    <w:rsid w:val="00EB1044"/>
    <w:rsid w:val="00EC0C16"/>
    <w:rsid w:val="00EC2933"/>
    <w:rsid w:val="00EC2DEE"/>
    <w:rsid w:val="00EC3A81"/>
    <w:rsid w:val="00EC667B"/>
    <w:rsid w:val="00EC6CA7"/>
    <w:rsid w:val="00ED611E"/>
    <w:rsid w:val="00EE07C5"/>
    <w:rsid w:val="00EE1F32"/>
    <w:rsid w:val="00EE4022"/>
    <w:rsid w:val="00EE5C9E"/>
    <w:rsid w:val="00EE6531"/>
    <w:rsid w:val="00EE69AD"/>
    <w:rsid w:val="00EE6AA1"/>
    <w:rsid w:val="00EE6D49"/>
    <w:rsid w:val="00EF0582"/>
    <w:rsid w:val="00EF633D"/>
    <w:rsid w:val="00EF71D5"/>
    <w:rsid w:val="00EF756B"/>
    <w:rsid w:val="00F00EE8"/>
    <w:rsid w:val="00F0456F"/>
    <w:rsid w:val="00F05496"/>
    <w:rsid w:val="00F106A6"/>
    <w:rsid w:val="00F12B5A"/>
    <w:rsid w:val="00F15835"/>
    <w:rsid w:val="00F1676F"/>
    <w:rsid w:val="00F22BDA"/>
    <w:rsid w:val="00F22D44"/>
    <w:rsid w:val="00F24898"/>
    <w:rsid w:val="00F30CDE"/>
    <w:rsid w:val="00F32F32"/>
    <w:rsid w:val="00F33599"/>
    <w:rsid w:val="00F413B5"/>
    <w:rsid w:val="00F42BC6"/>
    <w:rsid w:val="00F43109"/>
    <w:rsid w:val="00F44C35"/>
    <w:rsid w:val="00F507BB"/>
    <w:rsid w:val="00F50F13"/>
    <w:rsid w:val="00F568F2"/>
    <w:rsid w:val="00F573CF"/>
    <w:rsid w:val="00F60B3D"/>
    <w:rsid w:val="00F61051"/>
    <w:rsid w:val="00F63E55"/>
    <w:rsid w:val="00F65546"/>
    <w:rsid w:val="00F7002A"/>
    <w:rsid w:val="00F70725"/>
    <w:rsid w:val="00F72B09"/>
    <w:rsid w:val="00F81FFA"/>
    <w:rsid w:val="00F8295E"/>
    <w:rsid w:val="00F836FD"/>
    <w:rsid w:val="00F87CB7"/>
    <w:rsid w:val="00F90CDE"/>
    <w:rsid w:val="00F94E4F"/>
    <w:rsid w:val="00FA0C70"/>
    <w:rsid w:val="00FA6864"/>
    <w:rsid w:val="00FA7B75"/>
    <w:rsid w:val="00FB267C"/>
    <w:rsid w:val="00FB580F"/>
    <w:rsid w:val="00FB6056"/>
    <w:rsid w:val="00FC06F8"/>
    <w:rsid w:val="00FC1E3E"/>
    <w:rsid w:val="00FC5740"/>
    <w:rsid w:val="00FC5E63"/>
    <w:rsid w:val="00FC6DD5"/>
    <w:rsid w:val="00FD461D"/>
    <w:rsid w:val="00FD74EF"/>
    <w:rsid w:val="00FE1490"/>
    <w:rsid w:val="00FE1BA7"/>
    <w:rsid w:val="00FE261B"/>
    <w:rsid w:val="00FE6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422645"/>
  <w15:docId w15:val="{A957E25E-E0AE-430D-B9E2-60004709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B065C1"/>
    <w:pPr>
      <w:keepNext/>
      <w:numPr>
        <w:ilvl w:val="3"/>
        <w:numId w:val="2"/>
      </w:numPr>
      <w:tabs>
        <w:tab w:val="clear" w:pos="5274"/>
        <w:tab w:val="num" w:pos="1080"/>
        <w:tab w:val="left" w:pos="1440"/>
      </w:tabs>
      <w:spacing w:before="240" w:after="60"/>
      <w:ind w:left="1080" w:hanging="108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D42499"/>
    <w:pPr>
      <w:jc w:val="center"/>
    </w:pPr>
    <w:rPr>
      <w:rFonts w:ascii="Arial" w:hAnsi="Arial"/>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DA4966"/>
    <w:rPr>
      <w:rFonts w:ascii="Arial" w:hAnsi="Arial"/>
      <w:noProof/>
      <w:color w:val="3366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3"/>
      </w:numPr>
      <w:contextualSpacing/>
    </w:pPr>
  </w:style>
  <w:style w:type="paragraph" w:styleId="ListBullet2">
    <w:name w:val="List Bullet 2"/>
    <w:basedOn w:val="Normal"/>
    <w:rsid w:val="00A10C33"/>
    <w:pPr>
      <w:numPr>
        <w:numId w:val="34"/>
      </w:numPr>
      <w:tabs>
        <w:tab w:val="num" w:pos="1080"/>
      </w:tabs>
      <w:contextualSpacing/>
    </w:pPr>
  </w:style>
  <w:style w:type="paragraph" w:styleId="ListBullet3">
    <w:name w:val="List Bullet 3"/>
    <w:basedOn w:val="Normal"/>
    <w:rsid w:val="00163164"/>
    <w:pPr>
      <w:numPr>
        <w:numId w:val="12"/>
      </w:numPr>
      <w:tabs>
        <w:tab w:val="clear" w:pos="1710"/>
        <w:tab w:val="left" w:pos="720"/>
        <w:tab w:val="num" w:pos="1080"/>
      </w:tabs>
      <w:spacing w:before="0" w:line="260" w:lineRule="atLeast"/>
      <w:ind w:left="1080"/>
      <w:jc w:val="both"/>
    </w:pPr>
  </w:style>
  <w:style w:type="paragraph" w:styleId="ListBullet4">
    <w:name w:val="List Bullet 4"/>
    <w:basedOn w:val="ListParagraph"/>
    <w:rsid w:val="0039319D"/>
    <w:pPr>
      <w:numPr>
        <w:ilvl w:val="2"/>
        <w:numId w:val="33"/>
      </w:numPr>
    </w:pPr>
    <w:rPr>
      <w:rFonts w:ascii="Times New Roman" w:hAnsi="Times New Roman" w:cs="Times New Roman"/>
      <w:sz w:val="24"/>
      <w:szCs w:val="24"/>
    </w:rPr>
  </w:style>
  <w:style w:type="paragraph" w:styleId="ListBullet5">
    <w:name w:val="List Bullet 5"/>
    <w:basedOn w:val="ListParagraph"/>
    <w:rsid w:val="0039319D"/>
    <w:pPr>
      <w:numPr>
        <w:ilvl w:val="3"/>
        <w:numId w:val="33"/>
      </w:numPr>
      <w:spacing w:after="60" w:line="240" w:lineRule="auto"/>
    </w:pPr>
    <w:rPr>
      <w:rFonts w:ascii="Times New Roman" w:hAnsi="Times New Roman" w:cs="Times New Roman"/>
      <w:sz w:val="24"/>
      <w:szCs w:val="24"/>
    </w:rPr>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6"/>
      </w:numPr>
    </w:pPr>
  </w:style>
  <w:style w:type="numbering" w:styleId="1ai">
    <w:name w:val="Outline List 1"/>
    <w:basedOn w:val="NoList"/>
    <w:semiHidden/>
    <w:rsid w:val="00806061"/>
    <w:pPr>
      <w:numPr>
        <w:numId w:val="7"/>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8"/>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4"/>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5412E1"/>
    <w:pPr>
      <w:ind w:left="240" w:hanging="240"/>
    </w:pPr>
  </w:style>
  <w:style w:type="paragraph" w:styleId="TableofFigures">
    <w:name w:val="table of figures"/>
    <w:uiPriority w:val="99"/>
    <w:rsid w:val="007B30D6"/>
    <w:pPr>
      <w:spacing w:after="60"/>
      <w:ind w:left="475" w:hanging="475"/>
    </w:pPr>
    <w:rPr>
      <w:rFonts w:ascii="Arial" w:hAnsi="Arial"/>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060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5"/>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9"/>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 w:type="paragraph" w:customStyle="1" w:styleId="StyleCaptionCentered">
    <w:name w:val="Style Caption + Centered"/>
    <w:basedOn w:val="Caption"/>
    <w:rsid w:val="00D42499"/>
  </w:style>
  <w:style w:type="paragraph" w:customStyle="1" w:styleId="StyleHeading4FOT4Arial">
    <w:name w:val="Style Heading 4FOT4 + Arial"/>
    <w:basedOn w:val="Heading4"/>
    <w:rsid w:val="006E1163"/>
    <w:rPr>
      <w:rFonts w:ascii="Arial" w:hAnsi="Arial"/>
    </w:rPr>
  </w:style>
  <w:style w:type="paragraph" w:customStyle="1" w:styleId="Step">
    <w:name w:val="Step"/>
    <w:qFormat/>
    <w:rsid w:val="006D705F"/>
    <w:pPr>
      <w:numPr>
        <w:numId w:val="38"/>
      </w:numPr>
      <w:spacing w:before="60" w:after="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3036">
      <w:bodyDiv w:val="1"/>
      <w:marLeft w:val="0"/>
      <w:marRight w:val="0"/>
      <w:marTop w:val="0"/>
      <w:marBottom w:val="0"/>
      <w:divBdr>
        <w:top w:val="none" w:sz="0" w:space="0" w:color="auto"/>
        <w:left w:val="none" w:sz="0" w:space="0" w:color="auto"/>
        <w:bottom w:val="none" w:sz="0" w:space="0" w:color="auto"/>
        <w:right w:val="none" w:sz="0" w:space="0" w:color="auto"/>
      </w:divBdr>
    </w:div>
    <w:div w:id="42951717">
      <w:bodyDiv w:val="1"/>
      <w:marLeft w:val="0"/>
      <w:marRight w:val="0"/>
      <w:marTop w:val="0"/>
      <w:marBottom w:val="0"/>
      <w:divBdr>
        <w:top w:val="none" w:sz="0" w:space="0" w:color="auto"/>
        <w:left w:val="none" w:sz="0" w:space="0" w:color="auto"/>
        <w:bottom w:val="none" w:sz="0" w:space="0" w:color="auto"/>
        <w:right w:val="none" w:sz="0" w:space="0" w:color="auto"/>
      </w:divBdr>
    </w:div>
    <w:div w:id="309092704">
      <w:bodyDiv w:val="1"/>
      <w:marLeft w:val="0"/>
      <w:marRight w:val="0"/>
      <w:marTop w:val="0"/>
      <w:marBottom w:val="0"/>
      <w:divBdr>
        <w:top w:val="none" w:sz="0" w:space="0" w:color="auto"/>
        <w:left w:val="none" w:sz="0" w:space="0" w:color="auto"/>
        <w:bottom w:val="none" w:sz="0" w:space="0" w:color="auto"/>
        <w:right w:val="none" w:sz="0" w:space="0" w:color="auto"/>
      </w:divBdr>
    </w:div>
    <w:div w:id="445080250">
      <w:bodyDiv w:val="1"/>
      <w:marLeft w:val="0"/>
      <w:marRight w:val="0"/>
      <w:marTop w:val="0"/>
      <w:marBottom w:val="0"/>
      <w:divBdr>
        <w:top w:val="none" w:sz="0" w:space="0" w:color="auto"/>
        <w:left w:val="none" w:sz="0" w:space="0" w:color="auto"/>
        <w:bottom w:val="none" w:sz="0" w:space="0" w:color="auto"/>
        <w:right w:val="none" w:sz="0" w:space="0" w:color="auto"/>
      </w:divBdr>
    </w:div>
    <w:div w:id="453714856">
      <w:bodyDiv w:val="1"/>
      <w:marLeft w:val="0"/>
      <w:marRight w:val="0"/>
      <w:marTop w:val="0"/>
      <w:marBottom w:val="0"/>
      <w:divBdr>
        <w:top w:val="none" w:sz="0" w:space="0" w:color="auto"/>
        <w:left w:val="none" w:sz="0" w:space="0" w:color="auto"/>
        <w:bottom w:val="none" w:sz="0" w:space="0" w:color="auto"/>
        <w:right w:val="none" w:sz="0" w:space="0" w:color="auto"/>
      </w:divBdr>
    </w:div>
    <w:div w:id="621810375">
      <w:bodyDiv w:val="1"/>
      <w:marLeft w:val="0"/>
      <w:marRight w:val="0"/>
      <w:marTop w:val="0"/>
      <w:marBottom w:val="0"/>
      <w:divBdr>
        <w:top w:val="none" w:sz="0" w:space="0" w:color="auto"/>
        <w:left w:val="none" w:sz="0" w:space="0" w:color="auto"/>
        <w:bottom w:val="none" w:sz="0" w:space="0" w:color="auto"/>
        <w:right w:val="none" w:sz="0" w:space="0" w:color="auto"/>
      </w:divBdr>
    </w:div>
    <w:div w:id="700935376">
      <w:bodyDiv w:val="1"/>
      <w:marLeft w:val="0"/>
      <w:marRight w:val="0"/>
      <w:marTop w:val="0"/>
      <w:marBottom w:val="0"/>
      <w:divBdr>
        <w:top w:val="none" w:sz="0" w:space="0" w:color="auto"/>
        <w:left w:val="none" w:sz="0" w:space="0" w:color="auto"/>
        <w:bottom w:val="none" w:sz="0" w:space="0" w:color="auto"/>
        <w:right w:val="none" w:sz="0" w:space="0" w:color="auto"/>
      </w:divBdr>
    </w:div>
    <w:div w:id="719327519">
      <w:bodyDiv w:val="1"/>
      <w:marLeft w:val="0"/>
      <w:marRight w:val="0"/>
      <w:marTop w:val="0"/>
      <w:marBottom w:val="0"/>
      <w:divBdr>
        <w:top w:val="none" w:sz="0" w:space="0" w:color="auto"/>
        <w:left w:val="none" w:sz="0" w:space="0" w:color="auto"/>
        <w:bottom w:val="none" w:sz="0" w:space="0" w:color="auto"/>
        <w:right w:val="none" w:sz="0" w:space="0" w:color="auto"/>
      </w:divBdr>
    </w:div>
    <w:div w:id="862790862">
      <w:bodyDiv w:val="1"/>
      <w:marLeft w:val="0"/>
      <w:marRight w:val="0"/>
      <w:marTop w:val="0"/>
      <w:marBottom w:val="0"/>
      <w:divBdr>
        <w:top w:val="none" w:sz="0" w:space="0" w:color="auto"/>
        <w:left w:val="none" w:sz="0" w:space="0" w:color="auto"/>
        <w:bottom w:val="none" w:sz="0" w:space="0" w:color="auto"/>
        <w:right w:val="none" w:sz="0" w:space="0" w:color="auto"/>
      </w:divBdr>
    </w:div>
    <w:div w:id="936249198">
      <w:bodyDiv w:val="1"/>
      <w:marLeft w:val="0"/>
      <w:marRight w:val="0"/>
      <w:marTop w:val="0"/>
      <w:marBottom w:val="0"/>
      <w:divBdr>
        <w:top w:val="none" w:sz="0" w:space="0" w:color="auto"/>
        <w:left w:val="none" w:sz="0" w:space="0" w:color="auto"/>
        <w:bottom w:val="none" w:sz="0" w:space="0" w:color="auto"/>
        <w:right w:val="none" w:sz="0" w:space="0" w:color="auto"/>
      </w:divBdr>
    </w:div>
    <w:div w:id="969280990">
      <w:bodyDiv w:val="1"/>
      <w:marLeft w:val="0"/>
      <w:marRight w:val="0"/>
      <w:marTop w:val="0"/>
      <w:marBottom w:val="0"/>
      <w:divBdr>
        <w:top w:val="none" w:sz="0" w:space="0" w:color="auto"/>
        <w:left w:val="none" w:sz="0" w:space="0" w:color="auto"/>
        <w:bottom w:val="none" w:sz="0" w:space="0" w:color="auto"/>
        <w:right w:val="none" w:sz="0" w:space="0" w:color="auto"/>
      </w:divBdr>
    </w:div>
    <w:div w:id="980232080">
      <w:bodyDiv w:val="1"/>
      <w:marLeft w:val="0"/>
      <w:marRight w:val="0"/>
      <w:marTop w:val="0"/>
      <w:marBottom w:val="0"/>
      <w:divBdr>
        <w:top w:val="none" w:sz="0" w:space="0" w:color="auto"/>
        <w:left w:val="none" w:sz="0" w:space="0" w:color="auto"/>
        <w:bottom w:val="none" w:sz="0" w:space="0" w:color="auto"/>
        <w:right w:val="none" w:sz="0" w:space="0" w:color="auto"/>
      </w:divBdr>
    </w:div>
    <w:div w:id="988483329">
      <w:bodyDiv w:val="1"/>
      <w:marLeft w:val="0"/>
      <w:marRight w:val="0"/>
      <w:marTop w:val="0"/>
      <w:marBottom w:val="0"/>
      <w:divBdr>
        <w:top w:val="none" w:sz="0" w:space="0" w:color="auto"/>
        <w:left w:val="none" w:sz="0" w:space="0" w:color="auto"/>
        <w:bottom w:val="none" w:sz="0" w:space="0" w:color="auto"/>
        <w:right w:val="none" w:sz="0" w:space="0" w:color="auto"/>
      </w:divBdr>
    </w:div>
    <w:div w:id="1048719719">
      <w:bodyDiv w:val="1"/>
      <w:marLeft w:val="0"/>
      <w:marRight w:val="0"/>
      <w:marTop w:val="0"/>
      <w:marBottom w:val="0"/>
      <w:divBdr>
        <w:top w:val="none" w:sz="0" w:space="0" w:color="auto"/>
        <w:left w:val="none" w:sz="0" w:space="0" w:color="auto"/>
        <w:bottom w:val="none" w:sz="0" w:space="0" w:color="auto"/>
        <w:right w:val="none" w:sz="0" w:space="0" w:color="auto"/>
      </w:divBdr>
    </w:div>
    <w:div w:id="1108888539">
      <w:bodyDiv w:val="1"/>
      <w:marLeft w:val="0"/>
      <w:marRight w:val="0"/>
      <w:marTop w:val="0"/>
      <w:marBottom w:val="0"/>
      <w:divBdr>
        <w:top w:val="none" w:sz="0" w:space="0" w:color="auto"/>
        <w:left w:val="none" w:sz="0" w:space="0" w:color="auto"/>
        <w:bottom w:val="none" w:sz="0" w:space="0" w:color="auto"/>
        <w:right w:val="none" w:sz="0" w:space="0" w:color="auto"/>
      </w:divBdr>
    </w:div>
    <w:div w:id="1225798638">
      <w:bodyDiv w:val="1"/>
      <w:marLeft w:val="0"/>
      <w:marRight w:val="0"/>
      <w:marTop w:val="0"/>
      <w:marBottom w:val="0"/>
      <w:divBdr>
        <w:top w:val="none" w:sz="0" w:space="0" w:color="auto"/>
        <w:left w:val="none" w:sz="0" w:space="0" w:color="auto"/>
        <w:bottom w:val="none" w:sz="0" w:space="0" w:color="auto"/>
        <w:right w:val="none" w:sz="0" w:space="0" w:color="auto"/>
      </w:divBdr>
    </w:div>
    <w:div w:id="1377513107">
      <w:bodyDiv w:val="1"/>
      <w:marLeft w:val="0"/>
      <w:marRight w:val="0"/>
      <w:marTop w:val="0"/>
      <w:marBottom w:val="0"/>
      <w:divBdr>
        <w:top w:val="none" w:sz="0" w:space="0" w:color="auto"/>
        <w:left w:val="none" w:sz="0" w:space="0" w:color="auto"/>
        <w:bottom w:val="none" w:sz="0" w:space="0" w:color="auto"/>
        <w:right w:val="none" w:sz="0" w:space="0" w:color="auto"/>
      </w:divBdr>
    </w:div>
    <w:div w:id="1378893836">
      <w:bodyDiv w:val="1"/>
      <w:marLeft w:val="0"/>
      <w:marRight w:val="0"/>
      <w:marTop w:val="0"/>
      <w:marBottom w:val="0"/>
      <w:divBdr>
        <w:top w:val="none" w:sz="0" w:space="0" w:color="auto"/>
        <w:left w:val="none" w:sz="0" w:space="0" w:color="auto"/>
        <w:bottom w:val="none" w:sz="0" w:space="0" w:color="auto"/>
        <w:right w:val="none" w:sz="0" w:space="0" w:color="auto"/>
      </w:divBdr>
    </w:div>
    <w:div w:id="1647977286">
      <w:bodyDiv w:val="1"/>
      <w:marLeft w:val="0"/>
      <w:marRight w:val="0"/>
      <w:marTop w:val="0"/>
      <w:marBottom w:val="0"/>
      <w:divBdr>
        <w:top w:val="none" w:sz="0" w:space="0" w:color="auto"/>
        <w:left w:val="none" w:sz="0" w:space="0" w:color="auto"/>
        <w:bottom w:val="none" w:sz="0" w:space="0" w:color="auto"/>
        <w:right w:val="none" w:sz="0" w:space="0" w:color="auto"/>
      </w:divBdr>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
    <w:div w:id="1679772276">
      <w:bodyDiv w:val="1"/>
      <w:marLeft w:val="0"/>
      <w:marRight w:val="0"/>
      <w:marTop w:val="0"/>
      <w:marBottom w:val="0"/>
      <w:divBdr>
        <w:top w:val="none" w:sz="0" w:space="0" w:color="auto"/>
        <w:left w:val="none" w:sz="0" w:space="0" w:color="auto"/>
        <w:bottom w:val="none" w:sz="0" w:space="0" w:color="auto"/>
        <w:right w:val="none" w:sz="0" w:space="0" w:color="auto"/>
      </w:divBdr>
    </w:div>
    <w:div w:id="1740055855">
      <w:bodyDiv w:val="1"/>
      <w:marLeft w:val="0"/>
      <w:marRight w:val="0"/>
      <w:marTop w:val="0"/>
      <w:marBottom w:val="0"/>
      <w:divBdr>
        <w:top w:val="none" w:sz="0" w:space="0" w:color="auto"/>
        <w:left w:val="none" w:sz="0" w:space="0" w:color="auto"/>
        <w:bottom w:val="none" w:sz="0" w:space="0" w:color="auto"/>
        <w:right w:val="none" w:sz="0" w:space="0" w:color="auto"/>
      </w:divBdr>
    </w:div>
    <w:div w:id="1809544076">
      <w:bodyDiv w:val="1"/>
      <w:marLeft w:val="0"/>
      <w:marRight w:val="0"/>
      <w:marTop w:val="0"/>
      <w:marBottom w:val="0"/>
      <w:divBdr>
        <w:top w:val="none" w:sz="0" w:space="0" w:color="auto"/>
        <w:left w:val="none" w:sz="0" w:space="0" w:color="auto"/>
        <w:bottom w:val="none" w:sz="0" w:space="0" w:color="auto"/>
        <w:right w:val="none" w:sz="0" w:space="0" w:color="auto"/>
      </w:divBdr>
    </w:div>
    <w:div w:id="1890341962">
      <w:bodyDiv w:val="1"/>
      <w:marLeft w:val="0"/>
      <w:marRight w:val="0"/>
      <w:marTop w:val="0"/>
      <w:marBottom w:val="0"/>
      <w:divBdr>
        <w:top w:val="none" w:sz="0" w:space="0" w:color="auto"/>
        <w:left w:val="none" w:sz="0" w:space="0" w:color="auto"/>
        <w:bottom w:val="none" w:sz="0" w:space="0" w:color="auto"/>
        <w:right w:val="none" w:sz="0" w:space="0" w:color="auto"/>
      </w:divBdr>
    </w:div>
    <w:div w:id="1907186088">
      <w:bodyDiv w:val="1"/>
      <w:marLeft w:val="0"/>
      <w:marRight w:val="0"/>
      <w:marTop w:val="0"/>
      <w:marBottom w:val="0"/>
      <w:divBdr>
        <w:top w:val="none" w:sz="0" w:space="0" w:color="auto"/>
        <w:left w:val="none" w:sz="0" w:space="0" w:color="auto"/>
        <w:bottom w:val="none" w:sz="0" w:space="0" w:color="auto"/>
        <w:right w:val="none" w:sz="0" w:space="0" w:color="auto"/>
      </w:divBdr>
      <w:divsChild>
        <w:div w:id="1517499728">
          <w:marLeft w:val="0"/>
          <w:marRight w:val="0"/>
          <w:marTop w:val="0"/>
          <w:marBottom w:val="0"/>
          <w:divBdr>
            <w:top w:val="none" w:sz="0" w:space="0" w:color="auto"/>
            <w:left w:val="none" w:sz="0" w:space="0" w:color="auto"/>
            <w:bottom w:val="none" w:sz="0" w:space="0" w:color="auto"/>
            <w:right w:val="none" w:sz="0" w:space="0" w:color="auto"/>
          </w:divBdr>
        </w:div>
        <w:div w:id="1487822773">
          <w:marLeft w:val="0"/>
          <w:marRight w:val="0"/>
          <w:marTop w:val="0"/>
          <w:marBottom w:val="0"/>
          <w:divBdr>
            <w:top w:val="none" w:sz="0" w:space="0" w:color="auto"/>
            <w:left w:val="none" w:sz="0" w:space="0" w:color="auto"/>
            <w:bottom w:val="none" w:sz="0" w:space="0" w:color="auto"/>
            <w:right w:val="none" w:sz="0" w:space="0" w:color="auto"/>
          </w:divBdr>
        </w:div>
        <w:div w:id="1512332379">
          <w:marLeft w:val="0"/>
          <w:marRight w:val="0"/>
          <w:marTop w:val="0"/>
          <w:marBottom w:val="0"/>
          <w:divBdr>
            <w:top w:val="none" w:sz="0" w:space="0" w:color="auto"/>
            <w:left w:val="none" w:sz="0" w:space="0" w:color="auto"/>
            <w:bottom w:val="none" w:sz="0" w:space="0" w:color="auto"/>
            <w:right w:val="none" w:sz="0" w:space="0" w:color="auto"/>
          </w:divBdr>
        </w:div>
        <w:div w:id="846753721">
          <w:marLeft w:val="0"/>
          <w:marRight w:val="0"/>
          <w:marTop w:val="0"/>
          <w:marBottom w:val="0"/>
          <w:divBdr>
            <w:top w:val="none" w:sz="0" w:space="0" w:color="auto"/>
            <w:left w:val="none" w:sz="0" w:space="0" w:color="auto"/>
            <w:bottom w:val="none" w:sz="0" w:space="0" w:color="auto"/>
            <w:right w:val="none" w:sz="0" w:space="0" w:color="auto"/>
          </w:divBdr>
        </w:div>
        <w:div w:id="973828757">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661889706">
          <w:marLeft w:val="0"/>
          <w:marRight w:val="0"/>
          <w:marTop w:val="0"/>
          <w:marBottom w:val="0"/>
          <w:divBdr>
            <w:top w:val="none" w:sz="0" w:space="0" w:color="auto"/>
            <w:left w:val="none" w:sz="0" w:space="0" w:color="auto"/>
            <w:bottom w:val="none" w:sz="0" w:space="0" w:color="auto"/>
            <w:right w:val="none" w:sz="0" w:space="0" w:color="auto"/>
          </w:divBdr>
        </w:div>
        <w:div w:id="1660843071">
          <w:marLeft w:val="0"/>
          <w:marRight w:val="0"/>
          <w:marTop w:val="0"/>
          <w:marBottom w:val="0"/>
          <w:divBdr>
            <w:top w:val="none" w:sz="0" w:space="0" w:color="auto"/>
            <w:left w:val="none" w:sz="0" w:space="0" w:color="auto"/>
            <w:bottom w:val="none" w:sz="0" w:space="0" w:color="auto"/>
            <w:right w:val="none" w:sz="0" w:space="0" w:color="auto"/>
          </w:divBdr>
        </w:div>
        <w:div w:id="1202672869">
          <w:marLeft w:val="0"/>
          <w:marRight w:val="0"/>
          <w:marTop w:val="0"/>
          <w:marBottom w:val="0"/>
          <w:divBdr>
            <w:top w:val="none" w:sz="0" w:space="0" w:color="auto"/>
            <w:left w:val="none" w:sz="0" w:space="0" w:color="auto"/>
            <w:bottom w:val="none" w:sz="0" w:space="0" w:color="auto"/>
            <w:right w:val="none" w:sz="0" w:space="0" w:color="auto"/>
          </w:divBdr>
        </w:div>
        <w:div w:id="1893537500">
          <w:marLeft w:val="0"/>
          <w:marRight w:val="0"/>
          <w:marTop w:val="0"/>
          <w:marBottom w:val="0"/>
          <w:divBdr>
            <w:top w:val="none" w:sz="0" w:space="0" w:color="auto"/>
            <w:left w:val="none" w:sz="0" w:space="0" w:color="auto"/>
            <w:bottom w:val="none" w:sz="0" w:space="0" w:color="auto"/>
            <w:right w:val="none" w:sz="0" w:space="0" w:color="auto"/>
          </w:divBdr>
        </w:div>
        <w:div w:id="128020020">
          <w:marLeft w:val="0"/>
          <w:marRight w:val="0"/>
          <w:marTop w:val="0"/>
          <w:marBottom w:val="0"/>
          <w:divBdr>
            <w:top w:val="none" w:sz="0" w:space="0" w:color="auto"/>
            <w:left w:val="none" w:sz="0" w:space="0" w:color="auto"/>
            <w:bottom w:val="none" w:sz="0" w:space="0" w:color="auto"/>
            <w:right w:val="none" w:sz="0" w:space="0" w:color="auto"/>
          </w:divBdr>
        </w:div>
        <w:div w:id="1966620043">
          <w:marLeft w:val="0"/>
          <w:marRight w:val="0"/>
          <w:marTop w:val="0"/>
          <w:marBottom w:val="0"/>
          <w:divBdr>
            <w:top w:val="none" w:sz="0" w:space="0" w:color="auto"/>
            <w:left w:val="none" w:sz="0" w:space="0" w:color="auto"/>
            <w:bottom w:val="none" w:sz="0" w:space="0" w:color="auto"/>
            <w:right w:val="none" w:sz="0" w:space="0" w:color="auto"/>
          </w:divBdr>
        </w:div>
        <w:div w:id="377317039">
          <w:marLeft w:val="0"/>
          <w:marRight w:val="0"/>
          <w:marTop w:val="0"/>
          <w:marBottom w:val="0"/>
          <w:divBdr>
            <w:top w:val="none" w:sz="0" w:space="0" w:color="auto"/>
            <w:left w:val="none" w:sz="0" w:space="0" w:color="auto"/>
            <w:bottom w:val="none" w:sz="0" w:space="0" w:color="auto"/>
            <w:right w:val="none" w:sz="0" w:space="0" w:color="auto"/>
          </w:divBdr>
        </w:div>
      </w:divsChild>
    </w:div>
    <w:div w:id="1952667073">
      <w:bodyDiv w:val="1"/>
      <w:marLeft w:val="0"/>
      <w:marRight w:val="0"/>
      <w:marTop w:val="0"/>
      <w:marBottom w:val="0"/>
      <w:divBdr>
        <w:top w:val="none" w:sz="0" w:space="0" w:color="auto"/>
        <w:left w:val="none" w:sz="0" w:space="0" w:color="auto"/>
        <w:bottom w:val="none" w:sz="0" w:space="0" w:color="auto"/>
        <w:right w:val="none" w:sz="0" w:space="0" w:color="auto"/>
      </w:divBdr>
    </w:div>
    <w:div w:id="1964268293">
      <w:bodyDiv w:val="1"/>
      <w:marLeft w:val="0"/>
      <w:marRight w:val="0"/>
      <w:marTop w:val="0"/>
      <w:marBottom w:val="0"/>
      <w:divBdr>
        <w:top w:val="none" w:sz="0" w:space="0" w:color="auto"/>
        <w:left w:val="none" w:sz="0" w:space="0" w:color="auto"/>
        <w:bottom w:val="none" w:sz="0" w:space="0" w:color="auto"/>
        <w:right w:val="none" w:sz="0" w:space="0" w:color="auto"/>
      </w:divBdr>
    </w:div>
    <w:div w:id="2000880774">
      <w:bodyDiv w:val="1"/>
      <w:marLeft w:val="0"/>
      <w:marRight w:val="0"/>
      <w:marTop w:val="0"/>
      <w:marBottom w:val="0"/>
      <w:divBdr>
        <w:top w:val="none" w:sz="0" w:space="0" w:color="auto"/>
        <w:left w:val="none" w:sz="0" w:space="0" w:color="auto"/>
        <w:bottom w:val="none" w:sz="0" w:space="0" w:color="auto"/>
        <w:right w:val="none" w:sz="0" w:space="0" w:color="auto"/>
      </w:divBdr>
    </w:div>
    <w:div w:id="2024085943">
      <w:bodyDiv w:val="1"/>
      <w:marLeft w:val="0"/>
      <w:marRight w:val="0"/>
      <w:marTop w:val="0"/>
      <w:marBottom w:val="0"/>
      <w:divBdr>
        <w:top w:val="none" w:sz="0" w:space="0" w:color="auto"/>
        <w:left w:val="none" w:sz="0" w:space="0" w:color="auto"/>
        <w:bottom w:val="none" w:sz="0" w:space="0" w:color="auto"/>
        <w:right w:val="none" w:sz="0" w:space="0" w:color="auto"/>
      </w:divBdr>
    </w:div>
    <w:div w:id="2068412070">
      <w:bodyDiv w:val="1"/>
      <w:marLeft w:val="0"/>
      <w:marRight w:val="0"/>
      <w:marTop w:val="0"/>
      <w:marBottom w:val="0"/>
      <w:divBdr>
        <w:top w:val="none" w:sz="0" w:space="0" w:color="auto"/>
        <w:left w:val="none" w:sz="0" w:space="0" w:color="auto"/>
        <w:bottom w:val="none" w:sz="0" w:space="0" w:color="auto"/>
        <w:right w:val="none" w:sz="0" w:space="0" w:color="auto"/>
      </w:divBdr>
    </w:div>
    <w:div w:id="2086102156">
      <w:bodyDiv w:val="1"/>
      <w:marLeft w:val="0"/>
      <w:marRight w:val="0"/>
      <w:marTop w:val="0"/>
      <w:marBottom w:val="0"/>
      <w:divBdr>
        <w:top w:val="none" w:sz="0" w:space="0" w:color="auto"/>
        <w:left w:val="none" w:sz="0" w:space="0" w:color="auto"/>
        <w:bottom w:val="none" w:sz="0" w:space="0" w:color="auto"/>
        <w:right w:val="none" w:sz="0" w:space="0" w:color="auto"/>
      </w:divBdr>
    </w:div>
    <w:div w:id="21211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cent/18f-prototype/tree/integration/docs/scrum" TargetMode="External"/><Relationship Id="rId18" Type="http://schemas.openxmlformats.org/officeDocument/2006/relationships/footer" Target="footer2.xml"/><Relationship Id="rId26" Type="http://schemas.openxmlformats.org/officeDocument/2006/relationships/hyperlink" Target="https://github.com/Geocent/18f-prototype/tree/integration/docs/scrum" TargetMode="External"/><Relationship Id="rId39" Type="http://schemas.openxmlformats.org/officeDocument/2006/relationships/hyperlink" Target="https://github.com/Geocent/18f-prototype/tree/master/docs/scrum" TargetMode="External"/><Relationship Id="rId21" Type="http://schemas.openxmlformats.org/officeDocument/2006/relationships/hyperlink" Target="https://intranet.geocent.com/secure/businessdevelopment/SiteDirectory/gsaagile/_layouts/15/start.aspx" TargetMode="External"/><Relationship Id="rId34" Type="http://schemas.openxmlformats.org/officeDocument/2006/relationships/hyperlink" Target="https://www.scrumdo.com/projects/project/18f-ads-prototype/summary" TargetMode="External"/><Relationship Id="rId42" Type="http://schemas.openxmlformats.org/officeDocument/2006/relationships/diagramQuickStyle" Target="diagrams/quickStyle1.xml"/><Relationship Id="rId47" Type="http://schemas.openxmlformats.org/officeDocument/2006/relationships/hyperlink" Target="http://nvie.com/posts/a-successful-git-branching-model/" TargetMode="External"/><Relationship Id="rId50" Type="http://schemas.openxmlformats.org/officeDocument/2006/relationships/image" Target="media/image4.png"/><Relationship Id="rId55" Type="http://schemas.openxmlformats.org/officeDocument/2006/relationships/hyperlink" Target="http://ads-dev.geocent.com"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rhazelbaker\Desktop\Proposals\GSA%20BPA%20Agile%20RFQ\Sprint%203\Geocent%20Project%20Management%20Plan%20-%20Sprint3.docx" TargetMode="External"/><Relationship Id="rId20" Type="http://schemas.openxmlformats.org/officeDocument/2006/relationships/hyperlink" Target="https://github.com/Geocent/18f-prototype/tree/integration" TargetMode="External"/><Relationship Id="rId29" Type="http://schemas.openxmlformats.org/officeDocument/2006/relationships/hyperlink" Target="https://github.com/Geocent/18f-prototype/tree/integration/docs/scrum" TargetMode="External"/><Relationship Id="rId41" Type="http://schemas.openxmlformats.org/officeDocument/2006/relationships/diagramLayout" Target="diagrams/layout1.xml"/><Relationship Id="rId54" Type="http://schemas.openxmlformats.org/officeDocument/2006/relationships/hyperlink" Target="https://ads-ci.geocent.com/job/functional-dev/"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intranet.geocent.com/secure/businessdevelopment/SiteDirectory/gsaagile/Approach%20To%20Create%20the%20Prototype/Geocent%20Project%20Management%20Plan%20Template%20-%20Scrum.docx?Web=1" TargetMode="External"/><Relationship Id="rId32" Type="http://schemas.openxmlformats.org/officeDocument/2006/relationships/hyperlink" Target="https://www.scrumdo.com/projects/project/18f-ads-prototype/summary" TargetMode="External"/><Relationship Id="rId37" Type="http://schemas.openxmlformats.org/officeDocument/2006/relationships/hyperlink" Target="https://github.com/Geocent/18f-prototype/tree/master/docs/scrum" TargetMode="External"/><Relationship Id="rId40" Type="http://schemas.openxmlformats.org/officeDocument/2006/relationships/diagramData" Target="diagrams/data1.xml"/><Relationship Id="rId45" Type="http://schemas.openxmlformats.org/officeDocument/2006/relationships/hyperlink" Target="https://github.com/Geocent/18f-prototype" TargetMode="External"/><Relationship Id="rId53" Type="http://schemas.openxmlformats.org/officeDocument/2006/relationships/hyperlink" Target="https://ads-ci.geocent.com/job/build-dev/" TargetMode="External"/><Relationship Id="rId58" Type="http://schemas.openxmlformats.org/officeDocument/2006/relationships/hyperlink" Target="https://www.scrumdo.com/projects/project/18f-ads-prototype/iteration/128771" TargetMode="External"/><Relationship Id="rId5" Type="http://schemas.openxmlformats.org/officeDocument/2006/relationships/numbering" Target="numbering.xml"/><Relationship Id="rId15" Type="http://schemas.openxmlformats.org/officeDocument/2006/relationships/hyperlink" Target="file:///C:\Users\rhazelbaker\Desktop\Proposals\GSA%20BPA%20Agile%20RFQ\Sprint%203\Geocent%20Project%20Management%20Plan%20-%20Sprint3.docx" TargetMode="External"/><Relationship Id="rId23" Type="http://schemas.openxmlformats.org/officeDocument/2006/relationships/hyperlink" Target="https://intranet.geocent.com/secure/businessdevelopment/SiteDirectory/gsaagile/_layouts/15/start.aspx" TargetMode="External"/><Relationship Id="rId28" Type="http://schemas.openxmlformats.org/officeDocument/2006/relationships/hyperlink" Target="https://github.com/Geocent/18f-prototype/tree/integration/docs/scrum" TargetMode="External"/><Relationship Id="rId36" Type="http://schemas.openxmlformats.org/officeDocument/2006/relationships/hyperlink" Target="https://www.scrumdo.com/projects/project/18f-ads-prototype/summary" TargetMode="External"/><Relationship Id="rId49" Type="http://schemas.openxmlformats.org/officeDocument/2006/relationships/image" Target="media/image3.png"/><Relationship Id="rId57" Type="http://schemas.openxmlformats.org/officeDocument/2006/relationships/hyperlink" Target="http://ads.geocent.com"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Geocent/18f-prototype/tree/integration" TargetMode="External"/><Relationship Id="rId31" Type="http://schemas.openxmlformats.org/officeDocument/2006/relationships/hyperlink" Target="https://github.com/Geocent/18f-prototype/tree/master/docs/scrum" TargetMode="External"/><Relationship Id="rId44" Type="http://schemas.microsoft.com/office/2007/relationships/diagramDrawing" Target="diagrams/drawing1.xml"/><Relationship Id="rId52" Type="http://schemas.openxmlformats.org/officeDocument/2006/relationships/hyperlink" Target="https://github.com/Geocent/18f-prototype" TargetMode="External"/><Relationship Id="rId60" Type="http://schemas.openxmlformats.org/officeDocument/2006/relationships/hyperlink" Target="https://www.scrumdo.com/projects/project/18f-ads-prototype/iteration/12877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rhazelbaker\Desktop\Proposals\GSA%20BPA%20Agile%20RFQ\Sprint%203\Geocent%20Project%20Management%20Plan%20-%20Sprint3.docx" TargetMode="External"/><Relationship Id="rId22" Type="http://schemas.openxmlformats.org/officeDocument/2006/relationships/hyperlink" Target="https://intranet.geocent.com/secure/businessdevelopment/SiteDirectory/gsaagile/_layouts/15/start.aspx" TargetMode="External"/><Relationship Id="rId27" Type="http://schemas.openxmlformats.org/officeDocument/2006/relationships/hyperlink" Target="https://github.com/Geocent/18f-prototype/tree/integration/docs/scrum" TargetMode="External"/><Relationship Id="rId30" Type="http://schemas.openxmlformats.org/officeDocument/2006/relationships/hyperlink" Target="https://www.scrumdo.com/projects/project/18f-ads-prototype/summary" TargetMode="External"/><Relationship Id="rId35" Type="http://schemas.openxmlformats.org/officeDocument/2006/relationships/hyperlink" Target="https://github.com/Geocent/18f-prototype/tree/master/docs/scrum" TargetMode="External"/><Relationship Id="rId43" Type="http://schemas.openxmlformats.org/officeDocument/2006/relationships/diagramColors" Target="diagrams/colors1.xml"/><Relationship Id="rId48" Type="http://schemas.openxmlformats.org/officeDocument/2006/relationships/image" Target="media/image2.png"/><Relationship Id="rId56" Type="http://schemas.openxmlformats.org/officeDocument/2006/relationships/hyperlink" Target="https://github.com/Geocent/18f-prototype/tree/integration/docs/scrum" TargetMode="External"/><Relationship Id="rId8" Type="http://schemas.openxmlformats.org/officeDocument/2006/relationships/webSettings" Target="webSettings.xml"/><Relationship Id="rId51" Type="http://schemas.openxmlformats.org/officeDocument/2006/relationships/image" Target="media/image5.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1.xml"/><Relationship Id="rId25" Type="http://schemas.openxmlformats.org/officeDocument/2006/relationships/hyperlink" Target="https://www.scrumdo.com/projects/project/18f-ads-prototype/iteration/128546" TargetMode="External"/><Relationship Id="rId33" Type="http://schemas.openxmlformats.org/officeDocument/2006/relationships/hyperlink" Target="https://github.com/Geocent/18f-prototype/tree/master/docs/scrum" TargetMode="External"/><Relationship Id="rId38" Type="http://schemas.openxmlformats.org/officeDocument/2006/relationships/hyperlink" Target="https://www.scrumdo.com/projects/project/18f-ads-prototype/summary" TargetMode="External"/><Relationship Id="rId46" Type="http://schemas.openxmlformats.org/officeDocument/2006/relationships/hyperlink" Target="https://github.com/Geocent/18f-prototype" TargetMode="External"/><Relationship Id="rId59" Type="http://schemas.openxmlformats.org/officeDocument/2006/relationships/hyperlink" Target="https://github.com/Geocent/18f-prototype/tree/mas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AF30BE-E48E-416B-90B7-FA46D3D466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0EE97B0-A352-4CFB-993C-D00630BCF90F}">
      <dgm:prSet phldrT="[Text]"/>
      <dgm:spPr/>
      <dgm:t>
        <a:bodyPr/>
        <a:lstStyle/>
        <a:p>
          <a:r>
            <a:rPr lang="en-US"/>
            <a:t>Product Owner</a:t>
          </a:r>
        </a:p>
        <a:p>
          <a:r>
            <a:rPr lang="en-US"/>
            <a:t>Keith Alphonso (Product Manger)</a:t>
          </a:r>
        </a:p>
      </dgm:t>
    </dgm:pt>
    <dgm:pt modelId="{EB1C06FE-F345-4446-8DA1-732EC92F23C7}" type="parTrans" cxnId="{58D1FBC4-80D7-4B63-B6D8-295DA9CF3FEB}">
      <dgm:prSet/>
      <dgm:spPr/>
      <dgm:t>
        <a:bodyPr/>
        <a:lstStyle/>
        <a:p>
          <a:endParaRPr lang="en-US"/>
        </a:p>
      </dgm:t>
    </dgm:pt>
    <dgm:pt modelId="{D6AF2CCB-184F-405B-8B65-3CCCA4CC9ABB}" type="sibTrans" cxnId="{58D1FBC4-80D7-4B63-B6D8-295DA9CF3FEB}">
      <dgm:prSet/>
      <dgm:spPr/>
      <dgm:t>
        <a:bodyPr/>
        <a:lstStyle/>
        <a:p>
          <a:endParaRPr lang="en-US"/>
        </a:p>
      </dgm:t>
    </dgm:pt>
    <dgm:pt modelId="{9F7BC818-166D-44A3-A712-BF0C8381382C}" type="asst">
      <dgm:prSet phldrT="[Text]"/>
      <dgm:spPr/>
      <dgm:t>
        <a:bodyPr/>
        <a:lstStyle/>
        <a:p>
          <a:r>
            <a:rPr lang="en-US"/>
            <a:t>Scrum Master</a:t>
          </a:r>
        </a:p>
        <a:p>
          <a:r>
            <a:rPr lang="en-US"/>
            <a:t>Roberta Hazelbaker (Agile Coach)</a:t>
          </a:r>
        </a:p>
      </dgm:t>
    </dgm:pt>
    <dgm:pt modelId="{71AEA363-F081-40FD-908E-462C729D93D4}" type="parTrans" cxnId="{5F5AEA9A-83C9-47EF-908E-1F4C6666E3A2}">
      <dgm:prSet/>
      <dgm:spPr/>
      <dgm:t>
        <a:bodyPr/>
        <a:lstStyle/>
        <a:p>
          <a:endParaRPr lang="en-US"/>
        </a:p>
      </dgm:t>
    </dgm:pt>
    <dgm:pt modelId="{7BC92899-31B7-428E-B3D1-8E8031C57B71}" type="sibTrans" cxnId="{5F5AEA9A-83C9-47EF-908E-1F4C6666E3A2}">
      <dgm:prSet/>
      <dgm:spPr/>
      <dgm:t>
        <a:bodyPr/>
        <a:lstStyle/>
        <a:p>
          <a:endParaRPr lang="en-US"/>
        </a:p>
      </dgm:t>
    </dgm:pt>
    <dgm:pt modelId="{B6A8A2B4-4792-4C50-99FA-C30D38E54ABA}">
      <dgm:prSet phldrT="[Text]"/>
      <dgm:spPr/>
      <dgm:t>
        <a:bodyPr/>
        <a:lstStyle/>
        <a:p>
          <a:r>
            <a:rPr lang="en-US"/>
            <a:t>Developers</a:t>
          </a:r>
          <a:br>
            <a:rPr lang="en-US"/>
          </a:br>
          <a:r>
            <a:rPr lang="en-US"/>
            <a:t>(Frontend Web Developer)</a:t>
          </a:r>
        </a:p>
      </dgm:t>
    </dgm:pt>
    <dgm:pt modelId="{C7B28C56-BB4F-484D-97FA-CDED4BCC4390}" type="parTrans" cxnId="{B34955AA-D1B2-4490-B6EC-C6B0EA1694F9}">
      <dgm:prSet/>
      <dgm:spPr/>
      <dgm:t>
        <a:bodyPr/>
        <a:lstStyle/>
        <a:p>
          <a:endParaRPr lang="en-US"/>
        </a:p>
      </dgm:t>
    </dgm:pt>
    <dgm:pt modelId="{112AA552-19FB-49BE-AED4-D31D6C2F00CE}" type="sibTrans" cxnId="{B34955AA-D1B2-4490-B6EC-C6B0EA1694F9}">
      <dgm:prSet/>
      <dgm:spPr/>
      <dgm:t>
        <a:bodyPr/>
        <a:lstStyle/>
        <a:p>
          <a:endParaRPr lang="en-US"/>
        </a:p>
      </dgm:t>
    </dgm:pt>
    <dgm:pt modelId="{B7E57ED9-A465-4CBC-9964-BD1750777FD8}">
      <dgm:prSet phldrT="[Text]"/>
      <dgm:spPr/>
      <dgm:t>
        <a:bodyPr/>
        <a:lstStyle/>
        <a:p>
          <a:r>
            <a:rPr lang="en-US"/>
            <a:t>DevOps Lead</a:t>
          </a:r>
        </a:p>
        <a:p>
          <a:r>
            <a:rPr lang="en-US"/>
            <a:t>Tyler Sanders (DevOps Eng)</a:t>
          </a:r>
        </a:p>
      </dgm:t>
    </dgm:pt>
    <dgm:pt modelId="{CF4E4EE5-685E-4B48-BFA5-D588FCFA9069}" type="parTrans" cxnId="{00B7182B-176D-4C1C-9331-777BC43D1132}">
      <dgm:prSet/>
      <dgm:spPr/>
      <dgm:t>
        <a:bodyPr/>
        <a:lstStyle/>
        <a:p>
          <a:endParaRPr lang="en-US"/>
        </a:p>
      </dgm:t>
    </dgm:pt>
    <dgm:pt modelId="{9AB99B47-9F30-4B78-BF88-C40835AF40BE}" type="sibTrans" cxnId="{00B7182B-176D-4C1C-9331-777BC43D1132}">
      <dgm:prSet/>
      <dgm:spPr/>
      <dgm:t>
        <a:bodyPr/>
        <a:lstStyle/>
        <a:p>
          <a:endParaRPr lang="en-US"/>
        </a:p>
      </dgm:t>
    </dgm:pt>
    <dgm:pt modelId="{814B041F-958A-D445-8573-98D1DAF4364A}" type="asst">
      <dgm:prSet phldrT="[Text]"/>
      <dgm:spPr/>
      <dgm:t>
        <a:bodyPr/>
        <a:lstStyle/>
        <a:p>
          <a:r>
            <a:rPr lang="en-US"/>
            <a:t>Project Lead</a:t>
          </a:r>
        </a:p>
        <a:p>
          <a:r>
            <a:rPr lang="en-US"/>
            <a:t>Jared Ladner (Technical Architect)</a:t>
          </a:r>
        </a:p>
      </dgm:t>
    </dgm:pt>
    <dgm:pt modelId="{442635FA-917F-7748-BC12-7F0FE18BC7F9}" type="parTrans" cxnId="{641005D8-8579-4747-8C46-C1214DFB5B35}">
      <dgm:prSet/>
      <dgm:spPr/>
      <dgm:t>
        <a:bodyPr/>
        <a:lstStyle/>
        <a:p>
          <a:endParaRPr lang="en-US"/>
        </a:p>
      </dgm:t>
    </dgm:pt>
    <dgm:pt modelId="{01601B4A-EDD6-D244-88A8-1A53F21725DE}" type="sibTrans" cxnId="{641005D8-8579-4747-8C46-C1214DFB5B35}">
      <dgm:prSet/>
      <dgm:spPr/>
      <dgm:t>
        <a:bodyPr/>
        <a:lstStyle/>
        <a:p>
          <a:endParaRPr lang="en-US"/>
        </a:p>
      </dgm:t>
    </dgm:pt>
    <dgm:pt modelId="{569E9BB4-8CEE-3344-84C3-C24A66008F1D}">
      <dgm:prSet phldrT="[Text]"/>
      <dgm:spPr/>
      <dgm:t>
        <a:bodyPr/>
        <a:lstStyle/>
        <a:p>
          <a:r>
            <a:rPr lang="en-US"/>
            <a:t>UX Lead</a:t>
          </a:r>
        </a:p>
        <a:p>
          <a:r>
            <a:rPr lang="en-US"/>
            <a:t>Vance Lowe</a:t>
          </a:r>
          <a:br>
            <a:rPr lang="en-US"/>
          </a:br>
          <a:r>
            <a:rPr lang="en-US"/>
            <a:t> (Visual Designer)</a:t>
          </a:r>
        </a:p>
      </dgm:t>
    </dgm:pt>
    <dgm:pt modelId="{771F7639-DE96-F147-B908-89791EF28983}" type="sibTrans" cxnId="{A592089D-A012-6145-A906-DD0A2A47FB18}">
      <dgm:prSet/>
      <dgm:spPr/>
      <dgm:t>
        <a:bodyPr/>
        <a:lstStyle/>
        <a:p>
          <a:endParaRPr lang="en-US"/>
        </a:p>
      </dgm:t>
    </dgm:pt>
    <dgm:pt modelId="{D62BED26-D625-004F-BC4E-BCE1134C80D2}" type="parTrans" cxnId="{A592089D-A012-6145-A906-DD0A2A47FB18}">
      <dgm:prSet/>
      <dgm:spPr/>
      <dgm:t>
        <a:bodyPr/>
        <a:lstStyle/>
        <a:p>
          <a:endParaRPr lang="en-US"/>
        </a:p>
      </dgm:t>
    </dgm:pt>
    <dgm:pt modelId="{D8453C0F-EF87-7C49-B4B2-F159B44A2697}">
      <dgm:prSet phldrT="[Text]"/>
      <dgm:spPr/>
      <dgm:t>
        <a:bodyPr/>
        <a:lstStyle/>
        <a:p>
          <a:r>
            <a:rPr lang="en-US"/>
            <a:t>QA Manager </a:t>
          </a:r>
        </a:p>
        <a:p>
          <a:r>
            <a:rPr lang="en-US"/>
            <a:t>Brian Priest </a:t>
          </a:r>
          <a:br>
            <a:rPr lang="en-US"/>
          </a:br>
          <a:r>
            <a:rPr lang="en-US"/>
            <a:t>(Delivery Manager)</a:t>
          </a:r>
        </a:p>
      </dgm:t>
    </dgm:pt>
    <dgm:pt modelId="{AD06A74A-4EF2-AE4D-8BE3-AC49937FEAC7}" type="parTrans" cxnId="{89BEF29F-A8F2-314D-BB36-226729CEC1DF}">
      <dgm:prSet/>
      <dgm:spPr/>
      <dgm:t>
        <a:bodyPr/>
        <a:lstStyle/>
        <a:p>
          <a:endParaRPr lang="en-US"/>
        </a:p>
      </dgm:t>
    </dgm:pt>
    <dgm:pt modelId="{E0571BD1-1190-BC41-B0FF-4FF76B9130FF}" type="sibTrans" cxnId="{89BEF29F-A8F2-314D-BB36-226729CEC1DF}">
      <dgm:prSet/>
      <dgm:spPr/>
      <dgm:t>
        <a:bodyPr/>
        <a:lstStyle/>
        <a:p>
          <a:endParaRPr lang="en-US"/>
        </a:p>
      </dgm:t>
    </dgm:pt>
    <dgm:pt modelId="{1F0DF54F-AB20-9947-AA31-29A6B6EE1DA5}">
      <dgm:prSet phldrT="[Text]"/>
      <dgm:spPr/>
      <dgm:t>
        <a:bodyPr/>
        <a:lstStyle/>
        <a:p>
          <a:r>
            <a:rPr lang="en-US"/>
            <a:t>Aaron Whitney</a:t>
          </a:r>
        </a:p>
      </dgm:t>
    </dgm:pt>
    <dgm:pt modelId="{7401424A-A8E3-2748-B291-F21B0AD1CDE3}" type="parTrans" cxnId="{4B60E2FE-C911-A44B-840C-62BC09D41CA5}">
      <dgm:prSet/>
      <dgm:spPr/>
      <dgm:t>
        <a:bodyPr/>
        <a:lstStyle/>
        <a:p>
          <a:endParaRPr lang="en-US"/>
        </a:p>
      </dgm:t>
    </dgm:pt>
    <dgm:pt modelId="{3E361DFC-EB6E-A743-A734-134F70229917}" type="sibTrans" cxnId="{4B60E2FE-C911-A44B-840C-62BC09D41CA5}">
      <dgm:prSet/>
      <dgm:spPr/>
      <dgm:t>
        <a:bodyPr/>
        <a:lstStyle/>
        <a:p>
          <a:endParaRPr lang="en-US"/>
        </a:p>
      </dgm:t>
    </dgm:pt>
    <dgm:pt modelId="{8EFD0202-D896-874F-915D-0C5C68D5BA9C}">
      <dgm:prSet phldrT="[Text]"/>
      <dgm:spPr/>
      <dgm:t>
        <a:bodyPr/>
        <a:lstStyle/>
        <a:p>
          <a:r>
            <a:rPr lang="en-US"/>
            <a:t>Randy Nolan</a:t>
          </a:r>
        </a:p>
      </dgm:t>
    </dgm:pt>
    <dgm:pt modelId="{05AE7790-21B9-074C-B861-9F28E68FDAD7}" type="parTrans" cxnId="{9D67C88A-405B-6544-A667-4F93C22767C8}">
      <dgm:prSet/>
      <dgm:spPr/>
      <dgm:t>
        <a:bodyPr/>
        <a:lstStyle/>
        <a:p>
          <a:endParaRPr lang="en-US"/>
        </a:p>
      </dgm:t>
    </dgm:pt>
    <dgm:pt modelId="{65CE62C1-690B-C345-9300-F31679D4EFFB}" type="sibTrans" cxnId="{9D67C88A-405B-6544-A667-4F93C22767C8}">
      <dgm:prSet/>
      <dgm:spPr/>
      <dgm:t>
        <a:bodyPr/>
        <a:lstStyle/>
        <a:p>
          <a:endParaRPr lang="en-US"/>
        </a:p>
      </dgm:t>
    </dgm:pt>
    <dgm:pt modelId="{79E9AF7B-5365-8743-B452-D7BE56769A66}">
      <dgm:prSet phldrT="[Text]"/>
      <dgm:spPr/>
      <dgm:t>
        <a:bodyPr/>
        <a:lstStyle/>
        <a:p>
          <a:r>
            <a:rPr lang="en-US"/>
            <a:t>Josh Penton</a:t>
          </a:r>
        </a:p>
      </dgm:t>
    </dgm:pt>
    <dgm:pt modelId="{61E1D16B-5A77-B548-BB18-3E8D140E4F2E}" type="parTrans" cxnId="{278F2629-F7EC-E341-943E-FCC50A36B802}">
      <dgm:prSet/>
      <dgm:spPr/>
      <dgm:t>
        <a:bodyPr/>
        <a:lstStyle/>
        <a:p>
          <a:endParaRPr lang="en-US"/>
        </a:p>
      </dgm:t>
    </dgm:pt>
    <dgm:pt modelId="{BEEA20C6-57C0-2F46-A3B5-27221CB10EDA}" type="sibTrans" cxnId="{278F2629-F7EC-E341-943E-FCC50A36B802}">
      <dgm:prSet/>
      <dgm:spPr/>
      <dgm:t>
        <a:bodyPr/>
        <a:lstStyle/>
        <a:p>
          <a:endParaRPr lang="en-US"/>
        </a:p>
      </dgm:t>
    </dgm:pt>
    <dgm:pt modelId="{340A920C-5926-44E1-A0D3-D3583A39D454}" type="pres">
      <dgm:prSet presAssocID="{9DAF30BE-E48E-416B-90B7-FA46D3D46649}" presName="hierChild1" presStyleCnt="0">
        <dgm:presLayoutVars>
          <dgm:orgChart val="1"/>
          <dgm:chPref val="1"/>
          <dgm:dir/>
          <dgm:animOne val="branch"/>
          <dgm:animLvl val="lvl"/>
          <dgm:resizeHandles/>
        </dgm:presLayoutVars>
      </dgm:prSet>
      <dgm:spPr/>
      <dgm:t>
        <a:bodyPr/>
        <a:lstStyle/>
        <a:p>
          <a:endParaRPr lang="en-US"/>
        </a:p>
      </dgm:t>
    </dgm:pt>
    <dgm:pt modelId="{5083B2A2-7301-438C-A5A0-EF52BD5F6543}" type="pres">
      <dgm:prSet presAssocID="{B0EE97B0-A352-4CFB-993C-D00630BCF90F}" presName="hierRoot1" presStyleCnt="0">
        <dgm:presLayoutVars>
          <dgm:hierBranch val="init"/>
        </dgm:presLayoutVars>
      </dgm:prSet>
      <dgm:spPr/>
    </dgm:pt>
    <dgm:pt modelId="{12F88808-E143-4B61-8F52-3A81924D20A5}" type="pres">
      <dgm:prSet presAssocID="{B0EE97B0-A352-4CFB-993C-D00630BCF90F}" presName="rootComposite1" presStyleCnt="0"/>
      <dgm:spPr/>
    </dgm:pt>
    <dgm:pt modelId="{D1B434C0-F619-4B03-9102-5E633A5BA6F7}" type="pres">
      <dgm:prSet presAssocID="{B0EE97B0-A352-4CFB-993C-D00630BCF90F}" presName="rootText1" presStyleLbl="node0" presStyleIdx="0" presStyleCnt="1">
        <dgm:presLayoutVars>
          <dgm:chPref val="3"/>
        </dgm:presLayoutVars>
      </dgm:prSet>
      <dgm:spPr/>
      <dgm:t>
        <a:bodyPr/>
        <a:lstStyle/>
        <a:p>
          <a:endParaRPr lang="en-US"/>
        </a:p>
      </dgm:t>
    </dgm:pt>
    <dgm:pt modelId="{7A80B903-3D29-4009-BB49-D1AA25E64181}" type="pres">
      <dgm:prSet presAssocID="{B0EE97B0-A352-4CFB-993C-D00630BCF90F}" presName="rootConnector1" presStyleLbl="node1" presStyleIdx="0" presStyleCnt="0"/>
      <dgm:spPr/>
      <dgm:t>
        <a:bodyPr/>
        <a:lstStyle/>
        <a:p>
          <a:endParaRPr lang="en-US"/>
        </a:p>
      </dgm:t>
    </dgm:pt>
    <dgm:pt modelId="{F159D97B-4BBE-46F0-9C8B-9240ED91814E}" type="pres">
      <dgm:prSet presAssocID="{B0EE97B0-A352-4CFB-993C-D00630BCF90F}" presName="hierChild2" presStyleCnt="0"/>
      <dgm:spPr/>
    </dgm:pt>
    <dgm:pt modelId="{964404F1-9E65-DB4C-9778-5DCBF4BA46FF}" type="pres">
      <dgm:prSet presAssocID="{D62BED26-D625-004F-BC4E-BCE1134C80D2}" presName="Name37" presStyleLbl="parChTrans1D2" presStyleIdx="0" presStyleCnt="6"/>
      <dgm:spPr/>
      <dgm:t>
        <a:bodyPr/>
        <a:lstStyle/>
        <a:p>
          <a:endParaRPr lang="en-US"/>
        </a:p>
      </dgm:t>
    </dgm:pt>
    <dgm:pt modelId="{EB24728E-ADB1-4B48-BE24-AE52D81DB19D}" type="pres">
      <dgm:prSet presAssocID="{569E9BB4-8CEE-3344-84C3-C24A66008F1D}" presName="hierRoot2" presStyleCnt="0">
        <dgm:presLayoutVars>
          <dgm:hierBranch val="init"/>
        </dgm:presLayoutVars>
      </dgm:prSet>
      <dgm:spPr/>
    </dgm:pt>
    <dgm:pt modelId="{3DC3B2E4-B74F-D046-A644-26FAC1CAB8A9}" type="pres">
      <dgm:prSet presAssocID="{569E9BB4-8CEE-3344-84C3-C24A66008F1D}" presName="rootComposite" presStyleCnt="0"/>
      <dgm:spPr/>
    </dgm:pt>
    <dgm:pt modelId="{A794303B-B440-994F-BDEA-E749431500EC}" type="pres">
      <dgm:prSet presAssocID="{569E9BB4-8CEE-3344-84C3-C24A66008F1D}" presName="rootText" presStyleLbl="node2" presStyleIdx="0" presStyleCnt="4">
        <dgm:presLayoutVars>
          <dgm:chPref val="3"/>
        </dgm:presLayoutVars>
      </dgm:prSet>
      <dgm:spPr/>
      <dgm:t>
        <a:bodyPr/>
        <a:lstStyle/>
        <a:p>
          <a:endParaRPr lang="en-US"/>
        </a:p>
      </dgm:t>
    </dgm:pt>
    <dgm:pt modelId="{255E09D9-11FD-A544-9BB9-38896DE39088}" type="pres">
      <dgm:prSet presAssocID="{569E9BB4-8CEE-3344-84C3-C24A66008F1D}" presName="rootConnector" presStyleLbl="node2" presStyleIdx="0" presStyleCnt="4"/>
      <dgm:spPr/>
      <dgm:t>
        <a:bodyPr/>
        <a:lstStyle/>
        <a:p>
          <a:endParaRPr lang="en-US"/>
        </a:p>
      </dgm:t>
    </dgm:pt>
    <dgm:pt modelId="{73DDB7C4-3A47-5149-A1C7-C1BC98FD0491}" type="pres">
      <dgm:prSet presAssocID="{569E9BB4-8CEE-3344-84C3-C24A66008F1D}" presName="hierChild4" presStyleCnt="0"/>
      <dgm:spPr/>
    </dgm:pt>
    <dgm:pt modelId="{9EDB88F1-9207-464A-B86C-C3DED0BE284C}" type="pres">
      <dgm:prSet presAssocID="{569E9BB4-8CEE-3344-84C3-C24A66008F1D}" presName="hierChild5" presStyleCnt="0"/>
      <dgm:spPr/>
    </dgm:pt>
    <dgm:pt modelId="{ADA7E3BC-03DC-4AD6-9A7A-68C5DCF71EAC}" type="pres">
      <dgm:prSet presAssocID="{C7B28C56-BB4F-484D-97FA-CDED4BCC4390}" presName="Name37" presStyleLbl="parChTrans1D2" presStyleIdx="1" presStyleCnt="6"/>
      <dgm:spPr/>
      <dgm:t>
        <a:bodyPr/>
        <a:lstStyle/>
        <a:p>
          <a:endParaRPr lang="en-US"/>
        </a:p>
      </dgm:t>
    </dgm:pt>
    <dgm:pt modelId="{4FF3CF9A-4E9A-4C12-A158-7357EFB368B7}" type="pres">
      <dgm:prSet presAssocID="{B6A8A2B4-4792-4C50-99FA-C30D38E54ABA}" presName="hierRoot2" presStyleCnt="0">
        <dgm:presLayoutVars>
          <dgm:hierBranch val="init"/>
        </dgm:presLayoutVars>
      </dgm:prSet>
      <dgm:spPr/>
    </dgm:pt>
    <dgm:pt modelId="{1A54B8C2-2C45-455C-B563-625E9F9D6DF0}" type="pres">
      <dgm:prSet presAssocID="{B6A8A2B4-4792-4C50-99FA-C30D38E54ABA}" presName="rootComposite" presStyleCnt="0"/>
      <dgm:spPr/>
    </dgm:pt>
    <dgm:pt modelId="{DC8E2F55-55EA-4485-9654-E4C2B884C07C}" type="pres">
      <dgm:prSet presAssocID="{B6A8A2B4-4792-4C50-99FA-C30D38E54ABA}" presName="rootText" presStyleLbl="node2" presStyleIdx="1" presStyleCnt="4">
        <dgm:presLayoutVars>
          <dgm:chPref val="3"/>
        </dgm:presLayoutVars>
      </dgm:prSet>
      <dgm:spPr/>
      <dgm:t>
        <a:bodyPr/>
        <a:lstStyle/>
        <a:p>
          <a:endParaRPr lang="en-US"/>
        </a:p>
      </dgm:t>
    </dgm:pt>
    <dgm:pt modelId="{05D06F2B-9B00-42D8-A92B-91C85AB69302}" type="pres">
      <dgm:prSet presAssocID="{B6A8A2B4-4792-4C50-99FA-C30D38E54ABA}" presName="rootConnector" presStyleLbl="node2" presStyleIdx="1" presStyleCnt="4"/>
      <dgm:spPr/>
      <dgm:t>
        <a:bodyPr/>
        <a:lstStyle/>
        <a:p>
          <a:endParaRPr lang="en-US"/>
        </a:p>
      </dgm:t>
    </dgm:pt>
    <dgm:pt modelId="{D1D63531-5E0F-4527-AD94-F6EA003BD1ED}" type="pres">
      <dgm:prSet presAssocID="{B6A8A2B4-4792-4C50-99FA-C30D38E54ABA}" presName="hierChild4" presStyleCnt="0"/>
      <dgm:spPr/>
    </dgm:pt>
    <dgm:pt modelId="{BC5880AB-239D-874B-A8A0-F999CED3BA88}" type="pres">
      <dgm:prSet presAssocID="{7401424A-A8E3-2748-B291-F21B0AD1CDE3}" presName="Name37" presStyleLbl="parChTrans1D3" presStyleIdx="0" presStyleCnt="3"/>
      <dgm:spPr/>
      <dgm:t>
        <a:bodyPr/>
        <a:lstStyle/>
        <a:p>
          <a:endParaRPr lang="en-US"/>
        </a:p>
      </dgm:t>
    </dgm:pt>
    <dgm:pt modelId="{81EA6809-0463-1E4D-96FD-50E79FFC940F}" type="pres">
      <dgm:prSet presAssocID="{1F0DF54F-AB20-9947-AA31-29A6B6EE1DA5}" presName="hierRoot2" presStyleCnt="0">
        <dgm:presLayoutVars>
          <dgm:hierBranch val="init"/>
        </dgm:presLayoutVars>
      </dgm:prSet>
      <dgm:spPr/>
    </dgm:pt>
    <dgm:pt modelId="{A874B64F-06B5-4F47-BEA0-0832243CE796}" type="pres">
      <dgm:prSet presAssocID="{1F0DF54F-AB20-9947-AA31-29A6B6EE1DA5}" presName="rootComposite" presStyleCnt="0"/>
      <dgm:spPr/>
    </dgm:pt>
    <dgm:pt modelId="{58F4286A-53D5-A741-AD35-70476F8B8B80}" type="pres">
      <dgm:prSet presAssocID="{1F0DF54F-AB20-9947-AA31-29A6B6EE1DA5}" presName="rootText" presStyleLbl="node3" presStyleIdx="0" presStyleCnt="3">
        <dgm:presLayoutVars>
          <dgm:chPref val="3"/>
        </dgm:presLayoutVars>
      </dgm:prSet>
      <dgm:spPr/>
      <dgm:t>
        <a:bodyPr/>
        <a:lstStyle/>
        <a:p>
          <a:endParaRPr lang="en-US"/>
        </a:p>
      </dgm:t>
    </dgm:pt>
    <dgm:pt modelId="{AF66DD4B-8A4F-914C-B196-4F3671CDB163}" type="pres">
      <dgm:prSet presAssocID="{1F0DF54F-AB20-9947-AA31-29A6B6EE1DA5}" presName="rootConnector" presStyleLbl="node3" presStyleIdx="0" presStyleCnt="3"/>
      <dgm:spPr/>
      <dgm:t>
        <a:bodyPr/>
        <a:lstStyle/>
        <a:p>
          <a:endParaRPr lang="en-US"/>
        </a:p>
      </dgm:t>
    </dgm:pt>
    <dgm:pt modelId="{11935714-97B3-334F-A64F-396FC7AA04F3}" type="pres">
      <dgm:prSet presAssocID="{1F0DF54F-AB20-9947-AA31-29A6B6EE1DA5}" presName="hierChild4" presStyleCnt="0"/>
      <dgm:spPr/>
    </dgm:pt>
    <dgm:pt modelId="{3CE5B17E-2425-A44F-8127-013DF2549107}" type="pres">
      <dgm:prSet presAssocID="{1F0DF54F-AB20-9947-AA31-29A6B6EE1DA5}" presName="hierChild5" presStyleCnt="0"/>
      <dgm:spPr/>
    </dgm:pt>
    <dgm:pt modelId="{0C249186-185B-CE4E-8AA7-872FBF98CE9A}" type="pres">
      <dgm:prSet presAssocID="{05AE7790-21B9-074C-B861-9F28E68FDAD7}" presName="Name37" presStyleLbl="parChTrans1D3" presStyleIdx="1" presStyleCnt="3"/>
      <dgm:spPr/>
      <dgm:t>
        <a:bodyPr/>
        <a:lstStyle/>
        <a:p>
          <a:endParaRPr lang="en-US"/>
        </a:p>
      </dgm:t>
    </dgm:pt>
    <dgm:pt modelId="{DA2AB426-610B-9F46-8E50-CB6080165869}" type="pres">
      <dgm:prSet presAssocID="{8EFD0202-D896-874F-915D-0C5C68D5BA9C}" presName="hierRoot2" presStyleCnt="0">
        <dgm:presLayoutVars>
          <dgm:hierBranch val="init"/>
        </dgm:presLayoutVars>
      </dgm:prSet>
      <dgm:spPr/>
    </dgm:pt>
    <dgm:pt modelId="{F84E9426-507A-2743-9F9B-32ACF75EE16F}" type="pres">
      <dgm:prSet presAssocID="{8EFD0202-D896-874F-915D-0C5C68D5BA9C}" presName="rootComposite" presStyleCnt="0"/>
      <dgm:spPr/>
    </dgm:pt>
    <dgm:pt modelId="{DDDD2B3F-539B-8645-AA6F-85C656F52EC2}" type="pres">
      <dgm:prSet presAssocID="{8EFD0202-D896-874F-915D-0C5C68D5BA9C}" presName="rootText" presStyleLbl="node3" presStyleIdx="1" presStyleCnt="3">
        <dgm:presLayoutVars>
          <dgm:chPref val="3"/>
        </dgm:presLayoutVars>
      </dgm:prSet>
      <dgm:spPr/>
      <dgm:t>
        <a:bodyPr/>
        <a:lstStyle/>
        <a:p>
          <a:endParaRPr lang="en-US"/>
        </a:p>
      </dgm:t>
    </dgm:pt>
    <dgm:pt modelId="{DDA3074D-BCEB-4B4B-B2DC-F995D3507395}" type="pres">
      <dgm:prSet presAssocID="{8EFD0202-D896-874F-915D-0C5C68D5BA9C}" presName="rootConnector" presStyleLbl="node3" presStyleIdx="1" presStyleCnt="3"/>
      <dgm:spPr/>
      <dgm:t>
        <a:bodyPr/>
        <a:lstStyle/>
        <a:p>
          <a:endParaRPr lang="en-US"/>
        </a:p>
      </dgm:t>
    </dgm:pt>
    <dgm:pt modelId="{E3BB74A3-97D3-564D-A40A-87B253440F63}" type="pres">
      <dgm:prSet presAssocID="{8EFD0202-D896-874F-915D-0C5C68D5BA9C}" presName="hierChild4" presStyleCnt="0"/>
      <dgm:spPr/>
    </dgm:pt>
    <dgm:pt modelId="{4D9C556A-E5C0-5A45-B4A1-454AA112A8C5}" type="pres">
      <dgm:prSet presAssocID="{8EFD0202-D896-874F-915D-0C5C68D5BA9C}" presName="hierChild5" presStyleCnt="0"/>
      <dgm:spPr/>
    </dgm:pt>
    <dgm:pt modelId="{27E66E12-328F-A44B-A9A9-1F64CEBA055A}" type="pres">
      <dgm:prSet presAssocID="{61E1D16B-5A77-B548-BB18-3E8D140E4F2E}" presName="Name37" presStyleLbl="parChTrans1D3" presStyleIdx="2" presStyleCnt="3"/>
      <dgm:spPr/>
      <dgm:t>
        <a:bodyPr/>
        <a:lstStyle/>
        <a:p>
          <a:endParaRPr lang="en-US"/>
        </a:p>
      </dgm:t>
    </dgm:pt>
    <dgm:pt modelId="{7EB392FA-321E-E949-8A7F-43839D61026E}" type="pres">
      <dgm:prSet presAssocID="{79E9AF7B-5365-8743-B452-D7BE56769A66}" presName="hierRoot2" presStyleCnt="0">
        <dgm:presLayoutVars>
          <dgm:hierBranch val="init"/>
        </dgm:presLayoutVars>
      </dgm:prSet>
      <dgm:spPr/>
    </dgm:pt>
    <dgm:pt modelId="{BE92C9C6-3721-7A4E-8FBB-087C7401999B}" type="pres">
      <dgm:prSet presAssocID="{79E9AF7B-5365-8743-B452-D7BE56769A66}" presName="rootComposite" presStyleCnt="0"/>
      <dgm:spPr/>
    </dgm:pt>
    <dgm:pt modelId="{1916C5A5-100A-A843-8D5A-6D756B4C711B}" type="pres">
      <dgm:prSet presAssocID="{79E9AF7B-5365-8743-B452-D7BE56769A66}" presName="rootText" presStyleLbl="node3" presStyleIdx="2" presStyleCnt="3">
        <dgm:presLayoutVars>
          <dgm:chPref val="3"/>
        </dgm:presLayoutVars>
      </dgm:prSet>
      <dgm:spPr/>
      <dgm:t>
        <a:bodyPr/>
        <a:lstStyle/>
        <a:p>
          <a:endParaRPr lang="en-US"/>
        </a:p>
      </dgm:t>
    </dgm:pt>
    <dgm:pt modelId="{961D9F68-8991-4242-8D24-7559244D6BC5}" type="pres">
      <dgm:prSet presAssocID="{79E9AF7B-5365-8743-B452-D7BE56769A66}" presName="rootConnector" presStyleLbl="node3" presStyleIdx="2" presStyleCnt="3"/>
      <dgm:spPr/>
      <dgm:t>
        <a:bodyPr/>
        <a:lstStyle/>
        <a:p>
          <a:endParaRPr lang="en-US"/>
        </a:p>
      </dgm:t>
    </dgm:pt>
    <dgm:pt modelId="{B3CF8A80-0A1D-9643-A91F-57E5223345F9}" type="pres">
      <dgm:prSet presAssocID="{79E9AF7B-5365-8743-B452-D7BE56769A66}" presName="hierChild4" presStyleCnt="0"/>
      <dgm:spPr/>
    </dgm:pt>
    <dgm:pt modelId="{E52DEAA2-EB0D-B742-BE08-9315134BFE4A}" type="pres">
      <dgm:prSet presAssocID="{79E9AF7B-5365-8743-B452-D7BE56769A66}" presName="hierChild5" presStyleCnt="0"/>
      <dgm:spPr/>
    </dgm:pt>
    <dgm:pt modelId="{285059CA-9897-42AB-AD9A-05B4219C639C}" type="pres">
      <dgm:prSet presAssocID="{B6A8A2B4-4792-4C50-99FA-C30D38E54ABA}" presName="hierChild5" presStyleCnt="0"/>
      <dgm:spPr/>
    </dgm:pt>
    <dgm:pt modelId="{E3CC13ED-14D7-4246-B828-91A5EF7007A3}" type="pres">
      <dgm:prSet presAssocID="{CF4E4EE5-685E-4B48-BFA5-D588FCFA9069}" presName="Name37" presStyleLbl="parChTrans1D2" presStyleIdx="2" presStyleCnt="6"/>
      <dgm:spPr/>
      <dgm:t>
        <a:bodyPr/>
        <a:lstStyle/>
        <a:p>
          <a:endParaRPr lang="en-US"/>
        </a:p>
      </dgm:t>
    </dgm:pt>
    <dgm:pt modelId="{05616845-1FC0-4800-91B2-1B56C2193F8B}" type="pres">
      <dgm:prSet presAssocID="{B7E57ED9-A465-4CBC-9964-BD1750777FD8}" presName="hierRoot2" presStyleCnt="0">
        <dgm:presLayoutVars>
          <dgm:hierBranch val="init"/>
        </dgm:presLayoutVars>
      </dgm:prSet>
      <dgm:spPr/>
    </dgm:pt>
    <dgm:pt modelId="{020B6FBF-F5F9-4102-9847-77CAFD765516}" type="pres">
      <dgm:prSet presAssocID="{B7E57ED9-A465-4CBC-9964-BD1750777FD8}" presName="rootComposite" presStyleCnt="0"/>
      <dgm:spPr/>
    </dgm:pt>
    <dgm:pt modelId="{98B215EA-02D3-498C-99E0-63E5BC93EB75}" type="pres">
      <dgm:prSet presAssocID="{B7E57ED9-A465-4CBC-9964-BD1750777FD8}" presName="rootText" presStyleLbl="node2" presStyleIdx="2" presStyleCnt="4">
        <dgm:presLayoutVars>
          <dgm:chPref val="3"/>
        </dgm:presLayoutVars>
      </dgm:prSet>
      <dgm:spPr/>
      <dgm:t>
        <a:bodyPr/>
        <a:lstStyle/>
        <a:p>
          <a:endParaRPr lang="en-US"/>
        </a:p>
      </dgm:t>
    </dgm:pt>
    <dgm:pt modelId="{2E37F29E-CC9C-49E1-A2E7-2F97BBDECDA2}" type="pres">
      <dgm:prSet presAssocID="{B7E57ED9-A465-4CBC-9964-BD1750777FD8}" presName="rootConnector" presStyleLbl="node2" presStyleIdx="2" presStyleCnt="4"/>
      <dgm:spPr/>
      <dgm:t>
        <a:bodyPr/>
        <a:lstStyle/>
        <a:p>
          <a:endParaRPr lang="en-US"/>
        </a:p>
      </dgm:t>
    </dgm:pt>
    <dgm:pt modelId="{9CF85033-A9A8-4425-A4C6-80683397DA0F}" type="pres">
      <dgm:prSet presAssocID="{B7E57ED9-A465-4CBC-9964-BD1750777FD8}" presName="hierChild4" presStyleCnt="0"/>
      <dgm:spPr/>
    </dgm:pt>
    <dgm:pt modelId="{7AAB2A90-E4D5-4A47-A5FD-7E8AF5EACD00}" type="pres">
      <dgm:prSet presAssocID="{B7E57ED9-A465-4CBC-9964-BD1750777FD8}" presName="hierChild5" presStyleCnt="0"/>
      <dgm:spPr/>
    </dgm:pt>
    <dgm:pt modelId="{C3707848-787C-B241-A0F5-4339994ACC94}" type="pres">
      <dgm:prSet presAssocID="{AD06A74A-4EF2-AE4D-8BE3-AC49937FEAC7}" presName="Name37" presStyleLbl="parChTrans1D2" presStyleIdx="3" presStyleCnt="6"/>
      <dgm:spPr/>
      <dgm:t>
        <a:bodyPr/>
        <a:lstStyle/>
        <a:p>
          <a:endParaRPr lang="en-US"/>
        </a:p>
      </dgm:t>
    </dgm:pt>
    <dgm:pt modelId="{DE7A9587-CD3E-624B-91DC-E467A27F3E19}" type="pres">
      <dgm:prSet presAssocID="{D8453C0F-EF87-7C49-B4B2-F159B44A2697}" presName="hierRoot2" presStyleCnt="0">
        <dgm:presLayoutVars>
          <dgm:hierBranch val="init"/>
        </dgm:presLayoutVars>
      </dgm:prSet>
      <dgm:spPr/>
    </dgm:pt>
    <dgm:pt modelId="{7F88B8B3-8029-6943-983B-5526BC185D64}" type="pres">
      <dgm:prSet presAssocID="{D8453C0F-EF87-7C49-B4B2-F159B44A2697}" presName="rootComposite" presStyleCnt="0"/>
      <dgm:spPr/>
    </dgm:pt>
    <dgm:pt modelId="{0F217960-52F7-DB4F-BC94-D93530E0CE90}" type="pres">
      <dgm:prSet presAssocID="{D8453C0F-EF87-7C49-B4B2-F159B44A2697}" presName="rootText" presStyleLbl="node2" presStyleIdx="3" presStyleCnt="4">
        <dgm:presLayoutVars>
          <dgm:chPref val="3"/>
        </dgm:presLayoutVars>
      </dgm:prSet>
      <dgm:spPr/>
      <dgm:t>
        <a:bodyPr/>
        <a:lstStyle/>
        <a:p>
          <a:endParaRPr lang="en-US"/>
        </a:p>
      </dgm:t>
    </dgm:pt>
    <dgm:pt modelId="{1223F76B-AD4E-444F-839B-D448E50E6C14}" type="pres">
      <dgm:prSet presAssocID="{D8453C0F-EF87-7C49-B4B2-F159B44A2697}" presName="rootConnector" presStyleLbl="node2" presStyleIdx="3" presStyleCnt="4"/>
      <dgm:spPr/>
      <dgm:t>
        <a:bodyPr/>
        <a:lstStyle/>
        <a:p>
          <a:endParaRPr lang="en-US"/>
        </a:p>
      </dgm:t>
    </dgm:pt>
    <dgm:pt modelId="{411C6804-2238-F441-A3DE-5270A713F76F}" type="pres">
      <dgm:prSet presAssocID="{D8453C0F-EF87-7C49-B4B2-F159B44A2697}" presName="hierChild4" presStyleCnt="0"/>
      <dgm:spPr/>
    </dgm:pt>
    <dgm:pt modelId="{28F9ADE7-6343-4446-9874-B7922D3CD58A}" type="pres">
      <dgm:prSet presAssocID="{D8453C0F-EF87-7C49-B4B2-F159B44A2697}" presName="hierChild5" presStyleCnt="0"/>
      <dgm:spPr/>
    </dgm:pt>
    <dgm:pt modelId="{6AB83733-5713-4BFD-88BB-2CB31D4B43B6}" type="pres">
      <dgm:prSet presAssocID="{B0EE97B0-A352-4CFB-993C-D00630BCF90F}" presName="hierChild3" presStyleCnt="0"/>
      <dgm:spPr/>
    </dgm:pt>
    <dgm:pt modelId="{DA508FF7-FDEB-44A3-82AB-00ED67C5A63B}" type="pres">
      <dgm:prSet presAssocID="{71AEA363-F081-40FD-908E-462C729D93D4}" presName="Name111" presStyleLbl="parChTrans1D2" presStyleIdx="4" presStyleCnt="6"/>
      <dgm:spPr/>
      <dgm:t>
        <a:bodyPr/>
        <a:lstStyle/>
        <a:p>
          <a:endParaRPr lang="en-US"/>
        </a:p>
      </dgm:t>
    </dgm:pt>
    <dgm:pt modelId="{C6162863-1711-47A4-BBD5-E2F65B6591E3}" type="pres">
      <dgm:prSet presAssocID="{9F7BC818-166D-44A3-A712-BF0C8381382C}" presName="hierRoot3" presStyleCnt="0">
        <dgm:presLayoutVars>
          <dgm:hierBranch val="init"/>
        </dgm:presLayoutVars>
      </dgm:prSet>
      <dgm:spPr/>
    </dgm:pt>
    <dgm:pt modelId="{2718BB3F-E191-49A7-B133-8AB6405A090A}" type="pres">
      <dgm:prSet presAssocID="{9F7BC818-166D-44A3-A712-BF0C8381382C}" presName="rootComposite3" presStyleCnt="0"/>
      <dgm:spPr/>
    </dgm:pt>
    <dgm:pt modelId="{9DC70C1D-1B6A-420D-9AC0-AFEF3C660C09}" type="pres">
      <dgm:prSet presAssocID="{9F7BC818-166D-44A3-A712-BF0C8381382C}" presName="rootText3" presStyleLbl="asst1" presStyleIdx="0" presStyleCnt="2">
        <dgm:presLayoutVars>
          <dgm:chPref val="3"/>
        </dgm:presLayoutVars>
      </dgm:prSet>
      <dgm:spPr/>
      <dgm:t>
        <a:bodyPr/>
        <a:lstStyle/>
        <a:p>
          <a:endParaRPr lang="en-US"/>
        </a:p>
      </dgm:t>
    </dgm:pt>
    <dgm:pt modelId="{697BE1DF-72EC-4571-93A5-787C5DCD6B4E}" type="pres">
      <dgm:prSet presAssocID="{9F7BC818-166D-44A3-A712-BF0C8381382C}" presName="rootConnector3" presStyleLbl="asst1" presStyleIdx="0" presStyleCnt="2"/>
      <dgm:spPr/>
      <dgm:t>
        <a:bodyPr/>
        <a:lstStyle/>
        <a:p>
          <a:endParaRPr lang="en-US"/>
        </a:p>
      </dgm:t>
    </dgm:pt>
    <dgm:pt modelId="{6B7E7450-75F5-4570-AC6B-91F627315897}" type="pres">
      <dgm:prSet presAssocID="{9F7BC818-166D-44A3-A712-BF0C8381382C}" presName="hierChild6" presStyleCnt="0"/>
      <dgm:spPr/>
    </dgm:pt>
    <dgm:pt modelId="{B5F7DCF0-6D68-4F0E-8C43-3CACE0615C06}" type="pres">
      <dgm:prSet presAssocID="{9F7BC818-166D-44A3-A712-BF0C8381382C}" presName="hierChild7" presStyleCnt="0"/>
      <dgm:spPr/>
    </dgm:pt>
    <dgm:pt modelId="{D61565A2-22D1-B64A-AF6C-BC66BAFFBC59}" type="pres">
      <dgm:prSet presAssocID="{442635FA-917F-7748-BC12-7F0FE18BC7F9}" presName="Name111" presStyleLbl="parChTrans1D2" presStyleIdx="5" presStyleCnt="6"/>
      <dgm:spPr/>
      <dgm:t>
        <a:bodyPr/>
        <a:lstStyle/>
        <a:p>
          <a:endParaRPr lang="en-US"/>
        </a:p>
      </dgm:t>
    </dgm:pt>
    <dgm:pt modelId="{3B124BFF-013D-BC43-98BF-9DD718A82C2E}" type="pres">
      <dgm:prSet presAssocID="{814B041F-958A-D445-8573-98D1DAF4364A}" presName="hierRoot3" presStyleCnt="0">
        <dgm:presLayoutVars>
          <dgm:hierBranch val="init"/>
        </dgm:presLayoutVars>
      </dgm:prSet>
      <dgm:spPr/>
    </dgm:pt>
    <dgm:pt modelId="{1AC2BF1E-9786-2B48-B9C9-62439D2926D0}" type="pres">
      <dgm:prSet presAssocID="{814B041F-958A-D445-8573-98D1DAF4364A}" presName="rootComposite3" presStyleCnt="0"/>
      <dgm:spPr/>
    </dgm:pt>
    <dgm:pt modelId="{4F5A2E0A-CB7C-804B-A63F-18A6B90C0F3E}" type="pres">
      <dgm:prSet presAssocID="{814B041F-958A-D445-8573-98D1DAF4364A}" presName="rootText3" presStyleLbl="asst1" presStyleIdx="1" presStyleCnt="2">
        <dgm:presLayoutVars>
          <dgm:chPref val="3"/>
        </dgm:presLayoutVars>
      </dgm:prSet>
      <dgm:spPr/>
      <dgm:t>
        <a:bodyPr/>
        <a:lstStyle/>
        <a:p>
          <a:endParaRPr lang="en-US"/>
        </a:p>
      </dgm:t>
    </dgm:pt>
    <dgm:pt modelId="{9CABC474-0CA9-6D4D-A1EE-0E23D2A6AB98}" type="pres">
      <dgm:prSet presAssocID="{814B041F-958A-D445-8573-98D1DAF4364A}" presName="rootConnector3" presStyleLbl="asst1" presStyleIdx="1" presStyleCnt="2"/>
      <dgm:spPr/>
      <dgm:t>
        <a:bodyPr/>
        <a:lstStyle/>
        <a:p>
          <a:endParaRPr lang="en-US"/>
        </a:p>
      </dgm:t>
    </dgm:pt>
    <dgm:pt modelId="{AFC2F54C-BA2E-CD44-BC11-776E3F16036F}" type="pres">
      <dgm:prSet presAssocID="{814B041F-958A-D445-8573-98D1DAF4364A}" presName="hierChild6" presStyleCnt="0"/>
      <dgm:spPr/>
    </dgm:pt>
    <dgm:pt modelId="{C10F7249-CE34-6341-B774-03AE0DFFB5A5}" type="pres">
      <dgm:prSet presAssocID="{814B041F-958A-D445-8573-98D1DAF4364A}" presName="hierChild7" presStyleCnt="0"/>
      <dgm:spPr/>
    </dgm:pt>
  </dgm:ptLst>
  <dgm:cxnLst>
    <dgm:cxn modelId="{6DD60492-DDE6-4C06-8DB5-78D3279C1A8C}" type="presOf" srcId="{B7E57ED9-A465-4CBC-9964-BD1750777FD8}" destId="{2E37F29E-CC9C-49E1-A2E7-2F97BBDECDA2}" srcOrd="1" destOrd="0" presId="urn:microsoft.com/office/officeart/2005/8/layout/orgChart1"/>
    <dgm:cxn modelId="{78119D30-C597-466E-8789-3AD2CEF60CDC}" type="presOf" srcId="{569E9BB4-8CEE-3344-84C3-C24A66008F1D}" destId="{255E09D9-11FD-A544-9BB9-38896DE39088}" srcOrd="1" destOrd="0" presId="urn:microsoft.com/office/officeart/2005/8/layout/orgChart1"/>
    <dgm:cxn modelId="{A592089D-A012-6145-A906-DD0A2A47FB18}" srcId="{B0EE97B0-A352-4CFB-993C-D00630BCF90F}" destId="{569E9BB4-8CEE-3344-84C3-C24A66008F1D}" srcOrd="2" destOrd="0" parTransId="{D62BED26-D625-004F-BC4E-BCE1134C80D2}" sibTransId="{771F7639-DE96-F147-B908-89791EF28983}"/>
    <dgm:cxn modelId="{8AAE8D2D-063E-4186-97AE-6DD46D699A9A}" type="presOf" srcId="{AD06A74A-4EF2-AE4D-8BE3-AC49937FEAC7}" destId="{C3707848-787C-B241-A0F5-4339994ACC94}" srcOrd="0" destOrd="0" presId="urn:microsoft.com/office/officeart/2005/8/layout/orgChart1"/>
    <dgm:cxn modelId="{C88388EB-D803-47FF-A5F8-745FA062D134}" type="presOf" srcId="{B0EE97B0-A352-4CFB-993C-D00630BCF90F}" destId="{D1B434C0-F619-4B03-9102-5E633A5BA6F7}" srcOrd="0" destOrd="0" presId="urn:microsoft.com/office/officeart/2005/8/layout/orgChart1"/>
    <dgm:cxn modelId="{201DAD1D-82C3-45D5-A4B9-3326289A84E1}" type="presOf" srcId="{B6A8A2B4-4792-4C50-99FA-C30D38E54ABA}" destId="{DC8E2F55-55EA-4485-9654-E4C2B884C07C}" srcOrd="0" destOrd="0" presId="urn:microsoft.com/office/officeart/2005/8/layout/orgChart1"/>
    <dgm:cxn modelId="{A25CA000-D102-4AB7-85A2-12D9E9939C44}" type="presOf" srcId="{9F7BC818-166D-44A3-A712-BF0C8381382C}" destId="{9DC70C1D-1B6A-420D-9AC0-AFEF3C660C09}" srcOrd="0" destOrd="0" presId="urn:microsoft.com/office/officeart/2005/8/layout/orgChart1"/>
    <dgm:cxn modelId="{4B60E2FE-C911-A44B-840C-62BC09D41CA5}" srcId="{B6A8A2B4-4792-4C50-99FA-C30D38E54ABA}" destId="{1F0DF54F-AB20-9947-AA31-29A6B6EE1DA5}" srcOrd="0" destOrd="0" parTransId="{7401424A-A8E3-2748-B291-F21B0AD1CDE3}" sibTransId="{3E361DFC-EB6E-A743-A734-134F70229917}"/>
    <dgm:cxn modelId="{8908D1AA-3FFE-4FCA-8989-DA569B1477A4}" type="presOf" srcId="{814B041F-958A-D445-8573-98D1DAF4364A}" destId="{9CABC474-0CA9-6D4D-A1EE-0E23D2A6AB98}" srcOrd="1" destOrd="0" presId="urn:microsoft.com/office/officeart/2005/8/layout/orgChart1"/>
    <dgm:cxn modelId="{04A12DFC-F6EE-46B9-A25E-E5FABFFF52EC}" type="presOf" srcId="{71AEA363-F081-40FD-908E-462C729D93D4}" destId="{DA508FF7-FDEB-44A3-82AB-00ED67C5A63B}" srcOrd="0" destOrd="0" presId="urn:microsoft.com/office/officeart/2005/8/layout/orgChart1"/>
    <dgm:cxn modelId="{00B7182B-176D-4C1C-9331-777BC43D1132}" srcId="{B0EE97B0-A352-4CFB-993C-D00630BCF90F}" destId="{B7E57ED9-A465-4CBC-9964-BD1750777FD8}" srcOrd="4" destOrd="0" parTransId="{CF4E4EE5-685E-4B48-BFA5-D588FCFA9069}" sibTransId="{9AB99B47-9F30-4B78-BF88-C40835AF40BE}"/>
    <dgm:cxn modelId="{52813F18-DF36-4F52-B980-8D6CEB68711C}" type="presOf" srcId="{9F7BC818-166D-44A3-A712-BF0C8381382C}" destId="{697BE1DF-72EC-4571-93A5-787C5DCD6B4E}" srcOrd="1" destOrd="0" presId="urn:microsoft.com/office/officeart/2005/8/layout/orgChart1"/>
    <dgm:cxn modelId="{17AD9673-D8CA-4B62-964F-08CCCDDB696A}" type="presOf" srcId="{D8453C0F-EF87-7C49-B4B2-F159B44A2697}" destId="{1223F76B-AD4E-444F-839B-D448E50E6C14}" srcOrd="1" destOrd="0" presId="urn:microsoft.com/office/officeart/2005/8/layout/orgChart1"/>
    <dgm:cxn modelId="{F35125A5-B4CD-4519-9CB9-D5F860F9560B}" type="presOf" srcId="{814B041F-958A-D445-8573-98D1DAF4364A}" destId="{4F5A2E0A-CB7C-804B-A63F-18A6B90C0F3E}" srcOrd="0" destOrd="0" presId="urn:microsoft.com/office/officeart/2005/8/layout/orgChart1"/>
    <dgm:cxn modelId="{B34955AA-D1B2-4490-B6EC-C6B0EA1694F9}" srcId="{B0EE97B0-A352-4CFB-993C-D00630BCF90F}" destId="{B6A8A2B4-4792-4C50-99FA-C30D38E54ABA}" srcOrd="3" destOrd="0" parTransId="{C7B28C56-BB4F-484D-97FA-CDED4BCC4390}" sibTransId="{112AA552-19FB-49BE-AED4-D31D6C2F00CE}"/>
    <dgm:cxn modelId="{5F5AEA9A-83C9-47EF-908E-1F4C6666E3A2}" srcId="{B0EE97B0-A352-4CFB-993C-D00630BCF90F}" destId="{9F7BC818-166D-44A3-A712-BF0C8381382C}" srcOrd="0" destOrd="0" parTransId="{71AEA363-F081-40FD-908E-462C729D93D4}" sibTransId="{7BC92899-31B7-428E-B3D1-8E8031C57B71}"/>
    <dgm:cxn modelId="{89BEF29F-A8F2-314D-BB36-226729CEC1DF}" srcId="{B0EE97B0-A352-4CFB-993C-D00630BCF90F}" destId="{D8453C0F-EF87-7C49-B4B2-F159B44A2697}" srcOrd="5" destOrd="0" parTransId="{AD06A74A-4EF2-AE4D-8BE3-AC49937FEAC7}" sibTransId="{E0571BD1-1190-BC41-B0FF-4FF76B9130FF}"/>
    <dgm:cxn modelId="{641005D8-8579-4747-8C46-C1214DFB5B35}" srcId="{B0EE97B0-A352-4CFB-993C-D00630BCF90F}" destId="{814B041F-958A-D445-8573-98D1DAF4364A}" srcOrd="1" destOrd="0" parTransId="{442635FA-917F-7748-BC12-7F0FE18BC7F9}" sibTransId="{01601B4A-EDD6-D244-88A8-1A53F21725DE}"/>
    <dgm:cxn modelId="{8979A8BD-F1C5-4496-BBCD-2CA4EB9047AD}" type="presOf" srcId="{79E9AF7B-5365-8743-B452-D7BE56769A66}" destId="{961D9F68-8991-4242-8D24-7559244D6BC5}" srcOrd="1" destOrd="0" presId="urn:microsoft.com/office/officeart/2005/8/layout/orgChart1"/>
    <dgm:cxn modelId="{58D1FBC4-80D7-4B63-B6D8-295DA9CF3FEB}" srcId="{9DAF30BE-E48E-416B-90B7-FA46D3D46649}" destId="{B0EE97B0-A352-4CFB-993C-D00630BCF90F}" srcOrd="0" destOrd="0" parTransId="{EB1C06FE-F345-4446-8DA1-732EC92F23C7}" sibTransId="{D6AF2CCB-184F-405B-8B65-3CCCA4CC9ABB}"/>
    <dgm:cxn modelId="{308EF291-DE7D-4F79-A7BC-AC626D782250}" type="presOf" srcId="{D8453C0F-EF87-7C49-B4B2-F159B44A2697}" destId="{0F217960-52F7-DB4F-BC94-D93530E0CE90}" srcOrd="0" destOrd="0" presId="urn:microsoft.com/office/officeart/2005/8/layout/orgChart1"/>
    <dgm:cxn modelId="{98F8036C-D1CD-4DDE-8926-4353CCBAC0C8}" type="presOf" srcId="{61E1D16B-5A77-B548-BB18-3E8D140E4F2E}" destId="{27E66E12-328F-A44B-A9A9-1F64CEBA055A}" srcOrd="0" destOrd="0" presId="urn:microsoft.com/office/officeart/2005/8/layout/orgChart1"/>
    <dgm:cxn modelId="{7B7C898B-A347-4457-AD48-0E8A98B0B34B}" type="presOf" srcId="{1F0DF54F-AB20-9947-AA31-29A6B6EE1DA5}" destId="{58F4286A-53D5-A741-AD35-70476F8B8B80}" srcOrd="0" destOrd="0" presId="urn:microsoft.com/office/officeart/2005/8/layout/orgChart1"/>
    <dgm:cxn modelId="{F7BA3530-CC72-44F1-9741-A500BB2C282F}" type="presOf" srcId="{442635FA-917F-7748-BC12-7F0FE18BC7F9}" destId="{D61565A2-22D1-B64A-AF6C-BC66BAFFBC59}" srcOrd="0" destOrd="0" presId="urn:microsoft.com/office/officeart/2005/8/layout/orgChart1"/>
    <dgm:cxn modelId="{76C6AB3D-6BD8-4CC3-80FA-B4BC46D8C0AB}" type="presOf" srcId="{CF4E4EE5-685E-4B48-BFA5-D588FCFA9069}" destId="{E3CC13ED-14D7-4246-B828-91A5EF7007A3}" srcOrd="0" destOrd="0" presId="urn:microsoft.com/office/officeart/2005/8/layout/orgChart1"/>
    <dgm:cxn modelId="{D52B78B3-C06C-448E-A198-113357E08365}" type="presOf" srcId="{9DAF30BE-E48E-416B-90B7-FA46D3D46649}" destId="{340A920C-5926-44E1-A0D3-D3583A39D454}" srcOrd="0" destOrd="0" presId="urn:microsoft.com/office/officeart/2005/8/layout/orgChart1"/>
    <dgm:cxn modelId="{BCAEB619-75F1-4AFC-B06B-9BB80A27EB3A}" type="presOf" srcId="{05AE7790-21B9-074C-B861-9F28E68FDAD7}" destId="{0C249186-185B-CE4E-8AA7-872FBF98CE9A}" srcOrd="0" destOrd="0" presId="urn:microsoft.com/office/officeart/2005/8/layout/orgChart1"/>
    <dgm:cxn modelId="{8592CEA9-A9C4-4A15-8956-3BF0F83EABEE}" type="presOf" srcId="{8EFD0202-D896-874F-915D-0C5C68D5BA9C}" destId="{DDA3074D-BCEB-4B4B-B2DC-F995D3507395}" srcOrd="1" destOrd="0" presId="urn:microsoft.com/office/officeart/2005/8/layout/orgChart1"/>
    <dgm:cxn modelId="{EDCA35B2-7983-4F05-80B3-9DC1C20739B6}" type="presOf" srcId="{C7B28C56-BB4F-484D-97FA-CDED4BCC4390}" destId="{ADA7E3BC-03DC-4AD6-9A7A-68C5DCF71EAC}" srcOrd="0" destOrd="0" presId="urn:microsoft.com/office/officeart/2005/8/layout/orgChart1"/>
    <dgm:cxn modelId="{0D95191F-A4B7-4777-9AFA-714FEDEDA1A5}" type="presOf" srcId="{D62BED26-D625-004F-BC4E-BCE1134C80D2}" destId="{964404F1-9E65-DB4C-9778-5DCBF4BA46FF}" srcOrd="0" destOrd="0" presId="urn:microsoft.com/office/officeart/2005/8/layout/orgChart1"/>
    <dgm:cxn modelId="{1B5DF402-5D7C-4D06-BC97-7C733C943EA7}" type="presOf" srcId="{B0EE97B0-A352-4CFB-993C-D00630BCF90F}" destId="{7A80B903-3D29-4009-BB49-D1AA25E64181}" srcOrd="1" destOrd="0" presId="urn:microsoft.com/office/officeart/2005/8/layout/orgChart1"/>
    <dgm:cxn modelId="{CB676CA0-EF7E-4873-932C-EAFEDE29FE2D}" type="presOf" srcId="{79E9AF7B-5365-8743-B452-D7BE56769A66}" destId="{1916C5A5-100A-A843-8D5A-6D756B4C711B}" srcOrd="0" destOrd="0" presId="urn:microsoft.com/office/officeart/2005/8/layout/orgChart1"/>
    <dgm:cxn modelId="{984E14C5-EEE5-4EEC-8E9F-2DD7288BC9B9}" type="presOf" srcId="{569E9BB4-8CEE-3344-84C3-C24A66008F1D}" destId="{A794303B-B440-994F-BDEA-E749431500EC}" srcOrd="0" destOrd="0" presId="urn:microsoft.com/office/officeart/2005/8/layout/orgChart1"/>
    <dgm:cxn modelId="{B070280F-280F-496F-BEC5-583F2CF3D750}" type="presOf" srcId="{B6A8A2B4-4792-4C50-99FA-C30D38E54ABA}" destId="{05D06F2B-9B00-42D8-A92B-91C85AB69302}" srcOrd="1" destOrd="0" presId="urn:microsoft.com/office/officeart/2005/8/layout/orgChart1"/>
    <dgm:cxn modelId="{F9F1D27C-B164-4C55-9717-5AF768C98064}" type="presOf" srcId="{8EFD0202-D896-874F-915D-0C5C68D5BA9C}" destId="{DDDD2B3F-539B-8645-AA6F-85C656F52EC2}" srcOrd="0" destOrd="0" presId="urn:microsoft.com/office/officeart/2005/8/layout/orgChart1"/>
    <dgm:cxn modelId="{4BFA3526-DA9E-442D-A891-AEFD3DBD676D}" type="presOf" srcId="{1F0DF54F-AB20-9947-AA31-29A6B6EE1DA5}" destId="{AF66DD4B-8A4F-914C-B196-4F3671CDB163}" srcOrd="1" destOrd="0" presId="urn:microsoft.com/office/officeart/2005/8/layout/orgChart1"/>
    <dgm:cxn modelId="{9E5CFEB0-F854-4F65-A0AB-7C98FAF0F0A7}" type="presOf" srcId="{B7E57ED9-A465-4CBC-9964-BD1750777FD8}" destId="{98B215EA-02D3-498C-99E0-63E5BC93EB75}" srcOrd="0" destOrd="0" presId="urn:microsoft.com/office/officeart/2005/8/layout/orgChart1"/>
    <dgm:cxn modelId="{9D67C88A-405B-6544-A667-4F93C22767C8}" srcId="{B6A8A2B4-4792-4C50-99FA-C30D38E54ABA}" destId="{8EFD0202-D896-874F-915D-0C5C68D5BA9C}" srcOrd="1" destOrd="0" parTransId="{05AE7790-21B9-074C-B861-9F28E68FDAD7}" sibTransId="{65CE62C1-690B-C345-9300-F31679D4EFFB}"/>
    <dgm:cxn modelId="{278F2629-F7EC-E341-943E-FCC50A36B802}" srcId="{B6A8A2B4-4792-4C50-99FA-C30D38E54ABA}" destId="{79E9AF7B-5365-8743-B452-D7BE56769A66}" srcOrd="2" destOrd="0" parTransId="{61E1D16B-5A77-B548-BB18-3E8D140E4F2E}" sibTransId="{BEEA20C6-57C0-2F46-A3B5-27221CB10EDA}"/>
    <dgm:cxn modelId="{00D96560-6E4C-4F04-A952-56E3547137D4}" type="presOf" srcId="{7401424A-A8E3-2748-B291-F21B0AD1CDE3}" destId="{BC5880AB-239D-874B-A8A0-F999CED3BA88}" srcOrd="0" destOrd="0" presId="urn:microsoft.com/office/officeart/2005/8/layout/orgChart1"/>
    <dgm:cxn modelId="{0DB4F228-C7D3-4E67-AB10-492CA911DA90}" type="presParOf" srcId="{340A920C-5926-44E1-A0D3-D3583A39D454}" destId="{5083B2A2-7301-438C-A5A0-EF52BD5F6543}" srcOrd="0" destOrd="0" presId="urn:microsoft.com/office/officeart/2005/8/layout/orgChart1"/>
    <dgm:cxn modelId="{4AD84DFA-3699-44E7-A391-1C298A8228D3}" type="presParOf" srcId="{5083B2A2-7301-438C-A5A0-EF52BD5F6543}" destId="{12F88808-E143-4B61-8F52-3A81924D20A5}" srcOrd="0" destOrd="0" presId="urn:microsoft.com/office/officeart/2005/8/layout/orgChart1"/>
    <dgm:cxn modelId="{F85C8E98-EE4B-46A3-B700-A56A66A3012F}" type="presParOf" srcId="{12F88808-E143-4B61-8F52-3A81924D20A5}" destId="{D1B434C0-F619-4B03-9102-5E633A5BA6F7}" srcOrd="0" destOrd="0" presId="urn:microsoft.com/office/officeart/2005/8/layout/orgChart1"/>
    <dgm:cxn modelId="{D484DAFB-86E5-4905-AD99-A58AF313FC3E}" type="presParOf" srcId="{12F88808-E143-4B61-8F52-3A81924D20A5}" destId="{7A80B903-3D29-4009-BB49-D1AA25E64181}" srcOrd="1" destOrd="0" presId="urn:microsoft.com/office/officeart/2005/8/layout/orgChart1"/>
    <dgm:cxn modelId="{303E6A41-9719-45AC-A539-851CEC0D02B6}" type="presParOf" srcId="{5083B2A2-7301-438C-A5A0-EF52BD5F6543}" destId="{F159D97B-4BBE-46F0-9C8B-9240ED91814E}" srcOrd="1" destOrd="0" presId="urn:microsoft.com/office/officeart/2005/8/layout/orgChart1"/>
    <dgm:cxn modelId="{31769AA1-C3A5-4C6B-823A-B8EEEF10CA35}" type="presParOf" srcId="{F159D97B-4BBE-46F0-9C8B-9240ED91814E}" destId="{964404F1-9E65-DB4C-9778-5DCBF4BA46FF}" srcOrd="0" destOrd="0" presId="urn:microsoft.com/office/officeart/2005/8/layout/orgChart1"/>
    <dgm:cxn modelId="{4C9AFAF5-9A7A-44CE-9B23-0B5749B25F46}" type="presParOf" srcId="{F159D97B-4BBE-46F0-9C8B-9240ED91814E}" destId="{EB24728E-ADB1-4B48-BE24-AE52D81DB19D}" srcOrd="1" destOrd="0" presId="urn:microsoft.com/office/officeart/2005/8/layout/orgChart1"/>
    <dgm:cxn modelId="{4E342325-749F-4C8E-B436-8113C7A59BA0}" type="presParOf" srcId="{EB24728E-ADB1-4B48-BE24-AE52D81DB19D}" destId="{3DC3B2E4-B74F-D046-A644-26FAC1CAB8A9}" srcOrd="0" destOrd="0" presId="urn:microsoft.com/office/officeart/2005/8/layout/orgChart1"/>
    <dgm:cxn modelId="{ED097901-939F-4A49-B130-456F5D1BAD5F}" type="presParOf" srcId="{3DC3B2E4-B74F-D046-A644-26FAC1CAB8A9}" destId="{A794303B-B440-994F-BDEA-E749431500EC}" srcOrd="0" destOrd="0" presId="urn:microsoft.com/office/officeart/2005/8/layout/orgChart1"/>
    <dgm:cxn modelId="{E3056C37-2EB8-449E-8BF2-27FB96190305}" type="presParOf" srcId="{3DC3B2E4-B74F-D046-A644-26FAC1CAB8A9}" destId="{255E09D9-11FD-A544-9BB9-38896DE39088}" srcOrd="1" destOrd="0" presId="urn:microsoft.com/office/officeart/2005/8/layout/orgChart1"/>
    <dgm:cxn modelId="{B9E9628E-8CFA-466E-AEF5-01EEB87CB4CF}" type="presParOf" srcId="{EB24728E-ADB1-4B48-BE24-AE52D81DB19D}" destId="{73DDB7C4-3A47-5149-A1C7-C1BC98FD0491}" srcOrd="1" destOrd="0" presId="urn:microsoft.com/office/officeart/2005/8/layout/orgChart1"/>
    <dgm:cxn modelId="{C0417342-C26F-42D0-A2C6-299F292B9ADF}" type="presParOf" srcId="{EB24728E-ADB1-4B48-BE24-AE52D81DB19D}" destId="{9EDB88F1-9207-464A-B86C-C3DED0BE284C}" srcOrd="2" destOrd="0" presId="urn:microsoft.com/office/officeart/2005/8/layout/orgChart1"/>
    <dgm:cxn modelId="{748938FB-698C-4516-B1FF-81D5D9E9D8EA}" type="presParOf" srcId="{F159D97B-4BBE-46F0-9C8B-9240ED91814E}" destId="{ADA7E3BC-03DC-4AD6-9A7A-68C5DCF71EAC}" srcOrd="2" destOrd="0" presId="urn:microsoft.com/office/officeart/2005/8/layout/orgChart1"/>
    <dgm:cxn modelId="{667B5D97-0218-43A0-987C-FD419CA2F42F}" type="presParOf" srcId="{F159D97B-4BBE-46F0-9C8B-9240ED91814E}" destId="{4FF3CF9A-4E9A-4C12-A158-7357EFB368B7}" srcOrd="3" destOrd="0" presId="urn:microsoft.com/office/officeart/2005/8/layout/orgChart1"/>
    <dgm:cxn modelId="{A0E6EA96-AB2D-457C-BE3F-F7855642C7E4}" type="presParOf" srcId="{4FF3CF9A-4E9A-4C12-A158-7357EFB368B7}" destId="{1A54B8C2-2C45-455C-B563-625E9F9D6DF0}" srcOrd="0" destOrd="0" presId="urn:microsoft.com/office/officeart/2005/8/layout/orgChart1"/>
    <dgm:cxn modelId="{D1A8D5FA-913A-4B87-9989-67611A9D121E}" type="presParOf" srcId="{1A54B8C2-2C45-455C-B563-625E9F9D6DF0}" destId="{DC8E2F55-55EA-4485-9654-E4C2B884C07C}" srcOrd="0" destOrd="0" presId="urn:microsoft.com/office/officeart/2005/8/layout/orgChart1"/>
    <dgm:cxn modelId="{67F42810-3C98-490A-B92A-E9DFC63623C6}" type="presParOf" srcId="{1A54B8C2-2C45-455C-B563-625E9F9D6DF0}" destId="{05D06F2B-9B00-42D8-A92B-91C85AB69302}" srcOrd="1" destOrd="0" presId="urn:microsoft.com/office/officeart/2005/8/layout/orgChart1"/>
    <dgm:cxn modelId="{E794ECC9-330B-4BFF-BEB2-75E350D0F2D2}" type="presParOf" srcId="{4FF3CF9A-4E9A-4C12-A158-7357EFB368B7}" destId="{D1D63531-5E0F-4527-AD94-F6EA003BD1ED}" srcOrd="1" destOrd="0" presId="urn:microsoft.com/office/officeart/2005/8/layout/orgChart1"/>
    <dgm:cxn modelId="{6ADC249F-C06C-44E2-BFD0-316F00A78777}" type="presParOf" srcId="{D1D63531-5E0F-4527-AD94-F6EA003BD1ED}" destId="{BC5880AB-239D-874B-A8A0-F999CED3BA88}" srcOrd="0" destOrd="0" presId="urn:microsoft.com/office/officeart/2005/8/layout/orgChart1"/>
    <dgm:cxn modelId="{71BA0696-F183-4AB4-A12A-0ACC9709BAC6}" type="presParOf" srcId="{D1D63531-5E0F-4527-AD94-F6EA003BD1ED}" destId="{81EA6809-0463-1E4D-96FD-50E79FFC940F}" srcOrd="1" destOrd="0" presId="urn:microsoft.com/office/officeart/2005/8/layout/orgChart1"/>
    <dgm:cxn modelId="{9D1EA5CB-DA2D-4B00-B461-5D997ABDDC13}" type="presParOf" srcId="{81EA6809-0463-1E4D-96FD-50E79FFC940F}" destId="{A874B64F-06B5-4F47-BEA0-0832243CE796}" srcOrd="0" destOrd="0" presId="urn:microsoft.com/office/officeart/2005/8/layout/orgChart1"/>
    <dgm:cxn modelId="{64A45DB9-B00B-4294-ADD1-93CE2E58CDED}" type="presParOf" srcId="{A874B64F-06B5-4F47-BEA0-0832243CE796}" destId="{58F4286A-53D5-A741-AD35-70476F8B8B80}" srcOrd="0" destOrd="0" presId="urn:microsoft.com/office/officeart/2005/8/layout/orgChart1"/>
    <dgm:cxn modelId="{2AD70B48-FF6C-4BF4-A1A5-137C454C2FC1}" type="presParOf" srcId="{A874B64F-06B5-4F47-BEA0-0832243CE796}" destId="{AF66DD4B-8A4F-914C-B196-4F3671CDB163}" srcOrd="1" destOrd="0" presId="urn:microsoft.com/office/officeart/2005/8/layout/orgChart1"/>
    <dgm:cxn modelId="{34E63ABA-E93C-4C4C-875A-2D29F7884E5C}" type="presParOf" srcId="{81EA6809-0463-1E4D-96FD-50E79FFC940F}" destId="{11935714-97B3-334F-A64F-396FC7AA04F3}" srcOrd="1" destOrd="0" presId="urn:microsoft.com/office/officeart/2005/8/layout/orgChart1"/>
    <dgm:cxn modelId="{D39C15D1-FEA5-46A5-BEDD-D9A2BACD1D28}" type="presParOf" srcId="{81EA6809-0463-1E4D-96FD-50E79FFC940F}" destId="{3CE5B17E-2425-A44F-8127-013DF2549107}" srcOrd="2" destOrd="0" presId="urn:microsoft.com/office/officeart/2005/8/layout/orgChart1"/>
    <dgm:cxn modelId="{FF8AE96E-6BBB-4591-9831-AD26480CCB35}" type="presParOf" srcId="{D1D63531-5E0F-4527-AD94-F6EA003BD1ED}" destId="{0C249186-185B-CE4E-8AA7-872FBF98CE9A}" srcOrd="2" destOrd="0" presId="urn:microsoft.com/office/officeart/2005/8/layout/orgChart1"/>
    <dgm:cxn modelId="{2E323873-5DAF-4647-BB21-88BD52335D83}" type="presParOf" srcId="{D1D63531-5E0F-4527-AD94-F6EA003BD1ED}" destId="{DA2AB426-610B-9F46-8E50-CB6080165869}" srcOrd="3" destOrd="0" presId="urn:microsoft.com/office/officeart/2005/8/layout/orgChart1"/>
    <dgm:cxn modelId="{321B2D2B-89F5-4979-AB13-F2D999047218}" type="presParOf" srcId="{DA2AB426-610B-9F46-8E50-CB6080165869}" destId="{F84E9426-507A-2743-9F9B-32ACF75EE16F}" srcOrd="0" destOrd="0" presId="urn:microsoft.com/office/officeart/2005/8/layout/orgChart1"/>
    <dgm:cxn modelId="{2847C88B-8B57-4D57-9724-7DE003106423}" type="presParOf" srcId="{F84E9426-507A-2743-9F9B-32ACF75EE16F}" destId="{DDDD2B3F-539B-8645-AA6F-85C656F52EC2}" srcOrd="0" destOrd="0" presId="urn:microsoft.com/office/officeart/2005/8/layout/orgChart1"/>
    <dgm:cxn modelId="{86379CA8-B564-44D5-AF8E-6C348A321307}" type="presParOf" srcId="{F84E9426-507A-2743-9F9B-32ACF75EE16F}" destId="{DDA3074D-BCEB-4B4B-B2DC-F995D3507395}" srcOrd="1" destOrd="0" presId="urn:microsoft.com/office/officeart/2005/8/layout/orgChart1"/>
    <dgm:cxn modelId="{2BF04229-0BD8-4284-92BE-F02ACD954D0C}" type="presParOf" srcId="{DA2AB426-610B-9F46-8E50-CB6080165869}" destId="{E3BB74A3-97D3-564D-A40A-87B253440F63}" srcOrd="1" destOrd="0" presId="urn:microsoft.com/office/officeart/2005/8/layout/orgChart1"/>
    <dgm:cxn modelId="{EBA0E590-D7EF-4BD3-A7C3-4DACD3A4B048}" type="presParOf" srcId="{DA2AB426-610B-9F46-8E50-CB6080165869}" destId="{4D9C556A-E5C0-5A45-B4A1-454AA112A8C5}" srcOrd="2" destOrd="0" presId="urn:microsoft.com/office/officeart/2005/8/layout/orgChart1"/>
    <dgm:cxn modelId="{927B64C5-D3D0-43A7-8F82-73231A51EAFA}" type="presParOf" srcId="{D1D63531-5E0F-4527-AD94-F6EA003BD1ED}" destId="{27E66E12-328F-A44B-A9A9-1F64CEBA055A}" srcOrd="4" destOrd="0" presId="urn:microsoft.com/office/officeart/2005/8/layout/orgChart1"/>
    <dgm:cxn modelId="{6048568F-935D-4680-A956-DA92611ED1A6}" type="presParOf" srcId="{D1D63531-5E0F-4527-AD94-F6EA003BD1ED}" destId="{7EB392FA-321E-E949-8A7F-43839D61026E}" srcOrd="5" destOrd="0" presId="urn:microsoft.com/office/officeart/2005/8/layout/orgChart1"/>
    <dgm:cxn modelId="{4DB2FEFE-D2F5-4A59-8B53-433731A1873B}" type="presParOf" srcId="{7EB392FA-321E-E949-8A7F-43839D61026E}" destId="{BE92C9C6-3721-7A4E-8FBB-087C7401999B}" srcOrd="0" destOrd="0" presId="urn:microsoft.com/office/officeart/2005/8/layout/orgChart1"/>
    <dgm:cxn modelId="{43B26FBB-A5E2-46E7-B229-19D13C103328}" type="presParOf" srcId="{BE92C9C6-3721-7A4E-8FBB-087C7401999B}" destId="{1916C5A5-100A-A843-8D5A-6D756B4C711B}" srcOrd="0" destOrd="0" presId="urn:microsoft.com/office/officeart/2005/8/layout/orgChart1"/>
    <dgm:cxn modelId="{AB96BEC1-6D64-45F7-B4B7-282C53625C1A}" type="presParOf" srcId="{BE92C9C6-3721-7A4E-8FBB-087C7401999B}" destId="{961D9F68-8991-4242-8D24-7559244D6BC5}" srcOrd="1" destOrd="0" presId="urn:microsoft.com/office/officeart/2005/8/layout/orgChart1"/>
    <dgm:cxn modelId="{13F430DF-6BFC-4218-8767-26204302AF58}" type="presParOf" srcId="{7EB392FA-321E-E949-8A7F-43839D61026E}" destId="{B3CF8A80-0A1D-9643-A91F-57E5223345F9}" srcOrd="1" destOrd="0" presId="urn:microsoft.com/office/officeart/2005/8/layout/orgChart1"/>
    <dgm:cxn modelId="{417BFC8C-3742-485E-9420-93D278544698}" type="presParOf" srcId="{7EB392FA-321E-E949-8A7F-43839D61026E}" destId="{E52DEAA2-EB0D-B742-BE08-9315134BFE4A}" srcOrd="2" destOrd="0" presId="urn:microsoft.com/office/officeart/2005/8/layout/orgChart1"/>
    <dgm:cxn modelId="{3FECCC7C-5D78-43D0-9D8B-CB7370B0880D}" type="presParOf" srcId="{4FF3CF9A-4E9A-4C12-A158-7357EFB368B7}" destId="{285059CA-9897-42AB-AD9A-05B4219C639C}" srcOrd="2" destOrd="0" presId="urn:microsoft.com/office/officeart/2005/8/layout/orgChart1"/>
    <dgm:cxn modelId="{66CFCB78-BE1B-4A78-BB30-C0E548A84E81}" type="presParOf" srcId="{F159D97B-4BBE-46F0-9C8B-9240ED91814E}" destId="{E3CC13ED-14D7-4246-B828-91A5EF7007A3}" srcOrd="4" destOrd="0" presId="urn:microsoft.com/office/officeart/2005/8/layout/orgChart1"/>
    <dgm:cxn modelId="{E46CA521-CBFD-4156-97A8-C9A9DF89EC53}" type="presParOf" srcId="{F159D97B-4BBE-46F0-9C8B-9240ED91814E}" destId="{05616845-1FC0-4800-91B2-1B56C2193F8B}" srcOrd="5" destOrd="0" presId="urn:microsoft.com/office/officeart/2005/8/layout/orgChart1"/>
    <dgm:cxn modelId="{6EE2F4D7-63C3-4C0C-B644-446CE341139D}" type="presParOf" srcId="{05616845-1FC0-4800-91B2-1B56C2193F8B}" destId="{020B6FBF-F5F9-4102-9847-77CAFD765516}" srcOrd="0" destOrd="0" presId="urn:microsoft.com/office/officeart/2005/8/layout/orgChart1"/>
    <dgm:cxn modelId="{85E61EE2-9A36-4371-A354-5F3BF95D70EC}" type="presParOf" srcId="{020B6FBF-F5F9-4102-9847-77CAFD765516}" destId="{98B215EA-02D3-498C-99E0-63E5BC93EB75}" srcOrd="0" destOrd="0" presId="urn:microsoft.com/office/officeart/2005/8/layout/orgChart1"/>
    <dgm:cxn modelId="{9CF4CEA1-2349-4E03-A538-1A0822B5A612}" type="presParOf" srcId="{020B6FBF-F5F9-4102-9847-77CAFD765516}" destId="{2E37F29E-CC9C-49E1-A2E7-2F97BBDECDA2}" srcOrd="1" destOrd="0" presId="urn:microsoft.com/office/officeart/2005/8/layout/orgChart1"/>
    <dgm:cxn modelId="{D27A0773-600D-4428-B66A-19046A399F4C}" type="presParOf" srcId="{05616845-1FC0-4800-91B2-1B56C2193F8B}" destId="{9CF85033-A9A8-4425-A4C6-80683397DA0F}" srcOrd="1" destOrd="0" presId="urn:microsoft.com/office/officeart/2005/8/layout/orgChart1"/>
    <dgm:cxn modelId="{A4950C1E-07A1-46CA-9952-6070781DE545}" type="presParOf" srcId="{05616845-1FC0-4800-91B2-1B56C2193F8B}" destId="{7AAB2A90-E4D5-4A47-A5FD-7E8AF5EACD00}" srcOrd="2" destOrd="0" presId="urn:microsoft.com/office/officeart/2005/8/layout/orgChart1"/>
    <dgm:cxn modelId="{26784ECF-319B-4446-B530-148FA03B8BE4}" type="presParOf" srcId="{F159D97B-4BBE-46F0-9C8B-9240ED91814E}" destId="{C3707848-787C-B241-A0F5-4339994ACC94}" srcOrd="6" destOrd="0" presId="urn:microsoft.com/office/officeart/2005/8/layout/orgChart1"/>
    <dgm:cxn modelId="{54C2B74E-EDFC-484D-83CB-7FF84C0803E5}" type="presParOf" srcId="{F159D97B-4BBE-46F0-9C8B-9240ED91814E}" destId="{DE7A9587-CD3E-624B-91DC-E467A27F3E19}" srcOrd="7" destOrd="0" presId="urn:microsoft.com/office/officeart/2005/8/layout/orgChart1"/>
    <dgm:cxn modelId="{78C4971F-F5DA-40BA-AB45-1DCEECFAEB2E}" type="presParOf" srcId="{DE7A9587-CD3E-624B-91DC-E467A27F3E19}" destId="{7F88B8B3-8029-6943-983B-5526BC185D64}" srcOrd="0" destOrd="0" presId="urn:microsoft.com/office/officeart/2005/8/layout/orgChart1"/>
    <dgm:cxn modelId="{EE56FC06-45E8-4DB6-8C8F-CFB4C284CE3A}" type="presParOf" srcId="{7F88B8B3-8029-6943-983B-5526BC185D64}" destId="{0F217960-52F7-DB4F-BC94-D93530E0CE90}" srcOrd="0" destOrd="0" presId="urn:microsoft.com/office/officeart/2005/8/layout/orgChart1"/>
    <dgm:cxn modelId="{C02B75A5-DCD9-4E2B-A5A3-8D3ED478D6B5}" type="presParOf" srcId="{7F88B8B3-8029-6943-983B-5526BC185D64}" destId="{1223F76B-AD4E-444F-839B-D448E50E6C14}" srcOrd="1" destOrd="0" presId="urn:microsoft.com/office/officeart/2005/8/layout/orgChart1"/>
    <dgm:cxn modelId="{A281861B-D1C3-4789-8200-F9E6DA795F46}" type="presParOf" srcId="{DE7A9587-CD3E-624B-91DC-E467A27F3E19}" destId="{411C6804-2238-F441-A3DE-5270A713F76F}" srcOrd="1" destOrd="0" presId="urn:microsoft.com/office/officeart/2005/8/layout/orgChart1"/>
    <dgm:cxn modelId="{06F09520-E888-4A96-87E2-EC14ACA2E61A}" type="presParOf" srcId="{DE7A9587-CD3E-624B-91DC-E467A27F3E19}" destId="{28F9ADE7-6343-4446-9874-B7922D3CD58A}" srcOrd="2" destOrd="0" presId="urn:microsoft.com/office/officeart/2005/8/layout/orgChart1"/>
    <dgm:cxn modelId="{0477F892-E0A4-4E49-9E5B-FB67A5B17792}" type="presParOf" srcId="{5083B2A2-7301-438C-A5A0-EF52BD5F6543}" destId="{6AB83733-5713-4BFD-88BB-2CB31D4B43B6}" srcOrd="2" destOrd="0" presId="urn:microsoft.com/office/officeart/2005/8/layout/orgChart1"/>
    <dgm:cxn modelId="{44C0C863-E709-45E7-A464-26B16AC168F8}" type="presParOf" srcId="{6AB83733-5713-4BFD-88BB-2CB31D4B43B6}" destId="{DA508FF7-FDEB-44A3-82AB-00ED67C5A63B}" srcOrd="0" destOrd="0" presId="urn:microsoft.com/office/officeart/2005/8/layout/orgChart1"/>
    <dgm:cxn modelId="{888D36A5-6070-41B3-B3EA-3EE29E9F88FD}" type="presParOf" srcId="{6AB83733-5713-4BFD-88BB-2CB31D4B43B6}" destId="{C6162863-1711-47A4-BBD5-E2F65B6591E3}" srcOrd="1" destOrd="0" presId="urn:microsoft.com/office/officeart/2005/8/layout/orgChart1"/>
    <dgm:cxn modelId="{78DC258E-1E08-486D-A4CD-00189147DF88}" type="presParOf" srcId="{C6162863-1711-47A4-BBD5-E2F65B6591E3}" destId="{2718BB3F-E191-49A7-B133-8AB6405A090A}" srcOrd="0" destOrd="0" presId="urn:microsoft.com/office/officeart/2005/8/layout/orgChart1"/>
    <dgm:cxn modelId="{4A4A0D60-8DE9-489D-83A7-9E4553822959}" type="presParOf" srcId="{2718BB3F-E191-49A7-B133-8AB6405A090A}" destId="{9DC70C1D-1B6A-420D-9AC0-AFEF3C660C09}" srcOrd="0" destOrd="0" presId="urn:microsoft.com/office/officeart/2005/8/layout/orgChart1"/>
    <dgm:cxn modelId="{E7AA2C71-B9D7-4116-8D35-F6593CB04016}" type="presParOf" srcId="{2718BB3F-E191-49A7-B133-8AB6405A090A}" destId="{697BE1DF-72EC-4571-93A5-787C5DCD6B4E}" srcOrd="1" destOrd="0" presId="urn:microsoft.com/office/officeart/2005/8/layout/orgChart1"/>
    <dgm:cxn modelId="{47AEFF38-4A80-4B59-9859-CC3BBCFB7889}" type="presParOf" srcId="{C6162863-1711-47A4-BBD5-E2F65B6591E3}" destId="{6B7E7450-75F5-4570-AC6B-91F627315897}" srcOrd="1" destOrd="0" presId="urn:microsoft.com/office/officeart/2005/8/layout/orgChart1"/>
    <dgm:cxn modelId="{5BE07932-882B-4B10-97EC-326C576F871C}" type="presParOf" srcId="{C6162863-1711-47A4-BBD5-E2F65B6591E3}" destId="{B5F7DCF0-6D68-4F0E-8C43-3CACE0615C06}" srcOrd="2" destOrd="0" presId="urn:microsoft.com/office/officeart/2005/8/layout/orgChart1"/>
    <dgm:cxn modelId="{1949C499-1951-41E9-BE36-6773CA9D7062}" type="presParOf" srcId="{6AB83733-5713-4BFD-88BB-2CB31D4B43B6}" destId="{D61565A2-22D1-B64A-AF6C-BC66BAFFBC59}" srcOrd="2" destOrd="0" presId="urn:microsoft.com/office/officeart/2005/8/layout/orgChart1"/>
    <dgm:cxn modelId="{18F10F4A-F418-4F5D-B341-3B17D46F1C18}" type="presParOf" srcId="{6AB83733-5713-4BFD-88BB-2CB31D4B43B6}" destId="{3B124BFF-013D-BC43-98BF-9DD718A82C2E}" srcOrd="3" destOrd="0" presId="urn:microsoft.com/office/officeart/2005/8/layout/orgChart1"/>
    <dgm:cxn modelId="{0370CE7E-0313-4C6B-A31B-65E366A62AF9}" type="presParOf" srcId="{3B124BFF-013D-BC43-98BF-9DD718A82C2E}" destId="{1AC2BF1E-9786-2B48-B9C9-62439D2926D0}" srcOrd="0" destOrd="0" presId="urn:microsoft.com/office/officeart/2005/8/layout/orgChart1"/>
    <dgm:cxn modelId="{19A0E0B2-3055-4428-A686-57DE29A19287}" type="presParOf" srcId="{1AC2BF1E-9786-2B48-B9C9-62439D2926D0}" destId="{4F5A2E0A-CB7C-804B-A63F-18A6B90C0F3E}" srcOrd="0" destOrd="0" presId="urn:microsoft.com/office/officeart/2005/8/layout/orgChart1"/>
    <dgm:cxn modelId="{EE193CB3-1050-4173-81DA-9FCD47183E17}" type="presParOf" srcId="{1AC2BF1E-9786-2B48-B9C9-62439D2926D0}" destId="{9CABC474-0CA9-6D4D-A1EE-0E23D2A6AB98}" srcOrd="1" destOrd="0" presId="urn:microsoft.com/office/officeart/2005/8/layout/orgChart1"/>
    <dgm:cxn modelId="{25A5005E-6524-4CC3-B8B8-8B637CFD45CA}" type="presParOf" srcId="{3B124BFF-013D-BC43-98BF-9DD718A82C2E}" destId="{AFC2F54C-BA2E-CD44-BC11-776E3F16036F}" srcOrd="1" destOrd="0" presId="urn:microsoft.com/office/officeart/2005/8/layout/orgChart1"/>
    <dgm:cxn modelId="{C0DC8C9D-95F0-407E-B888-C25CF2C31D23}" type="presParOf" srcId="{3B124BFF-013D-BC43-98BF-9DD718A82C2E}" destId="{C10F7249-CE34-6341-B774-03AE0DFFB5A5}"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565A2-22D1-B64A-AF6C-BC66BAFFBC59}">
      <dsp:nvSpPr>
        <dsp:cNvPr id="0" name=""/>
        <dsp:cNvSpPr/>
      </dsp:nvSpPr>
      <dsp:spPr>
        <a:xfrm>
          <a:off x="3070224" y="577388"/>
          <a:ext cx="121008" cy="530131"/>
        </a:xfrm>
        <a:custGeom>
          <a:avLst/>
          <a:gdLst/>
          <a:ahLst/>
          <a:cxnLst/>
          <a:rect l="0" t="0" r="0" b="0"/>
          <a:pathLst>
            <a:path>
              <a:moveTo>
                <a:pt x="0" y="0"/>
              </a:moveTo>
              <a:lnTo>
                <a:pt x="0" y="530131"/>
              </a:lnTo>
              <a:lnTo>
                <a:pt x="121008"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08FF7-FDEB-44A3-82AB-00ED67C5A63B}">
      <dsp:nvSpPr>
        <dsp:cNvPr id="0" name=""/>
        <dsp:cNvSpPr/>
      </dsp:nvSpPr>
      <dsp:spPr>
        <a:xfrm>
          <a:off x="2949216" y="577388"/>
          <a:ext cx="121008" cy="530131"/>
        </a:xfrm>
        <a:custGeom>
          <a:avLst/>
          <a:gdLst/>
          <a:ahLst/>
          <a:cxnLst/>
          <a:rect l="0" t="0" r="0" b="0"/>
          <a:pathLst>
            <a:path>
              <a:moveTo>
                <a:pt x="121008" y="0"/>
              </a:moveTo>
              <a:lnTo>
                <a:pt x="121008" y="530131"/>
              </a:lnTo>
              <a:lnTo>
                <a:pt x="0"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07848-787C-B241-A0F5-4339994ACC94}">
      <dsp:nvSpPr>
        <dsp:cNvPr id="0" name=""/>
        <dsp:cNvSpPr/>
      </dsp:nvSpPr>
      <dsp:spPr>
        <a:xfrm>
          <a:off x="3070224" y="577388"/>
          <a:ext cx="2091712" cy="1060262"/>
        </a:xfrm>
        <a:custGeom>
          <a:avLst/>
          <a:gdLst/>
          <a:ahLst/>
          <a:cxnLst/>
          <a:rect l="0" t="0" r="0" b="0"/>
          <a:pathLst>
            <a:path>
              <a:moveTo>
                <a:pt x="0" y="0"/>
              </a:moveTo>
              <a:lnTo>
                <a:pt x="0" y="939253"/>
              </a:lnTo>
              <a:lnTo>
                <a:pt x="2091712" y="939253"/>
              </a:lnTo>
              <a:lnTo>
                <a:pt x="2091712"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C13ED-14D7-4246-B828-91A5EF7007A3}">
      <dsp:nvSpPr>
        <dsp:cNvPr id="0" name=""/>
        <dsp:cNvSpPr/>
      </dsp:nvSpPr>
      <dsp:spPr>
        <a:xfrm>
          <a:off x="3070224" y="577388"/>
          <a:ext cx="697237" cy="1060262"/>
        </a:xfrm>
        <a:custGeom>
          <a:avLst/>
          <a:gdLst/>
          <a:ahLst/>
          <a:cxnLst/>
          <a:rect l="0" t="0" r="0" b="0"/>
          <a:pathLst>
            <a:path>
              <a:moveTo>
                <a:pt x="0" y="0"/>
              </a:moveTo>
              <a:lnTo>
                <a:pt x="0" y="939253"/>
              </a:lnTo>
              <a:lnTo>
                <a:pt x="697237" y="939253"/>
              </a:lnTo>
              <a:lnTo>
                <a:pt x="697237"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66E12-328F-A44B-A9A9-1F64CEBA055A}">
      <dsp:nvSpPr>
        <dsp:cNvPr id="0" name=""/>
        <dsp:cNvSpPr/>
      </dsp:nvSpPr>
      <dsp:spPr>
        <a:xfrm>
          <a:off x="1912003" y="2213880"/>
          <a:ext cx="172868" cy="2166622"/>
        </a:xfrm>
        <a:custGeom>
          <a:avLst/>
          <a:gdLst/>
          <a:ahLst/>
          <a:cxnLst/>
          <a:rect l="0" t="0" r="0" b="0"/>
          <a:pathLst>
            <a:path>
              <a:moveTo>
                <a:pt x="0" y="0"/>
              </a:moveTo>
              <a:lnTo>
                <a:pt x="0" y="2166622"/>
              </a:lnTo>
              <a:lnTo>
                <a:pt x="172868" y="2166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49186-185B-CE4E-8AA7-872FBF98CE9A}">
      <dsp:nvSpPr>
        <dsp:cNvPr id="0" name=""/>
        <dsp:cNvSpPr/>
      </dsp:nvSpPr>
      <dsp:spPr>
        <a:xfrm>
          <a:off x="1912003" y="2213880"/>
          <a:ext cx="172868" cy="1348376"/>
        </a:xfrm>
        <a:custGeom>
          <a:avLst/>
          <a:gdLst/>
          <a:ahLst/>
          <a:cxnLst/>
          <a:rect l="0" t="0" r="0" b="0"/>
          <a:pathLst>
            <a:path>
              <a:moveTo>
                <a:pt x="0" y="0"/>
              </a:moveTo>
              <a:lnTo>
                <a:pt x="0" y="1348376"/>
              </a:lnTo>
              <a:lnTo>
                <a:pt x="172868" y="1348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5880AB-239D-874B-A8A0-F999CED3BA88}">
      <dsp:nvSpPr>
        <dsp:cNvPr id="0" name=""/>
        <dsp:cNvSpPr/>
      </dsp:nvSpPr>
      <dsp:spPr>
        <a:xfrm>
          <a:off x="1912003" y="2213880"/>
          <a:ext cx="172868" cy="530131"/>
        </a:xfrm>
        <a:custGeom>
          <a:avLst/>
          <a:gdLst/>
          <a:ahLst/>
          <a:cxnLst/>
          <a:rect l="0" t="0" r="0" b="0"/>
          <a:pathLst>
            <a:path>
              <a:moveTo>
                <a:pt x="0" y="0"/>
              </a:moveTo>
              <a:lnTo>
                <a:pt x="0" y="530131"/>
              </a:lnTo>
              <a:lnTo>
                <a:pt x="172868" y="530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E3BC-03DC-4AD6-9A7A-68C5DCF71EAC}">
      <dsp:nvSpPr>
        <dsp:cNvPr id="0" name=""/>
        <dsp:cNvSpPr/>
      </dsp:nvSpPr>
      <dsp:spPr>
        <a:xfrm>
          <a:off x="2372987" y="577388"/>
          <a:ext cx="697237" cy="1060262"/>
        </a:xfrm>
        <a:custGeom>
          <a:avLst/>
          <a:gdLst/>
          <a:ahLst/>
          <a:cxnLst/>
          <a:rect l="0" t="0" r="0" b="0"/>
          <a:pathLst>
            <a:path>
              <a:moveTo>
                <a:pt x="697237" y="0"/>
              </a:moveTo>
              <a:lnTo>
                <a:pt x="697237"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404F1-9E65-DB4C-9778-5DCBF4BA46FF}">
      <dsp:nvSpPr>
        <dsp:cNvPr id="0" name=""/>
        <dsp:cNvSpPr/>
      </dsp:nvSpPr>
      <dsp:spPr>
        <a:xfrm>
          <a:off x="978512" y="577388"/>
          <a:ext cx="2091712" cy="1060262"/>
        </a:xfrm>
        <a:custGeom>
          <a:avLst/>
          <a:gdLst/>
          <a:ahLst/>
          <a:cxnLst/>
          <a:rect l="0" t="0" r="0" b="0"/>
          <a:pathLst>
            <a:path>
              <a:moveTo>
                <a:pt x="2091712" y="0"/>
              </a:moveTo>
              <a:lnTo>
                <a:pt x="2091712"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434C0-F619-4B03-9102-5E633A5BA6F7}">
      <dsp:nvSpPr>
        <dsp:cNvPr id="0" name=""/>
        <dsp:cNvSpPr/>
      </dsp:nvSpPr>
      <dsp:spPr>
        <a:xfrm>
          <a:off x="2493995" y="1159"/>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Product Owner</a:t>
          </a:r>
        </a:p>
        <a:p>
          <a:pPr lvl="0" algn="ctr" defTabSz="444500">
            <a:lnSpc>
              <a:spcPct val="90000"/>
            </a:lnSpc>
            <a:spcBef>
              <a:spcPct val="0"/>
            </a:spcBef>
            <a:spcAft>
              <a:spcPct val="35000"/>
            </a:spcAft>
          </a:pPr>
          <a:r>
            <a:rPr lang="en-US" sz="1000" kern="1200"/>
            <a:t>Keith Alphonso (Product Manger)</a:t>
          </a:r>
        </a:p>
      </dsp:txBody>
      <dsp:txXfrm>
        <a:off x="2493995" y="1159"/>
        <a:ext cx="1152458" cy="576229"/>
      </dsp:txXfrm>
    </dsp:sp>
    <dsp:sp modelId="{A794303B-B440-994F-BDEA-E749431500EC}">
      <dsp:nvSpPr>
        <dsp:cNvPr id="0" name=""/>
        <dsp:cNvSpPr/>
      </dsp:nvSpPr>
      <dsp:spPr>
        <a:xfrm>
          <a:off x="40228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UX Lead</a:t>
          </a:r>
        </a:p>
        <a:p>
          <a:pPr lvl="0" algn="ctr" defTabSz="444500">
            <a:lnSpc>
              <a:spcPct val="90000"/>
            </a:lnSpc>
            <a:spcBef>
              <a:spcPct val="0"/>
            </a:spcBef>
            <a:spcAft>
              <a:spcPct val="35000"/>
            </a:spcAft>
          </a:pPr>
          <a:r>
            <a:rPr lang="en-US" sz="1000" kern="1200"/>
            <a:t>Vance Lowe</a:t>
          </a:r>
          <a:br>
            <a:rPr lang="en-US" sz="1000" kern="1200"/>
          </a:br>
          <a:r>
            <a:rPr lang="en-US" sz="1000" kern="1200"/>
            <a:t> (Visual Designer)</a:t>
          </a:r>
        </a:p>
      </dsp:txBody>
      <dsp:txXfrm>
        <a:off x="402283" y="1637650"/>
        <a:ext cx="1152458" cy="576229"/>
      </dsp:txXfrm>
    </dsp:sp>
    <dsp:sp modelId="{DC8E2F55-55EA-4485-9654-E4C2B884C07C}">
      <dsp:nvSpPr>
        <dsp:cNvPr id="0" name=""/>
        <dsp:cNvSpPr/>
      </dsp:nvSpPr>
      <dsp:spPr>
        <a:xfrm>
          <a:off x="179675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Developers</a:t>
          </a:r>
          <a:br>
            <a:rPr lang="en-US" sz="1000" kern="1200"/>
          </a:br>
          <a:r>
            <a:rPr lang="en-US" sz="1000" kern="1200"/>
            <a:t>(Frontend Web Developer)</a:t>
          </a:r>
        </a:p>
      </dsp:txBody>
      <dsp:txXfrm>
        <a:off x="1796758" y="1637650"/>
        <a:ext cx="1152458" cy="576229"/>
      </dsp:txXfrm>
    </dsp:sp>
    <dsp:sp modelId="{58F4286A-53D5-A741-AD35-70476F8B8B80}">
      <dsp:nvSpPr>
        <dsp:cNvPr id="0" name=""/>
        <dsp:cNvSpPr/>
      </dsp:nvSpPr>
      <dsp:spPr>
        <a:xfrm>
          <a:off x="2084872" y="2455896"/>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Aaron Whitney</a:t>
          </a:r>
        </a:p>
      </dsp:txBody>
      <dsp:txXfrm>
        <a:off x="2084872" y="2455896"/>
        <a:ext cx="1152458" cy="576229"/>
      </dsp:txXfrm>
    </dsp:sp>
    <dsp:sp modelId="{DDDD2B3F-539B-8645-AA6F-85C656F52EC2}">
      <dsp:nvSpPr>
        <dsp:cNvPr id="0" name=""/>
        <dsp:cNvSpPr/>
      </dsp:nvSpPr>
      <dsp:spPr>
        <a:xfrm>
          <a:off x="2084872" y="3274142"/>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Randy Nolan</a:t>
          </a:r>
        </a:p>
      </dsp:txBody>
      <dsp:txXfrm>
        <a:off x="2084872" y="3274142"/>
        <a:ext cx="1152458" cy="576229"/>
      </dsp:txXfrm>
    </dsp:sp>
    <dsp:sp modelId="{1916C5A5-100A-A843-8D5A-6D756B4C711B}">
      <dsp:nvSpPr>
        <dsp:cNvPr id="0" name=""/>
        <dsp:cNvSpPr/>
      </dsp:nvSpPr>
      <dsp:spPr>
        <a:xfrm>
          <a:off x="2084872" y="4092388"/>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Josh Penton</a:t>
          </a:r>
        </a:p>
      </dsp:txBody>
      <dsp:txXfrm>
        <a:off x="2084872" y="4092388"/>
        <a:ext cx="1152458" cy="576229"/>
      </dsp:txXfrm>
    </dsp:sp>
    <dsp:sp modelId="{98B215EA-02D3-498C-99E0-63E5BC93EB75}">
      <dsp:nvSpPr>
        <dsp:cNvPr id="0" name=""/>
        <dsp:cNvSpPr/>
      </dsp:nvSpPr>
      <dsp:spPr>
        <a:xfrm>
          <a:off x="319123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DevOps Lead</a:t>
          </a:r>
        </a:p>
        <a:p>
          <a:pPr lvl="0" algn="ctr" defTabSz="444500">
            <a:lnSpc>
              <a:spcPct val="90000"/>
            </a:lnSpc>
            <a:spcBef>
              <a:spcPct val="0"/>
            </a:spcBef>
            <a:spcAft>
              <a:spcPct val="35000"/>
            </a:spcAft>
          </a:pPr>
          <a:r>
            <a:rPr lang="en-US" sz="1000" kern="1200"/>
            <a:t>Tyler Sanders (DevOps Eng)</a:t>
          </a:r>
        </a:p>
      </dsp:txBody>
      <dsp:txXfrm>
        <a:off x="3191233" y="1637650"/>
        <a:ext cx="1152458" cy="576229"/>
      </dsp:txXfrm>
    </dsp:sp>
    <dsp:sp modelId="{0F217960-52F7-DB4F-BC94-D93530E0CE90}">
      <dsp:nvSpPr>
        <dsp:cNvPr id="0" name=""/>
        <dsp:cNvSpPr/>
      </dsp:nvSpPr>
      <dsp:spPr>
        <a:xfrm>
          <a:off x="458570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QA Manager </a:t>
          </a:r>
        </a:p>
        <a:p>
          <a:pPr lvl="0" algn="ctr" defTabSz="444500">
            <a:lnSpc>
              <a:spcPct val="90000"/>
            </a:lnSpc>
            <a:spcBef>
              <a:spcPct val="0"/>
            </a:spcBef>
            <a:spcAft>
              <a:spcPct val="35000"/>
            </a:spcAft>
          </a:pPr>
          <a:r>
            <a:rPr lang="en-US" sz="1000" kern="1200"/>
            <a:t>Brian Priest </a:t>
          </a:r>
          <a:br>
            <a:rPr lang="en-US" sz="1000" kern="1200"/>
          </a:br>
          <a:r>
            <a:rPr lang="en-US" sz="1000" kern="1200"/>
            <a:t>(Delivery Manager)</a:t>
          </a:r>
        </a:p>
      </dsp:txBody>
      <dsp:txXfrm>
        <a:off x="4585708" y="1637650"/>
        <a:ext cx="1152458" cy="576229"/>
      </dsp:txXfrm>
    </dsp:sp>
    <dsp:sp modelId="{9DC70C1D-1B6A-420D-9AC0-AFEF3C660C09}">
      <dsp:nvSpPr>
        <dsp:cNvPr id="0" name=""/>
        <dsp:cNvSpPr/>
      </dsp:nvSpPr>
      <dsp:spPr>
        <a:xfrm>
          <a:off x="1796758"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Scrum Master</a:t>
          </a:r>
        </a:p>
        <a:p>
          <a:pPr lvl="0" algn="ctr" defTabSz="444500">
            <a:lnSpc>
              <a:spcPct val="90000"/>
            </a:lnSpc>
            <a:spcBef>
              <a:spcPct val="0"/>
            </a:spcBef>
            <a:spcAft>
              <a:spcPct val="35000"/>
            </a:spcAft>
          </a:pPr>
          <a:r>
            <a:rPr lang="en-US" sz="1000" kern="1200"/>
            <a:t>Roberta Hazelbaker (Agile Coach)</a:t>
          </a:r>
        </a:p>
      </dsp:txBody>
      <dsp:txXfrm>
        <a:off x="1796758" y="819405"/>
        <a:ext cx="1152458" cy="576229"/>
      </dsp:txXfrm>
    </dsp:sp>
    <dsp:sp modelId="{4F5A2E0A-CB7C-804B-A63F-18A6B90C0F3E}">
      <dsp:nvSpPr>
        <dsp:cNvPr id="0" name=""/>
        <dsp:cNvSpPr/>
      </dsp:nvSpPr>
      <dsp:spPr>
        <a:xfrm>
          <a:off x="3191233"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Lead</a:t>
          </a:r>
        </a:p>
        <a:p>
          <a:pPr lvl="0" algn="ctr" defTabSz="444500">
            <a:lnSpc>
              <a:spcPct val="90000"/>
            </a:lnSpc>
            <a:spcBef>
              <a:spcPct val="0"/>
            </a:spcBef>
            <a:spcAft>
              <a:spcPct val="35000"/>
            </a:spcAft>
          </a:pPr>
          <a:r>
            <a:rPr lang="en-US" sz="1000" kern="1200"/>
            <a:t>Jared Ladner (Technical Architect)</a:t>
          </a:r>
        </a:p>
      </dsp:txBody>
      <dsp:txXfrm>
        <a:off x="3191233" y="819405"/>
        <a:ext cx="1152458" cy="5762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AFEC1FCDE1B343AF7A6608663D55E2" ma:contentTypeVersion="0" ma:contentTypeDescription="Create a new document." ma:contentTypeScope="" ma:versionID="9659cb4cecb20f9de1e41c169ffdd8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E1A1F-06FD-4855-AA6A-F0D1E5D83D00}">
  <ds:schemaRefs>
    <ds:schemaRef ds:uri="http://schemas.microsoft.com/office/2006/metadata/properties"/>
  </ds:schemaRefs>
</ds:datastoreItem>
</file>

<file path=customXml/itemProps2.xml><?xml version="1.0" encoding="utf-8"?>
<ds:datastoreItem xmlns:ds="http://schemas.openxmlformats.org/officeDocument/2006/customXml" ds:itemID="{AD7133E9-31A4-4C75-93C6-9B76DDC2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C330914-031E-4C26-9CF8-88D33662251A}">
  <ds:schemaRefs>
    <ds:schemaRef ds:uri="http://schemas.microsoft.com/sharepoint/v3/contenttype/forms"/>
  </ds:schemaRefs>
</ds:datastoreItem>
</file>

<file path=customXml/itemProps4.xml><?xml version="1.0" encoding="utf-8"?>
<ds:datastoreItem xmlns:ds="http://schemas.openxmlformats.org/officeDocument/2006/customXml" ds:itemID="{437C5F45-6E93-45C2-9BBB-F5DFB3C4C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5788</Words>
  <Characters>32997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Program Management Plan Template</vt:lpstr>
    </vt:vector>
  </TitlesOfParts>
  <Company/>
  <LinksUpToDate>false</LinksUpToDate>
  <CharactersWithSpaces>38708</CharactersWithSpaces>
  <SharedDoc>false</SharedDoc>
  <HLinks>
    <vt:vector size="258" baseType="variant">
      <vt:variant>
        <vt:i4>1507379</vt:i4>
      </vt:variant>
      <vt:variant>
        <vt:i4>257</vt:i4>
      </vt:variant>
      <vt:variant>
        <vt:i4>0</vt:i4>
      </vt:variant>
      <vt:variant>
        <vt:i4>5</vt:i4>
      </vt:variant>
      <vt:variant>
        <vt:lpwstr/>
      </vt:variant>
      <vt:variant>
        <vt:lpwstr>_Toc158536968</vt:lpwstr>
      </vt:variant>
      <vt:variant>
        <vt:i4>1572918</vt:i4>
      </vt:variant>
      <vt:variant>
        <vt:i4>248</vt:i4>
      </vt:variant>
      <vt:variant>
        <vt:i4>0</vt:i4>
      </vt:variant>
      <vt:variant>
        <vt:i4>5</vt:i4>
      </vt:variant>
      <vt:variant>
        <vt:lpwstr/>
      </vt:variant>
      <vt:variant>
        <vt:lpwstr>_Toc219189563</vt:lpwstr>
      </vt:variant>
      <vt:variant>
        <vt:i4>1572918</vt:i4>
      </vt:variant>
      <vt:variant>
        <vt:i4>242</vt:i4>
      </vt:variant>
      <vt:variant>
        <vt:i4>0</vt:i4>
      </vt:variant>
      <vt:variant>
        <vt:i4>5</vt:i4>
      </vt:variant>
      <vt:variant>
        <vt:lpwstr/>
      </vt:variant>
      <vt:variant>
        <vt:lpwstr>_Toc219189562</vt:lpwstr>
      </vt:variant>
      <vt:variant>
        <vt:i4>1572918</vt:i4>
      </vt:variant>
      <vt:variant>
        <vt:i4>236</vt:i4>
      </vt:variant>
      <vt:variant>
        <vt:i4>0</vt:i4>
      </vt:variant>
      <vt:variant>
        <vt:i4>5</vt:i4>
      </vt:variant>
      <vt:variant>
        <vt:lpwstr/>
      </vt:variant>
      <vt:variant>
        <vt:lpwstr>_Toc219189561</vt:lpwstr>
      </vt:variant>
      <vt:variant>
        <vt:i4>1572918</vt:i4>
      </vt:variant>
      <vt:variant>
        <vt:i4>230</vt:i4>
      </vt:variant>
      <vt:variant>
        <vt:i4>0</vt:i4>
      </vt:variant>
      <vt:variant>
        <vt:i4>5</vt:i4>
      </vt:variant>
      <vt:variant>
        <vt:lpwstr/>
      </vt:variant>
      <vt:variant>
        <vt:lpwstr>_Toc219189560</vt:lpwstr>
      </vt:variant>
      <vt:variant>
        <vt:i4>1769526</vt:i4>
      </vt:variant>
      <vt:variant>
        <vt:i4>224</vt:i4>
      </vt:variant>
      <vt:variant>
        <vt:i4>0</vt:i4>
      </vt:variant>
      <vt:variant>
        <vt:i4>5</vt:i4>
      </vt:variant>
      <vt:variant>
        <vt:lpwstr/>
      </vt:variant>
      <vt:variant>
        <vt:lpwstr>_Toc219189559</vt:lpwstr>
      </vt:variant>
      <vt:variant>
        <vt:i4>1769526</vt:i4>
      </vt:variant>
      <vt:variant>
        <vt:i4>218</vt:i4>
      </vt:variant>
      <vt:variant>
        <vt:i4>0</vt:i4>
      </vt:variant>
      <vt:variant>
        <vt:i4>5</vt:i4>
      </vt:variant>
      <vt:variant>
        <vt:lpwstr/>
      </vt:variant>
      <vt:variant>
        <vt:lpwstr>_Toc219189558</vt:lpwstr>
      </vt:variant>
      <vt:variant>
        <vt:i4>1769526</vt:i4>
      </vt:variant>
      <vt:variant>
        <vt:i4>212</vt:i4>
      </vt:variant>
      <vt:variant>
        <vt:i4>0</vt:i4>
      </vt:variant>
      <vt:variant>
        <vt:i4>5</vt:i4>
      </vt:variant>
      <vt:variant>
        <vt:lpwstr/>
      </vt:variant>
      <vt:variant>
        <vt:lpwstr>_Toc219189557</vt:lpwstr>
      </vt:variant>
      <vt:variant>
        <vt:i4>1769526</vt:i4>
      </vt:variant>
      <vt:variant>
        <vt:i4>206</vt:i4>
      </vt:variant>
      <vt:variant>
        <vt:i4>0</vt:i4>
      </vt:variant>
      <vt:variant>
        <vt:i4>5</vt:i4>
      </vt:variant>
      <vt:variant>
        <vt:lpwstr/>
      </vt:variant>
      <vt:variant>
        <vt:lpwstr>_Toc219189556</vt:lpwstr>
      </vt:variant>
      <vt:variant>
        <vt:i4>1769526</vt:i4>
      </vt:variant>
      <vt:variant>
        <vt:i4>200</vt:i4>
      </vt:variant>
      <vt:variant>
        <vt:i4>0</vt:i4>
      </vt:variant>
      <vt:variant>
        <vt:i4>5</vt:i4>
      </vt:variant>
      <vt:variant>
        <vt:lpwstr/>
      </vt:variant>
      <vt:variant>
        <vt:lpwstr>_Toc219189555</vt:lpwstr>
      </vt:variant>
      <vt:variant>
        <vt:i4>1769526</vt:i4>
      </vt:variant>
      <vt:variant>
        <vt:i4>194</vt:i4>
      </vt:variant>
      <vt:variant>
        <vt:i4>0</vt:i4>
      </vt:variant>
      <vt:variant>
        <vt:i4>5</vt:i4>
      </vt:variant>
      <vt:variant>
        <vt:lpwstr/>
      </vt:variant>
      <vt:variant>
        <vt:lpwstr>_Toc219189554</vt:lpwstr>
      </vt:variant>
      <vt:variant>
        <vt:i4>1769526</vt:i4>
      </vt:variant>
      <vt:variant>
        <vt:i4>188</vt:i4>
      </vt:variant>
      <vt:variant>
        <vt:i4>0</vt:i4>
      </vt:variant>
      <vt:variant>
        <vt:i4>5</vt:i4>
      </vt:variant>
      <vt:variant>
        <vt:lpwstr/>
      </vt:variant>
      <vt:variant>
        <vt:lpwstr>_Toc219189553</vt:lpwstr>
      </vt:variant>
      <vt:variant>
        <vt:i4>1769526</vt:i4>
      </vt:variant>
      <vt:variant>
        <vt:i4>182</vt:i4>
      </vt:variant>
      <vt:variant>
        <vt:i4>0</vt:i4>
      </vt:variant>
      <vt:variant>
        <vt:i4>5</vt:i4>
      </vt:variant>
      <vt:variant>
        <vt:lpwstr/>
      </vt:variant>
      <vt:variant>
        <vt:lpwstr>_Toc219189552</vt:lpwstr>
      </vt:variant>
      <vt:variant>
        <vt:i4>1769526</vt:i4>
      </vt:variant>
      <vt:variant>
        <vt:i4>176</vt:i4>
      </vt:variant>
      <vt:variant>
        <vt:i4>0</vt:i4>
      </vt:variant>
      <vt:variant>
        <vt:i4>5</vt:i4>
      </vt:variant>
      <vt:variant>
        <vt:lpwstr/>
      </vt:variant>
      <vt:variant>
        <vt:lpwstr>_Toc219189551</vt:lpwstr>
      </vt:variant>
      <vt:variant>
        <vt:i4>1769526</vt:i4>
      </vt:variant>
      <vt:variant>
        <vt:i4>170</vt:i4>
      </vt:variant>
      <vt:variant>
        <vt:i4>0</vt:i4>
      </vt:variant>
      <vt:variant>
        <vt:i4>5</vt:i4>
      </vt:variant>
      <vt:variant>
        <vt:lpwstr/>
      </vt:variant>
      <vt:variant>
        <vt:lpwstr>_Toc219189550</vt:lpwstr>
      </vt:variant>
      <vt:variant>
        <vt:i4>1703990</vt:i4>
      </vt:variant>
      <vt:variant>
        <vt:i4>164</vt:i4>
      </vt:variant>
      <vt:variant>
        <vt:i4>0</vt:i4>
      </vt:variant>
      <vt:variant>
        <vt:i4>5</vt:i4>
      </vt:variant>
      <vt:variant>
        <vt:lpwstr/>
      </vt:variant>
      <vt:variant>
        <vt:lpwstr>_Toc219189549</vt:lpwstr>
      </vt:variant>
      <vt:variant>
        <vt:i4>1703990</vt:i4>
      </vt:variant>
      <vt:variant>
        <vt:i4>158</vt:i4>
      </vt:variant>
      <vt:variant>
        <vt:i4>0</vt:i4>
      </vt:variant>
      <vt:variant>
        <vt:i4>5</vt:i4>
      </vt:variant>
      <vt:variant>
        <vt:lpwstr/>
      </vt:variant>
      <vt:variant>
        <vt:lpwstr>_Toc219189548</vt:lpwstr>
      </vt:variant>
      <vt:variant>
        <vt:i4>1703990</vt:i4>
      </vt:variant>
      <vt:variant>
        <vt:i4>152</vt:i4>
      </vt:variant>
      <vt:variant>
        <vt:i4>0</vt:i4>
      </vt:variant>
      <vt:variant>
        <vt:i4>5</vt:i4>
      </vt:variant>
      <vt:variant>
        <vt:lpwstr/>
      </vt:variant>
      <vt:variant>
        <vt:lpwstr>_Toc219189547</vt:lpwstr>
      </vt:variant>
      <vt:variant>
        <vt:i4>1703990</vt:i4>
      </vt:variant>
      <vt:variant>
        <vt:i4>146</vt:i4>
      </vt:variant>
      <vt:variant>
        <vt:i4>0</vt:i4>
      </vt:variant>
      <vt:variant>
        <vt:i4>5</vt:i4>
      </vt:variant>
      <vt:variant>
        <vt:lpwstr/>
      </vt:variant>
      <vt:variant>
        <vt:lpwstr>_Toc219189546</vt:lpwstr>
      </vt:variant>
      <vt:variant>
        <vt:i4>1703990</vt:i4>
      </vt:variant>
      <vt:variant>
        <vt:i4>140</vt:i4>
      </vt:variant>
      <vt:variant>
        <vt:i4>0</vt:i4>
      </vt:variant>
      <vt:variant>
        <vt:i4>5</vt:i4>
      </vt:variant>
      <vt:variant>
        <vt:lpwstr/>
      </vt:variant>
      <vt:variant>
        <vt:lpwstr>_Toc219189545</vt:lpwstr>
      </vt:variant>
      <vt:variant>
        <vt:i4>1703990</vt:i4>
      </vt:variant>
      <vt:variant>
        <vt:i4>134</vt:i4>
      </vt:variant>
      <vt:variant>
        <vt:i4>0</vt:i4>
      </vt:variant>
      <vt:variant>
        <vt:i4>5</vt:i4>
      </vt:variant>
      <vt:variant>
        <vt:lpwstr/>
      </vt:variant>
      <vt:variant>
        <vt:lpwstr>_Toc219189544</vt:lpwstr>
      </vt:variant>
      <vt:variant>
        <vt:i4>1703990</vt:i4>
      </vt:variant>
      <vt:variant>
        <vt:i4>128</vt:i4>
      </vt:variant>
      <vt:variant>
        <vt:i4>0</vt:i4>
      </vt:variant>
      <vt:variant>
        <vt:i4>5</vt:i4>
      </vt:variant>
      <vt:variant>
        <vt:lpwstr/>
      </vt:variant>
      <vt:variant>
        <vt:lpwstr>_Toc219189543</vt:lpwstr>
      </vt:variant>
      <vt:variant>
        <vt:i4>1703990</vt:i4>
      </vt:variant>
      <vt:variant>
        <vt:i4>122</vt:i4>
      </vt:variant>
      <vt:variant>
        <vt:i4>0</vt:i4>
      </vt:variant>
      <vt:variant>
        <vt:i4>5</vt:i4>
      </vt:variant>
      <vt:variant>
        <vt:lpwstr/>
      </vt:variant>
      <vt:variant>
        <vt:lpwstr>_Toc219189542</vt:lpwstr>
      </vt:variant>
      <vt:variant>
        <vt:i4>1703990</vt:i4>
      </vt:variant>
      <vt:variant>
        <vt:i4>116</vt:i4>
      </vt:variant>
      <vt:variant>
        <vt:i4>0</vt:i4>
      </vt:variant>
      <vt:variant>
        <vt:i4>5</vt:i4>
      </vt:variant>
      <vt:variant>
        <vt:lpwstr/>
      </vt:variant>
      <vt:variant>
        <vt:lpwstr>_Toc219189541</vt:lpwstr>
      </vt:variant>
      <vt:variant>
        <vt:i4>1703990</vt:i4>
      </vt:variant>
      <vt:variant>
        <vt:i4>110</vt:i4>
      </vt:variant>
      <vt:variant>
        <vt:i4>0</vt:i4>
      </vt:variant>
      <vt:variant>
        <vt:i4>5</vt:i4>
      </vt:variant>
      <vt:variant>
        <vt:lpwstr/>
      </vt:variant>
      <vt:variant>
        <vt:lpwstr>_Toc219189540</vt:lpwstr>
      </vt:variant>
      <vt:variant>
        <vt:i4>1900598</vt:i4>
      </vt:variant>
      <vt:variant>
        <vt:i4>104</vt:i4>
      </vt:variant>
      <vt:variant>
        <vt:i4>0</vt:i4>
      </vt:variant>
      <vt:variant>
        <vt:i4>5</vt:i4>
      </vt:variant>
      <vt:variant>
        <vt:lpwstr/>
      </vt:variant>
      <vt:variant>
        <vt:lpwstr>_Toc219189539</vt:lpwstr>
      </vt:variant>
      <vt:variant>
        <vt:i4>1900598</vt:i4>
      </vt:variant>
      <vt:variant>
        <vt:i4>98</vt:i4>
      </vt:variant>
      <vt:variant>
        <vt:i4>0</vt:i4>
      </vt:variant>
      <vt:variant>
        <vt:i4>5</vt:i4>
      </vt:variant>
      <vt:variant>
        <vt:lpwstr/>
      </vt:variant>
      <vt:variant>
        <vt:lpwstr>_Toc219189538</vt:lpwstr>
      </vt:variant>
      <vt:variant>
        <vt:i4>1900598</vt:i4>
      </vt:variant>
      <vt:variant>
        <vt:i4>92</vt:i4>
      </vt:variant>
      <vt:variant>
        <vt:i4>0</vt:i4>
      </vt:variant>
      <vt:variant>
        <vt:i4>5</vt:i4>
      </vt:variant>
      <vt:variant>
        <vt:lpwstr/>
      </vt:variant>
      <vt:variant>
        <vt:lpwstr>_Toc219189537</vt:lpwstr>
      </vt:variant>
      <vt:variant>
        <vt:i4>1900598</vt:i4>
      </vt:variant>
      <vt:variant>
        <vt:i4>86</vt:i4>
      </vt:variant>
      <vt:variant>
        <vt:i4>0</vt:i4>
      </vt:variant>
      <vt:variant>
        <vt:i4>5</vt:i4>
      </vt:variant>
      <vt:variant>
        <vt:lpwstr/>
      </vt:variant>
      <vt:variant>
        <vt:lpwstr>_Toc219189536</vt:lpwstr>
      </vt:variant>
      <vt:variant>
        <vt:i4>1900598</vt:i4>
      </vt:variant>
      <vt:variant>
        <vt:i4>80</vt:i4>
      </vt:variant>
      <vt:variant>
        <vt:i4>0</vt:i4>
      </vt:variant>
      <vt:variant>
        <vt:i4>5</vt:i4>
      </vt:variant>
      <vt:variant>
        <vt:lpwstr/>
      </vt:variant>
      <vt:variant>
        <vt:lpwstr>_Toc219189535</vt:lpwstr>
      </vt:variant>
      <vt:variant>
        <vt:i4>1900598</vt:i4>
      </vt:variant>
      <vt:variant>
        <vt:i4>74</vt:i4>
      </vt:variant>
      <vt:variant>
        <vt:i4>0</vt:i4>
      </vt:variant>
      <vt:variant>
        <vt:i4>5</vt:i4>
      </vt:variant>
      <vt:variant>
        <vt:lpwstr/>
      </vt:variant>
      <vt:variant>
        <vt:lpwstr>_Toc219189534</vt:lpwstr>
      </vt:variant>
      <vt:variant>
        <vt:i4>1900598</vt:i4>
      </vt:variant>
      <vt:variant>
        <vt:i4>68</vt:i4>
      </vt:variant>
      <vt:variant>
        <vt:i4>0</vt:i4>
      </vt:variant>
      <vt:variant>
        <vt:i4>5</vt:i4>
      </vt:variant>
      <vt:variant>
        <vt:lpwstr/>
      </vt:variant>
      <vt:variant>
        <vt:lpwstr>_Toc219189533</vt:lpwstr>
      </vt:variant>
      <vt:variant>
        <vt:i4>1900598</vt:i4>
      </vt:variant>
      <vt:variant>
        <vt:i4>62</vt:i4>
      </vt:variant>
      <vt:variant>
        <vt:i4>0</vt:i4>
      </vt:variant>
      <vt:variant>
        <vt:i4>5</vt:i4>
      </vt:variant>
      <vt:variant>
        <vt:lpwstr/>
      </vt:variant>
      <vt:variant>
        <vt:lpwstr>_Toc219189532</vt:lpwstr>
      </vt:variant>
      <vt:variant>
        <vt:i4>1900598</vt:i4>
      </vt:variant>
      <vt:variant>
        <vt:i4>56</vt:i4>
      </vt:variant>
      <vt:variant>
        <vt:i4>0</vt:i4>
      </vt:variant>
      <vt:variant>
        <vt:i4>5</vt:i4>
      </vt:variant>
      <vt:variant>
        <vt:lpwstr/>
      </vt:variant>
      <vt:variant>
        <vt:lpwstr>_Toc219189531</vt:lpwstr>
      </vt:variant>
      <vt:variant>
        <vt:i4>1900598</vt:i4>
      </vt:variant>
      <vt:variant>
        <vt:i4>50</vt:i4>
      </vt:variant>
      <vt:variant>
        <vt:i4>0</vt:i4>
      </vt:variant>
      <vt:variant>
        <vt:i4>5</vt:i4>
      </vt:variant>
      <vt:variant>
        <vt:lpwstr/>
      </vt:variant>
      <vt:variant>
        <vt:lpwstr>_Toc219189530</vt:lpwstr>
      </vt:variant>
      <vt:variant>
        <vt:i4>1835062</vt:i4>
      </vt:variant>
      <vt:variant>
        <vt:i4>44</vt:i4>
      </vt:variant>
      <vt:variant>
        <vt:i4>0</vt:i4>
      </vt:variant>
      <vt:variant>
        <vt:i4>5</vt:i4>
      </vt:variant>
      <vt:variant>
        <vt:lpwstr/>
      </vt:variant>
      <vt:variant>
        <vt:lpwstr>_Toc219189529</vt:lpwstr>
      </vt:variant>
      <vt:variant>
        <vt:i4>1835062</vt:i4>
      </vt:variant>
      <vt:variant>
        <vt:i4>38</vt:i4>
      </vt:variant>
      <vt:variant>
        <vt:i4>0</vt:i4>
      </vt:variant>
      <vt:variant>
        <vt:i4>5</vt:i4>
      </vt:variant>
      <vt:variant>
        <vt:lpwstr/>
      </vt:variant>
      <vt:variant>
        <vt:lpwstr>_Toc219189528</vt:lpwstr>
      </vt:variant>
      <vt:variant>
        <vt:i4>1835062</vt:i4>
      </vt:variant>
      <vt:variant>
        <vt:i4>32</vt:i4>
      </vt:variant>
      <vt:variant>
        <vt:i4>0</vt:i4>
      </vt:variant>
      <vt:variant>
        <vt:i4>5</vt:i4>
      </vt:variant>
      <vt:variant>
        <vt:lpwstr/>
      </vt:variant>
      <vt:variant>
        <vt:lpwstr>_Toc219189527</vt:lpwstr>
      </vt:variant>
      <vt:variant>
        <vt:i4>1835062</vt:i4>
      </vt:variant>
      <vt:variant>
        <vt:i4>26</vt:i4>
      </vt:variant>
      <vt:variant>
        <vt:i4>0</vt:i4>
      </vt:variant>
      <vt:variant>
        <vt:i4>5</vt:i4>
      </vt:variant>
      <vt:variant>
        <vt:lpwstr/>
      </vt:variant>
      <vt:variant>
        <vt:lpwstr>_Toc219189526</vt:lpwstr>
      </vt:variant>
      <vt:variant>
        <vt:i4>1835062</vt:i4>
      </vt:variant>
      <vt:variant>
        <vt:i4>20</vt:i4>
      </vt:variant>
      <vt:variant>
        <vt:i4>0</vt:i4>
      </vt:variant>
      <vt:variant>
        <vt:i4>5</vt:i4>
      </vt:variant>
      <vt:variant>
        <vt:lpwstr/>
      </vt:variant>
      <vt:variant>
        <vt:lpwstr>_Toc219189525</vt:lpwstr>
      </vt:variant>
      <vt:variant>
        <vt:i4>1835062</vt:i4>
      </vt:variant>
      <vt:variant>
        <vt:i4>14</vt:i4>
      </vt:variant>
      <vt:variant>
        <vt:i4>0</vt:i4>
      </vt:variant>
      <vt:variant>
        <vt:i4>5</vt:i4>
      </vt:variant>
      <vt:variant>
        <vt:lpwstr/>
      </vt:variant>
      <vt:variant>
        <vt:lpwstr>_Toc219189524</vt:lpwstr>
      </vt:variant>
      <vt:variant>
        <vt:i4>1835062</vt:i4>
      </vt:variant>
      <vt:variant>
        <vt:i4>8</vt:i4>
      </vt:variant>
      <vt:variant>
        <vt:i4>0</vt:i4>
      </vt:variant>
      <vt:variant>
        <vt:i4>5</vt:i4>
      </vt:variant>
      <vt:variant>
        <vt:lpwstr/>
      </vt:variant>
      <vt:variant>
        <vt:lpwstr>_Toc219189523</vt:lpwstr>
      </vt:variant>
      <vt:variant>
        <vt:i4>1835062</vt:i4>
      </vt:variant>
      <vt:variant>
        <vt:i4>2</vt:i4>
      </vt:variant>
      <vt:variant>
        <vt:i4>0</vt:i4>
      </vt:variant>
      <vt:variant>
        <vt:i4>5</vt:i4>
      </vt:variant>
      <vt:variant>
        <vt:lpwstr/>
      </vt:variant>
      <vt:variant>
        <vt:lpwstr>_Toc219189522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Management Plan Template</dc:title>
  <dc:creator>mclifford</dc:creator>
  <cp:lastModifiedBy>Roberta Hazelbaker</cp:lastModifiedBy>
  <cp:revision>2</cp:revision>
  <cp:lastPrinted>2009-11-04T13:54:00Z</cp:lastPrinted>
  <dcterms:created xsi:type="dcterms:W3CDTF">2015-06-28T15:52:00Z</dcterms:created>
  <dcterms:modified xsi:type="dcterms:W3CDTF">2015-06-28T15:52:00Z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Group">
    <vt:lpwstr>PM</vt:lpwstr>
  </property>
  <property fmtid="{D5CDD505-2E9C-101B-9397-08002B2CF9AE}" pid="3" name="Doc Num">
    <vt:lpwstr>PM_13</vt:lpwstr>
  </property>
  <property fmtid="{D5CDD505-2E9C-101B-9397-08002B2CF9AE}" pid="4" name="ContentType">
    <vt:lpwstr>Project Workspace Document</vt:lpwstr>
  </property>
  <property fmtid="{D5CDD505-2E9C-101B-9397-08002B2CF9AE}" pid="5" name="Links">
    <vt:lpwstr>&lt;?xml version="1.0" encoding="UTF-8"?&gt;&lt;Result&gt;&lt;NewXML&gt;&lt;PWSLinkDataSet xmlns="http://schemas.microsoft.com/office/project/server/webservices/PWSLinkDataSet/" /&gt;&lt;/NewXML&gt;&lt;ProjectUID&gt;a70451ea-944f-4716-bfec-4ed91077d2c5&lt;/ProjectUID&gt;&lt;OldXML&gt;&lt;PWSLinkDataSet xm</vt:lpwstr>
  </property>
  <property fmtid="{D5CDD505-2E9C-101B-9397-08002B2CF9AE}" pid="6" name="Status">
    <vt:lpwstr>Initial Draft</vt:lpwstr>
  </property>
  <property fmtid="{D5CDD505-2E9C-101B-9397-08002B2CF9AE}" pid="7" name="Owner">
    <vt:lpwstr>102</vt:lpwstr>
  </property>
  <property fmtid="{D5CDD505-2E9C-101B-9397-08002B2CF9AE}" pid="8" name="ISO/QMS Reference">
    <vt:lpwstr/>
  </property>
  <property fmtid="{D5CDD505-2E9C-101B-9397-08002B2CF9AE}" pid="9" name="display_urn:schemas-microsoft-com:office:office#Owner">
    <vt:lpwstr>PIWG</vt:lpwstr>
  </property>
  <property fmtid="{D5CDD505-2E9C-101B-9397-08002B2CF9AE}" pid="10" name="ContentTypeId">
    <vt:lpwstr>0x01010065AFEC1FCDE1B343AF7A6608663D55E2</vt:lpwstr>
  </property>
  <property fmtid="{D5CDD505-2E9C-101B-9397-08002B2CF9AE}" pid="11" name="_Version">
    <vt:lpwstr>Dr</vt:lpwstr>
  </property>
</Properties>
</file>